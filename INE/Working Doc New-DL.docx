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06E27B61" w:rsidR="00602487" w:rsidRDefault="00503EE9" w:rsidP="0086738D">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w:t>
      </w:r>
      <w:del w:id="0" w:author="Dan Lane" w:date="2022-04-27T15:58:00Z">
        <w:r w:rsidR="0003135C" w:rsidDel="0086738D">
          <w:rPr>
            <w:rFonts w:ascii="Times New Roman" w:hAnsi="Times New Roman" w:cs="Times New Roman"/>
          </w:rPr>
          <w:delText xml:space="preserve">identifying </w:delText>
        </w:r>
      </w:del>
      <w:ins w:id="1" w:author="Dan Lane" w:date="2022-04-27T15:59:00Z">
        <w:r w:rsidR="0086738D">
          <w:rPr>
            <w:rFonts w:ascii="Times New Roman" w:hAnsi="Times New Roman" w:cs="Times New Roman"/>
          </w:rPr>
          <w:t>explaining</w:t>
        </w:r>
      </w:ins>
      <w:ins w:id="2" w:author="Dan Lane" w:date="2022-04-27T15:58:00Z">
        <w:r w:rsidR="0086738D">
          <w:rPr>
            <w:rFonts w:ascii="Times New Roman" w:hAnsi="Times New Roman" w:cs="Times New Roman"/>
          </w:rPr>
          <w:t xml:space="preserve"> </w:t>
        </w:r>
      </w:ins>
      <w:r w:rsidR="0003135C">
        <w:rPr>
          <w:rFonts w:ascii="Times New Roman" w:hAnsi="Times New Roman" w:cs="Times New Roman"/>
        </w:rPr>
        <w:t xml:space="preserve">information gaps, and </w:t>
      </w:r>
      <w:r w:rsidR="00296313">
        <w:rPr>
          <w:rFonts w:ascii="Times New Roman" w:hAnsi="Times New Roman" w:cs="Times New Roman"/>
        </w:rPr>
        <w:t xml:space="preserve">underemphasized </w:t>
      </w:r>
      <w:ins w:id="3" w:author="Dan Lane" w:date="2022-04-27T15:59:00Z">
        <w:r w:rsidR="0086738D">
          <w:rPr>
            <w:rFonts w:ascii="Times New Roman" w:hAnsi="Times New Roman" w:cs="Times New Roman"/>
          </w:rPr>
          <w:t xml:space="preserve">how </w:t>
        </w:r>
      </w:ins>
      <w:r w:rsidR="00545B29">
        <w:rPr>
          <w:rFonts w:ascii="Times New Roman" w:hAnsi="Times New Roman" w:cs="Times New Roman"/>
        </w:rPr>
        <w:t xml:space="preserve">changes in ‘supply-side’ </w:t>
      </w:r>
      <w:r w:rsidR="000454A4">
        <w:rPr>
          <w:rFonts w:ascii="Times New Roman" w:hAnsi="Times New Roman" w:cs="Times New Roman"/>
        </w:rPr>
        <w:t xml:space="preserve">dynamics brought about by digital media platforms </w:t>
      </w:r>
      <w:del w:id="4" w:author="Dan Lane" w:date="2022-04-27T15:59:00Z">
        <w:r w:rsidR="000454A4" w:rsidDel="0086738D">
          <w:rPr>
            <w:rFonts w:ascii="Times New Roman" w:hAnsi="Times New Roman" w:cs="Times New Roman"/>
          </w:rPr>
          <w:delText>and</w:delText>
        </w:r>
        <w:r w:rsidR="00545B29" w:rsidDel="0086738D">
          <w:rPr>
            <w:rFonts w:ascii="Times New Roman" w:hAnsi="Times New Roman" w:cs="Times New Roman"/>
          </w:rPr>
          <w:delText xml:space="preserve"> </w:delText>
        </w:r>
        <w:r w:rsidR="000454A4" w:rsidDel="0086738D">
          <w:rPr>
            <w:rFonts w:ascii="Times New Roman" w:hAnsi="Times New Roman" w:cs="Times New Roman"/>
          </w:rPr>
          <w:delText>the ways they</w:delText>
        </w:r>
        <w:r w:rsidR="00545B29" w:rsidDel="0086738D">
          <w:rPr>
            <w:rFonts w:ascii="Times New Roman" w:hAnsi="Times New Roman" w:cs="Times New Roman"/>
          </w:rPr>
          <w:delText xml:space="preserve"> </w:delText>
        </w:r>
      </w:del>
      <w:r w:rsidR="00545B29">
        <w:rPr>
          <w:rFonts w:ascii="Times New Roman" w:hAnsi="Times New Roman" w:cs="Times New Roman"/>
        </w:rPr>
        <w:t>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53E8CCCF"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ins w:id="5" w:author="Dan Lane" w:date="2022-04-27T16:00:00Z">
        <w:r w:rsidR="0086738D">
          <w:rPr>
            <w:rFonts w:ascii="Times New Roman" w:hAnsi="Times New Roman" w:cs="Times New Roman"/>
          </w:rPr>
          <w:t xml:space="preserve">. </w:t>
        </w:r>
      </w:ins>
      <w:del w:id="6" w:author="Dan Lane" w:date="2022-04-27T16:00:00Z">
        <w:r w:rsidDel="0086738D">
          <w:rPr>
            <w:rFonts w:ascii="Times New Roman" w:hAnsi="Times New Roman" w:cs="Times New Roman"/>
          </w:rPr>
          <w:delText xml:space="preserve">, and </w:delText>
        </w:r>
      </w:del>
      <w:ins w:id="7" w:author="Dan Lane" w:date="2022-04-27T16:00:00Z">
        <w:r w:rsidR="0086738D">
          <w:rPr>
            <w:rFonts w:ascii="Times New Roman" w:hAnsi="Times New Roman" w:cs="Times New Roman"/>
          </w:rPr>
          <w:t>W</w:t>
        </w:r>
      </w:ins>
      <w:del w:id="8" w:author="Dan Lane" w:date="2022-04-27T16:00:00Z">
        <w:r w:rsidDel="0086738D">
          <w:rPr>
            <w:rFonts w:ascii="Times New Roman" w:hAnsi="Times New Roman" w:cs="Times New Roman"/>
          </w:rPr>
          <w:delText>w</w:delText>
        </w:r>
      </w:del>
      <w:r>
        <w:rPr>
          <w:rFonts w:ascii="Times New Roman" w:hAnsi="Times New Roman" w:cs="Times New Roman"/>
        </w:rPr>
        <w:t xml:space="preserve">e argue that doing so clarifies debates surrounding the equalizing or stratifying effects of digital media on news exposure and engagement. </w:t>
      </w:r>
      <w:del w:id="9" w:author="Dan Lane" w:date="2022-04-27T16:01:00Z">
        <w:r w:rsidDel="00FC5930">
          <w:rPr>
            <w:rFonts w:ascii="Times New Roman" w:hAnsi="Times New Roman" w:cs="Times New Roman"/>
          </w:rPr>
          <w:delText>We derive</w:delText>
        </w:r>
      </w:del>
      <w:ins w:id="10" w:author="Dan Lane" w:date="2022-04-27T16:01:00Z">
        <w:r w:rsidR="00FC5930">
          <w:rPr>
            <w:rFonts w:ascii="Times New Roman" w:hAnsi="Times New Roman" w:cs="Times New Roman"/>
          </w:rPr>
          <w:t>Deriving</w:t>
        </w:r>
      </w:ins>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on theory and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w:t>
      </w:r>
      <w:del w:id="11" w:author="Dan Lane" w:date="2022-04-27T16:01:00Z">
        <w:r w:rsidDel="00FC5930">
          <w:rPr>
            <w:rFonts w:ascii="Times New Roman" w:hAnsi="Times New Roman" w:cs="Times New Roman"/>
          </w:rPr>
          <w:delText xml:space="preserve">and </w:delText>
        </w:r>
      </w:del>
      <w:r w:rsidR="00153B9E">
        <w:rPr>
          <w:rFonts w:ascii="Times New Roman" w:hAnsi="Times New Roman" w:cs="Times New Roman"/>
        </w:rPr>
        <w:t xml:space="preserve">we </w:t>
      </w:r>
      <w:del w:id="12" w:author="Dan Lane" w:date="2022-04-27T16:01:00Z">
        <w:r w:rsidR="00153B9E" w:rsidDel="00FC5930">
          <w:rPr>
            <w:rFonts w:ascii="Times New Roman" w:hAnsi="Times New Roman" w:cs="Times New Roman"/>
          </w:rPr>
          <w:delText xml:space="preserve">then </w:delText>
        </w:r>
      </w:del>
      <w:r w:rsidR="00153B9E">
        <w:rPr>
          <w:rFonts w:ascii="Times New Roman" w:hAnsi="Times New Roman" w:cs="Times New Roman"/>
        </w:rPr>
        <w:t xml:space="preserve">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54EF1065"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ins w:id="13" w:author="Dan Lane" w:date="2022-04-27T16:04:00Z">
        <w:r w:rsidR="00FC5930">
          <w:rPr>
            <w:rFonts w:ascii="Times New Roman" w:hAnsi="Times New Roman" w:cs="Times New Roman"/>
          </w:rPr>
          <w:t xml:space="preserve">democratic </w:t>
        </w:r>
      </w:ins>
      <w:del w:id="14" w:author="Dan Lane" w:date="2022-04-27T16:04:00Z">
        <w:r w:rsidR="00453566" w:rsidDel="00FC5930">
          <w:rPr>
            <w:rFonts w:ascii="Times New Roman" w:hAnsi="Times New Roman" w:cs="Times New Roman"/>
          </w:rPr>
          <w:delText xml:space="preserve">the </w:delText>
        </w:r>
      </w:del>
      <w:r w:rsidR="00453566" w:rsidRPr="00F32EBD">
        <w:rPr>
          <w:rFonts w:ascii="Times New Roman" w:hAnsi="Times New Roman" w:cs="Times New Roman"/>
        </w:rPr>
        <w:t>electorate</w:t>
      </w:r>
      <w:ins w:id="15" w:author="Dan Lane" w:date="2022-04-27T16:04:00Z">
        <w:r w:rsidR="00FC5930">
          <w:rPr>
            <w:rFonts w:ascii="Times New Roman" w:hAnsi="Times New Roman" w:cs="Times New Roman"/>
          </w:rPr>
          <w:t>s</w:t>
        </w:r>
      </w:ins>
      <w:r w:rsidR="00453566" w:rsidRPr="00F32EBD">
        <w:rPr>
          <w:rFonts w:ascii="Times New Roman" w:hAnsi="Times New Roman" w:cs="Times New Roman"/>
        </w:rPr>
        <w:t xml:space="preserve"> (e.g., Prior, 2007)</w:t>
      </w:r>
      <w:ins w:id="16" w:author="Dan Lane" w:date="2022-04-27T16:03:00Z">
        <w:r w:rsidR="00FC5930">
          <w:rPr>
            <w:rFonts w:ascii="Times New Roman" w:hAnsi="Times New Roman" w:cs="Times New Roman"/>
          </w:rPr>
          <w:t>.</w:t>
        </w:r>
      </w:ins>
      <w:del w:id="17" w:author="Dan Lane" w:date="2022-04-27T16:03:00Z">
        <w:r w:rsidR="00453566" w:rsidDel="00FC5930">
          <w:rPr>
            <w:rFonts w:ascii="Times New Roman" w:hAnsi="Times New Roman" w:cs="Times New Roman"/>
          </w:rPr>
          <w:delText>,</w:delText>
        </w:r>
      </w:del>
      <w:r w:rsidR="00453566">
        <w:rPr>
          <w:rFonts w:ascii="Times New Roman" w:hAnsi="Times New Roman" w:cs="Times New Roman"/>
        </w:rPr>
        <w:t xml:space="preserve"> </w:t>
      </w:r>
      <w:del w:id="18" w:author="Dan Lane" w:date="2022-04-27T16:03:00Z">
        <w:r w:rsidR="00453566" w:rsidDel="00FC5930">
          <w:rPr>
            <w:rFonts w:ascii="Times New Roman" w:hAnsi="Times New Roman" w:cs="Times New Roman"/>
          </w:rPr>
          <w:delText xml:space="preserve">as well as </w:delText>
        </w:r>
        <w:r w:rsidRPr="003E6315" w:rsidDel="00FC5930">
          <w:rPr>
            <w:rFonts w:ascii="Times New Roman" w:hAnsi="Times New Roman" w:cs="Times New Roman"/>
          </w:rPr>
          <w:delText>the</w:delText>
        </w:r>
      </w:del>
      <w:ins w:id="19" w:author="Dan Lane" w:date="2022-04-27T16:03:00Z">
        <w:r w:rsidR="00FC5930">
          <w:rPr>
            <w:rFonts w:ascii="Times New Roman" w:hAnsi="Times New Roman" w:cs="Times New Roman"/>
          </w:rPr>
          <w:t>In addition, the</w:t>
        </w:r>
      </w:ins>
      <w:r w:rsidRPr="003E6315">
        <w:rPr>
          <w:rFonts w:ascii="Times New Roman" w:hAnsi="Times New Roman" w:cs="Times New Roman"/>
        </w:rPr>
        <w:t xml:space="preserv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t>
      </w:r>
      <w:ins w:id="20" w:author="Dan Lane" w:date="2022-04-27T16:03:00Z">
        <w:r w:rsidR="00FC5930">
          <w:rPr>
            <w:rFonts w:ascii="Times New Roman" w:hAnsi="Times New Roman" w:cs="Times New Roman"/>
          </w:rPr>
          <w:t xml:space="preserve">asserts </w:t>
        </w:r>
      </w:ins>
      <w:del w:id="21" w:author="Dan Lane" w:date="2022-04-27T16:03:00Z">
        <w:r w:rsidR="00227A3D" w:rsidDel="00FC5930">
          <w:rPr>
            <w:rFonts w:ascii="Times New Roman" w:hAnsi="Times New Roman" w:cs="Times New Roman"/>
          </w:rPr>
          <w:delText xml:space="preserve">with its assertions </w:delText>
        </w:r>
      </w:del>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ins w:id="22" w:author="Dan Lane" w:date="2022-04-27T16:05:00Z">
        <w:r w:rsidR="00FC5930">
          <w:rPr>
            <w:rFonts w:ascii="Times New Roman" w:hAnsi="Times New Roman" w:cs="Times New Roman"/>
          </w:rPr>
          <w:t xml:space="preserve">. </w:t>
        </w:r>
      </w:ins>
      <w:del w:id="23" w:author="Dan Lane" w:date="2022-04-27T16:05:00Z">
        <w:r w:rsidR="00453566" w:rsidDel="00FC5930">
          <w:rPr>
            <w:rFonts w:ascii="Times New Roman" w:hAnsi="Times New Roman" w:cs="Times New Roman"/>
          </w:rPr>
          <w:delText xml:space="preserve">, </w:delText>
        </w:r>
      </w:del>
      <w:del w:id="24" w:author="Dan Lane" w:date="2022-04-27T16:06:00Z">
        <w:r w:rsidR="00453566" w:rsidDel="00FC5930">
          <w:rPr>
            <w:rFonts w:ascii="Times New Roman" w:hAnsi="Times New Roman" w:cs="Times New Roman"/>
          </w:rPr>
          <w:delText>and they</w:delText>
        </w:r>
      </w:del>
      <w:ins w:id="25" w:author="Dan Lane" w:date="2022-04-27T16:06:00Z">
        <w:r w:rsidR="00FC5930">
          <w:rPr>
            <w:rFonts w:ascii="Times New Roman" w:hAnsi="Times New Roman" w:cs="Times New Roman"/>
          </w:rPr>
          <w:t>This perspective</w:t>
        </w:r>
      </w:ins>
      <w:r w:rsidR="00453566">
        <w:rPr>
          <w:rFonts w:ascii="Times New Roman" w:hAnsi="Times New Roman" w:cs="Times New Roman"/>
        </w:rPr>
        <w:t xml:space="preserve"> largely parallel</w:t>
      </w:r>
      <w:ins w:id="26" w:author="Dan Lane" w:date="2022-04-27T16:06:00Z">
        <w:r w:rsidR="00FC5930">
          <w:rPr>
            <w:rFonts w:ascii="Times New Roman" w:hAnsi="Times New Roman" w:cs="Times New Roman"/>
          </w:rPr>
          <w:t>s</w:t>
        </w:r>
      </w:ins>
      <w:r w:rsidR="00453566">
        <w:rPr>
          <w:rFonts w:ascii="Times New Roman" w:hAnsi="Times New Roman" w:cs="Times New Roman"/>
        </w:rPr>
        <w:t xml:space="preserve">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6CDE012" w:rsidR="00D239C1" w:rsidRPr="009F02B7" w:rsidRDefault="00D239C1" w:rsidP="00D239C1">
      <w:pPr>
        <w:rPr>
          <w:rFonts w:ascii="Times New Roman" w:hAnsi="Times New Roman" w:cs="Times New Roman"/>
          <w:rPrChange w:id="27" w:author="Dan Lane" w:date="2022-04-27T16:08:00Z">
            <w:rPr>
              <w:rFonts w:ascii="Times New Roman" w:hAnsi="Times New Roman" w:cs="Times New Roman"/>
              <w:highlight w:val="green"/>
            </w:rPr>
          </w:rPrChange>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ins w:id="28" w:author="Dan Lane" w:date="2022-04-27T16:09:00Z">
        <w:r w:rsidR="009F02B7">
          <w:rPr>
            <w:rFonts w:ascii="Times New Roman" w:hAnsi="Times New Roman" w:cs="Times New Roman"/>
          </w:rPr>
          <w:t>.</w:t>
        </w:r>
      </w:ins>
      <w:del w:id="29" w:author="Dan Lane" w:date="2022-04-27T16:09:00Z">
        <w:r w:rsidR="00D40E1C" w:rsidDel="009F02B7">
          <w:rPr>
            <w:rFonts w:ascii="Times New Roman" w:hAnsi="Times New Roman" w:cs="Times New Roman"/>
          </w:rPr>
          <w:delText>,</w:delText>
        </w:r>
      </w:del>
      <w:r w:rsidR="00D40E1C">
        <w:rPr>
          <w:rFonts w:ascii="Times New Roman" w:hAnsi="Times New Roman" w:cs="Times New Roman"/>
        </w:rPr>
        <w:t xml:space="preserve"> </w:t>
      </w:r>
      <w:ins w:id="30" w:author="Dan Lane" w:date="2022-04-27T16:09:00Z">
        <w:r w:rsidR="009F02B7">
          <w:rPr>
            <w:rFonts w:ascii="Times New Roman" w:hAnsi="Times New Roman" w:cs="Times New Roman"/>
          </w:rPr>
          <w:t>A</w:t>
        </w:r>
      </w:ins>
      <w:del w:id="31" w:author="Dan Lane" w:date="2022-04-27T16:08:00Z">
        <w:r w:rsidR="00D40E1C" w:rsidDel="009F02B7">
          <w:rPr>
            <w:rFonts w:ascii="Times New Roman" w:hAnsi="Times New Roman" w:cs="Times New Roman"/>
          </w:rPr>
          <w:delText>an a</w:delText>
        </w:r>
      </w:del>
      <w:r w:rsidR="00D40E1C">
        <w:rPr>
          <w:rFonts w:ascii="Times New Roman" w:hAnsi="Times New Roman" w:cs="Times New Roman"/>
        </w:rPr>
        <w:t xml:space="preserve">lthough </w:t>
      </w:r>
      <w:ins w:id="32" w:author="Dan Lane" w:date="2022-04-27T16:09:00Z">
        <w:r w:rsidR="009F02B7">
          <w:rPr>
            <w:rFonts w:ascii="Times New Roman" w:hAnsi="Times New Roman" w:cs="Times New Roman"/>
          </w:rPr>
          <w:t xml:space="preserve">there is </w:t>
        </w:r>
      </w:ins>
      <w:r w:rsidR="00D40E1C">
        <w:rPr>
          <w:rFonts w:ascii="Times New Roman" w:hAnsi="Times New Roman" w:cs="Times New Roman"/>
        </w:rPr>
        <w:t xml:space="preserve">evidence that </w:t>
      </w:r>
      <w:ins w:id="33" w:author="Dan Lane" w:date="2022-04-27T16:17:00Z">
        <w:r w:rsidR="00EC03DC">
          <w:rPr>
            <w:rFonts w:ascii="Times New Roman" w:hAnsi="Times New Roman" w:cs="Times New Roman"/>
          </w:rPr>
          <w:t xml:space="preserve">such </w:t>
        </w:r>
      </w:ins>
      <w:ins w:id="34" w:author="Dan Lane" w:date="2022-04-27T16:15:00Z">
        <w:r w:rsidR="00EC03DC">
          <w:rPr>
            <w:rFonts w:ascii="Times New Roman" w:hAnsi="Times New Roman" w:cs="Times New Roman"/>
          </w:rPr>
          <w:t xml:space="preserve">inequalities </w:t>
        </w:r>
      </w:ins>
      <w:ins w:id="35" w:author="Dan Lane" w:date="2022-04-27T16:17:00Z">
        <w:r w:rsidR="00EC03DC">
          <w:rPr>
            <w:rFonts w:ascii="Times New Roman" w:hAnsi="Times New Roman" w:cs="Times New Roman"/>
          </w:rPr>
          <w:t>are not reliably producing knowledge gaps across democr</w:t>
        </w:r>
      </w:ins>
      <w:ins w:id="36" w:author="Dan Lane" w:date="2022-04-27T16:18:00Z">
        <w:r w:rsidR="00EC03DC">
          <w:rPr>
            <w:rFonts w:ascii="Times New Roman" w:hAnsi="Times New Roman" w:cs="Times New Roman"/>
          </w:rPr>
          <w:t>atic contexts</w:t>
        </w:r>
      </w:ins>
      <w:del w:id="37" w:author="Dan Lane" w:date="2022-04-27T16:18:00Z">
        <w:r w:rsidR="00D40E1C" w:rsidDel="00EC03DC">
          <w:rPr>
            <w:rFonts w:ascii="Times New Roman" w:hAnsi="Times New Roman" w:cs="Times New Roman"/>
          </w:rPr>
          <w:delText xml:space="preserve">these discrepancies result in knowledge gaps </w:delText>
        </w:r>
      </w:del>
      <w:del w:id="38" w:author="Dan Lane" w:date="2022-04-27T16:09:00Z">
        <w:r w:rsidR="00D40E1C" w:rsidDel="009F02B7">
          <w:rPr>
            <w:rFonts w:ascii="Times New Roman" w:hAnsi="Times New Roman" w:cs="Times New Roman"/>
          </w:rPr>
          <w:delText xml:space="preserve">is </w:delText>
        </w:r>
      </w:del>
      <w:del w:id="39" w:author="Dan Lane" w:date="2022-04-27T16:18:00Z">
        <w:r w:rsidR="00D40E1C" w:rsidDel="00EC03DC">
          <w:rPr>
            <w:rFonts w:ascii="Times New Roman" w:hAnsi="Times New Roman" w:cs="Times New Roman"/>
          </w:rPr>
          <w:delText>not consistent across different countries</w:delText>
        </w:r>
      </w:del>
      <w:r w:rsidR="00D40E1C">
        <w:rPr>
          <w:rFonts w:ascii="Times New Roman" w:hAnsi="Times New Roman" w:cs="Times New Roman"/>
        </w:rPr>
        <w:t xml:space="preserve">, there are strong indications of </w:t>
      </w:r>
      <w:ins w:id="40" w:author="Dan Lane" w:date="2022-04-27T16:18:00Z">
        <w:r w:rsidR="00EC03DC">
          <w:rPr>
            <w:rFonts w:ascii="Times New Roman" w:hAnsi="Times New Roman" w:cs="Times New Roman"/>
          </w:rPr>
          <w:t>such</w:t>
        </w:r>
      </w:ins>
      <w:del w:id="41" w:author="Dan Lane" w:date="2022-04-27T16:18:00Z">
        <w:r w:rsidR="00D40E1C" w:rsidDel="00EC03DC">
          <w:rPr>
            <w:rFonts w:ascii="Times New Roman" w:hAnsi="Times New Roman" w:cs="Times New Roman"/>
          </w:rPr>
          <w:delText>growing</w:delText>
        </w:r>
      </w:del>
      <w:r w:rsidR="00D40E1C">
        <w:rPr>
          <w:rFonts w:ascii="Times New Roman" w:hAnsi="Times New Roman" w:cs="Times New Roman"/>
        </w:rPr>
        <w:t xml:space="preserve"> gaps in the United States </w:t>
      </w:r>
      <w:del w:id="42" w:author="Dan Lane" w:date="2022-04-27T16:09:00Z">
        <w:r w:rsidR="00D40E1C" w:rsidDel="009F02B7">
          <w:rPr>
            <w:rFonts w:ascii="Times New Roman" w:hAnsi="Times New Roman" w:cs="Times New Roman"/>
          </w:rPr>
          <w:delText xml:space="preserve"> </w:delText>
        </w:r>
      </w:del>
      <w:r w:rsidR="00D40E1C">
        <w:rPr>
          <w:rFonts w:ascii="Times New Roman" w:hAnsi="Times New Roman" w:cs="Times New Roman"/>
        </w:rPr>
        <w:t>(</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55BF4F81" w14:textId="1E760398" w:rsidR="00D239C1" w:rsidRDefault="005307B5" w:rsidP="00D239C1">
      <w:pPr>
        <w:ind w:firstLine="720"/>
        <w:rPr>
          <w:rFonts w:ascii="Times New Roman" w:hAnsi="Times New Roman" w:cs="Times New Roman"/>
        </w:rPr>
      </w:pPr>
      <w:ins w:id="43" w:author="Dan Lane" w:date="2022-04-27T16:22:00Z">
        <w:r>
          <w:rPr>
            <w:rFonts w:ascii="Times New Roman" w:hAnsi="Times New Roman" w:cs="Times New Roman"/>
          </w:rPr>
          <w:t>Within the incidental exposure literature, e</w:t>
        </w:r>
      </w:ins>
      <w:del w:id="44" w:author="Dan Lane" w:date="2022-04-27T16:22:00Z">
        <w:r w:rsidR="00D239C1" w:rsidDel="005307B5">
          <w:rPr>
            <w:rFonts w:ascii="Times New Roman" w:hAnsi="Times New Roman" w:cs="Times New Roman"/>
          </w:rPr>
          <w:delText>E</w:delText>
        </w:r>
      </w:del>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sidR="00D239C1">
        <w:rPr>
          <w:rFonts w:ascii="Times New Roman" w:hAnsi="Times New Roman" w:cs="Times New Roman"/>
        </w:rPr>
        <w:t>.</w:t>
      </w:r>
      <w:r w:rsidR="00814004">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some support showing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del w:id="45" w:author="Dan Lane" w:date="2022-04-27T16:27:00Z">
        <w:r w:rsidR="00D239C1" w:rsidDel="007D7D1A">
          <w:rPr>
            <w:rFonts w:ascii="Times New Roman" w:eastAsia="Times New Roman" w:hAnsi="Times New Roman" w:cs="Times New Roman"/>
          </w:rPr>
          <w:delText>However</w:delText>
        </w:r>
      </w:del>
      <w:ins w:id="46" w:author="Dan Lane" w:date="2022-04-27T16:28:00Z">
        <w:r w:rsidR="007D7D1A">
          <w:rPr>
            <w:rFonts w:ascii="Times New Roman" w:eastAsia="Times New Roman" w:hAnsi="Times New Roman" w:cs="Times New Roman"/>
          </w:rPr>
          <w:t xml:space="preserve">Importantly, </w:t>
        </w:r>
      </w:ins>
      <w:del w:id="47" w:author="Dan Lane" w:date="2022-04-27T16:27:00Z">
        <w:r w:rsidR="00D239C1" w:rsidDel="007D7D1A">
          <w:rPr>
            <w:rFonts w:ascii="Times New Roman" w:eastAsia="Times New Roman" w:hAnsi="Times New Roman" w:cs="Times New Roman"/>
          </w:rPr>
          <w:delText xml:space="preserve">, </w:delText>
        </w:r>
      </w:del>
      <w:r w:rsidR="00D239C1">
        <w:rPr>
          <w:rFonts w:ascii="Times New Roman" w:eastAsia="Times New Roman" w:hAnsi="Times New Roman" w:cs="Times New Roman"/>
        </w:rPr>
        <w:t xml:space="preserve">a meta-analysis of incidental exposure research </w:t>
      </w:r>
      <w:del w:id="48" w:author="Dan Lane" w:date="2022-04-27T16:28:00Z">
        <w:r w:rsidR="00D239C1" w:rsidDel="007D7D1A">
          <w:rPr>
            <w:rFonts w:ascii="Times New Roman" w:eastAsia="Times New Roman" w:hAnsi="Times New Roman" w:cs="Times New Roman"/>
          </w:rPr>
          <w:delText xml:space="preserve">noted </w:delText>
        </w:r>
      </w:del>
      <w:ins w:id="49" w:author="Dan Lane" w:date="2022-04-27T16:28:00Z">
        <w:r w:rsidR="007D7D1A">
          <w:rPr>
            <w:rFonts w:ascii="Times New Roman" w:eastAsia="Times New Roman" w:hAnsi="Times New Roman" w:cs="Times New Roman"/>
          </w:rPr>
          <w:t xml:space="preserve">found </w:t>
        </w:r>
      </w:ins>
      <w:r w:rsidR="00D239C1">
        <w:rPr>
          <w:rFonts w:ascii="Times New Roman" w:eastAsia="Times New Roman" w:hAnsi="Times New Roman" w:cs="Times New Roman"/>
        </w:rPr>
        <w:t>that these</w:t>
      </w:r>
      <w:ins w:id="50" w:author="Dan Lane" w:date="2022-04-27T16:28:00Z">
        <w:r w:rsidR="007D7D1A">
          <w:rPr>
            <w:rFonts w:ascii="Times New Roman" w:eastAsia="Times New Roman" w:hAnsi="Times New Roman" w:cs="Times New Roman"/>
          </w:rPr>
          <w:t xml:space="preserve"> positive</w:t>
        </w:r>
      </w:ins>
      <w:r w:rsidR="00D239C1">
        <w:rPr>
          <w:rFonts w:ascii="Times New Roman" w:eastAsia="Times New Roman" w:hAnsi="Times New Roman" w:cs="Times New Roman"/>
        </w:rPr>
        <w:t xml:space="preserve"> 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5F7CF711" w:rsidR="00D239C1" w:rsidRPr="00733324" w:rsidRDefault="00D239C1" w:rsidP="007D7D1A">
      <w:pPr>
        <w:ind w:firstLine="720"/>
        <w:rPr>
          <w:rFonts w:ascii="Times New Roman" w:eastAsia="Times New Roman" w:hAnsi="Times New Roman" w:cs="Times New Roman"/>
        </w:rPr>
      </w:pPr>
      <w:commentRangeStart w:id="51"/>
      <w:r>
        <w:rPr>
          <w:rFonts w:ascii="Times New Roman" w:hAnsi="Times New Roman" w:cs="Times New Roman"/>
        </w:rPr>
        <w:t xml:space="preserve">Despite these findings, </w:t>
      </w:r>
      <w:ins w:id="52" w:author="Dan Lane" w:date="2022-04-27T16:27:00Z">
        <w:r w:rsidR="007D7D1A">
          <w:rPr>
            <w:rFonts w:ascii="Times New Roman" w:eastAsia="Times New Roman" w:hAnsi="Times New Roman" w:cs="Times New Roman"/>
          </w:rPr>
          <w:t>t</w:t>
        </w:r>
      </w:ins>
      <w:del w:id="53" w:author="Dan Lane" w:date="2022-04-27T16:24:00Z">
        <w:r w:rsidDel="007D7D1A">
          <w:rPr>
            <w:rFonts w:ascii="Times New Roman" w:eastAsia="Times New Roman" w:hAnsi="Times New Roman" w:cs="Times New Roman"/>
          </w:rPr>
          <w:delText>t</w:delText>
        </w:r>
      </w:del>
      <w:r>
        <w:rPr>
          <w:rFonts w:ascii="Times New Roman" w:eastAsia="Times New Roman" w:hAnsi="Times New Roman" w:cs="Times New Roman"/>
        </w:rPr>
        <w:t>here continues to be robust scholarly debate over the role of incidental exposure in shaping inequalities in news exposure and engagement</w:t>
      </w:r>
      <w:ins w:id="54" w:author="Dan Lane" w:date="2022-04-27T16:29:00Z">
        <w:r w:rsidR="00B63E77">
          <w:rPr>
            <w:rFonts w:ascii="Times New Roman" w:eastAsia="Times New Roman" w:hAnsi="Times New Roman" w:cs="Times New Roman"/>
          </w:rPr>
          <w:t xml:space="preserve">. </w:t>
        </w:r>
      </w:ins>
      <w:commentRangeEnd w:id="51"/>
      <w:ins w:id="55" w:author="Dan Lane" w:date="2022-04-27T16:48:00Z">
        <w:r w:rsidR="00E0370A">
          <w:rPr>
            <w:rStyle w:val="CommentReference"/>
          </w:rPr>
          <w:commentReference w:id="51"/>
        </w:r>
      </w:ins>
      <w:del w:id="56" w:author="Dan Lane" w:date="2022-04-27T16:29:00Z">
        <w:r w:rsidDel="00B63E77">
          <w:rPr>
            <w:rFonts w:ascii="Times New Roman" w:eastAsia="Times New Roman" w:hAnsi="Times New Roman" w:cs="Times New Roman"/>
          </w:rPr>
          <w:delText xml:space="preserve"> due to evidence for stratif</w:delText>
        </w:r>
        <w:r w:rsidR="00572B21" w:rsidDel="00B63E77">
          <w:rPr>
            <w:rFonts w:ascii="Times New Roman" w:eastAsia="Times New Roman" w:hAnsi="Times New Roman" w:cs="Times New Roman"/>
          </w:rPr>
          <w:delText>ying</w:delText>
        </w:r>
        <w:r w:rsidDel="00B63E77">
          <w:rPr>
            <w:rFonts w:ascii="Times New Roman" w:eastAsia="Times New Roman" w:hAnsi="Times New Roman" w:cs="Times New Roman"/>
          </w:rPr>
          <w:delText xml:space="preserve"> effects. </w:delText>
        </w:r>
      </w:del>
      <w:r>
        <w:rPr>
          <w:rFonts w:ascii="Times New Roman" w:hAnsi="Times New Roman" w:cs="Times New Roman"/>
        </w:rPr>
        <w:t xml:space="preserve">While </w:t>
      </w:r>
      <w:del w:id="57" w:author="Dan Lane" w:date="2022-04-27T16:29:00Z">
        <w:r w:rsidDel="00B63E77">
          <w:rPr>
            <w:rFonts w:ascii="Times New Roman" w:hAnsi="Times New Roman" w:cs="Times New Roman"/>
          </w:rPr>
          <w:delText>some studies have</w:delText>
        </w:r>
      </w:del>
      <w:ins w:id="58" w:author="Dan Lane" w:date="2022-04-27T16:29:00Z">
        <w:r w:rsidR="00B63E77">
          <w:rPr>
            <w:rFonts w:ascii="Times New Roman" w:hAnsi="Times New Roman" w:cs="Times New Roman"/>
          </w:rPr>
          <w:t>studies cited above offer evidence of</w:t>
        </w:r>
      </w:ins>
      <w:r>
        <w:rPr>
          <w:rFonts w:ascii="Times New Roman" w:hAnsi="Times New Roman" w:cs="Times New Roman"/>
        </w:rPr>
        <w:t xml:space="preserve"> </w:t>
      </w:r>
      <w:del w:id="59" w:author="Dan Lane" w:date="2022-04-27T16:29:00Z">
        <w:r w:rsidDel="00B63E77">
          <w:rPr>
            <w:rFonts w:ascii="Times New Roman" w:hAnsi="Times New Roman" w:cs="Times New Roman"/>
          </w:rPr>
          <w:delText xml:space="preserve">found </w:delText>
        </w:r>
      </w:del>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ins w:id="60" w:author="Dan Lane" w:date="2022-04-27T16:30:00Z">
        <w:r w:rsidR="00B63E77">
          <w:rPr>
            <w:rFonts w:ascii="Times New Roman" w:hAnsi="Times New Roman" w:cs="Times New Roman"/>
          </w:rPr>
          <w:t xml:space="preserve">news </w:t>
        </w:r>
      </w:ins>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ins w:id="61" w:author="Dan Lane" w:date="2022-04-27T16:31:00Z">
        <w:r w:rsidR="00B63E77">
          <w:rPr>
            <w:rFonts w:ascii="Times New Roman" w:hAnsi="Times New Roman" w:cs="Times New Roman"/>
          </w:rPr>
          <w:t>.</w:t>
        </w:r>
      </w:ins>
      <w:del w:id="62" w:author="Dan Lane" w:date="2022-04-27T16:30:00Z">
        <w:r w:rsidDel="00B63E77">
          <w:rPr>
            <w:rFonts w:ascii="Times New Roman" w:hAnsi="Times New Roman" w:cs="Times New Roman"/>
          </w:rPr>
          <w:delText>,</w:delText>
        </w:r>
      </w:del>
      <w:r>
        <w:rPr>
          <w:rFonts w:ascii="Times New Roman" w:hAnsi="Times New Roman" w:cs="Times New Roman"/>
        </w:rPr>
        <w:t xml:space="preserve"> </w:t>
      </w:r>
      <w:del w:id="63" w:author="Dan Lane" w:date="2022-04-27T16:31:00Z">
        <w:r w:rsidDel="00B63E77">
          <w:rPr>
            <w:rFonts w:ascii="Times New Roman" w:hAnsi="Times New Roman" w:cs="Times New Roman"/>
          </w:rPr>
          <w:delText xml:space="preserve">and </w:delText>
        </w:r>
      </w:del>
      <w:ins w:id="64" w:author="Dan Lane" w:date="2022-04-27T16:31:00Z">
        <w:r w:rsidR="00B63E77">
          <w:rPr>
            <w:rFonts w:ascii="Times New Roman" w:hAnsi="Times New Roman" w:cs="Times New Roman"/>
          </w:rPr>
          <w:t>T</w:t>
        </w:r>
      </w:ins>
      <w:del w:id="65" w:author="Dan Lane" w:date="2022-04-27T16:31:00Z">
        <w:r w:rsidDel="00B63E77">
          <w:rPr>
            <w:rFonts w:ascii="Times New Roman" w:hAnsi="Times New Roman" w:cs="Times New Roman"/>
          </w:rPr>
          <w:delText>t</w:delText>
        </w:r>
      </w:del>
      <w:r>
        <w:rPr>
          <w:rFonts w:ascii="Times New Roman" w:hAnsi="Times New Roman" w:cs="Times New Roman"/>
        </w:rPr>
        <w:t xml:space="preserve">hese </w:t>
      </w:r>
      <w:ins w:id="66" w:author="Dan Lane" w:date="2022-04-27T16:31:00Z">
        <w:r w:rsidR="00B63E77">
          <w:rPr>
            <w:rFonts w:ascii="Times New Roman" w:hAnsi="Times New Roman" w:cs="Times New Roman"/>
          </w:rPr>
          <w:t xml:space="preserve">engagement </w:t>
        </w:r>
      </w:ins>
      <w:r>
        <w:rPr>
          <w:rFonts w:ascii="Times New Roman" w:hAnsi="Times New Roman" w:cs="Times New Roman"/>
        </w:rPr>
        <w:t>behaviors are read by news selection algorithms as indicators of future interest (Thorson et al., 2021), which create stratificational effects in future exposure (Barnidge, 2021). Additionally, inequalities in social networks embed some individuals</w:t>
      </w:r>
      <w:ins w:id="67" w:author="Dan Lane" w:date="2022-04-27T16:31:00Z">
        <w:r w:rsidR="00B63E77">
          <w:rPr>
            <w:rFonts w:ascii="Times New Roman" w:hAnsi="Times New Roman" w:cs="Times New Roman"/>
          </w:rPr>
          <w:t xml:space="preserve"> </w:t>
        </w:r>
      </w:ins>
      <w:del w:id="68" w:author="Dan Lane" w:date="2022-04-27T16:31:00Z">
        <w:r w:rsidDel="00B63E77">
          <w:rPr>
            <w:rFonts w:ascii="Times New Roman" w:hAnsi="Times New Roman" w:cs="Times New Roman"/>
          </w:rPr>
          <w:delText xml:space="preserve"> immersed </w:delText>
        </w:r>
      </w:del>
      <w:r>
        <w:rPr>
          <w:rFonts w:ascii="Times New Roman" w:hAnsi="Times New Roman" w:cs="Times New Roman"/>
        </w:rPr>
        <w:t xml:space="preserve">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ins w:id="69" w:author="Dan Lane" w:date="2022-04-27T16:33:00Z">
        <w:r w:rsidR="00B63E77">
          <w:rPr>
            <w:rFonts w:ascii="Times New Roman" w:hAnsi="Times New Roman" w:cs="Times New Roman"/>
          </w:rPr>
          <w:t>. This suggests that</w:t>
        </w:r>
      </w:ins>
      <w:del w:id="70" w:author="Dan Lane" w:date="2022-04-27T16:33:00Z">
        <w:r w:rsidDel="00B63E77">
          <w:rPr>
            <w:rFonts w:ascii="Times New Roman" w:hAnsi="Times New Roman" w:cs="Times New Roman"/>
          </w:rPr>
          <w:delText xml:space="preserve">, </w:delText>
        </w:r>
      </w:del>
      <w:del w:id="71" w:author="Dan Lane" w:date="2022-04-27T16:23:00Z">
        <w:r w:rsidDel="005307B5">
          <w:rPr>
            <w:rFonts w:ascii="Times New Roman" w:hAnsi="Times New Roman" w:cs="Times New Roman"/>
          </w:rPr>
          <w:delText xml:space="preserve">as </w:delText>
        </w:r>
      </w:del>
      <w:ins w:id="72" w:author="Dan Lane" w:date="2022-04-27T16:23:00Z">
        <w:r w:rsidR="005307B5">
          <w:rPr>
            <w:rFonts w:ascii="Times New Roman" w:hAnsi="Times New Roman" w:cs="Times New Roman"/>
          </w:rPr>
          <w:t xml:space="preserve"> </w:t>
        </w:r>
      </w:ins>
      <w:r>
        <w:rPr>
          <w:rFonts w:ascii="Times New Roman" w:hAnsi="Times New Roman" w:cs="Times New Roman"/>
        </w:rPr>
        <w:t xml:space="preserve">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6400F389"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B46AD">
        <w:rPr>
          <w:rFonts w:ascii="Times New Roman" w:eastAsia="Times New Roman" w:hAnsi="Times New Roman" w:cs="Times New Roman"/>
          <w:i/>
          <w:iCs/>
          <w:rPrChange w:id="73" w:author="Dan Lane" w:date="2022-04-27T16:34:00Z">
            <w:rPr>
              <w:rFonts w:ascii="Times New Roman" w:eastAsia="Times New Roman" w:hAnsi="Times New Roman" w:cs="Times New Roman"/>
            </w:rPr>
          </w:rPrChange>
        </w:rPr>
        <w:t>supply</w:t>
      </w:r>
      <w:ins w:id="74" w:author="Dan Lane" w:date="2022-04-27T16:34:00Z">
        <w:r w:rsidR="00EB46AD">
          <w:rPr>
            <w:rFonts w:ascii="Times New Roman" w:eastAsia="Times New Roman" w:hAnsi="Times New Roman" w:cs="Times New Roman"/>
          </w:rPr>
          <w:t>-</w:t>
        </w:r>
      </w:ins>
      <w:del w:id="75" w:author="Dan Lane" w:date="2022-04-27T16:34:00Z">
        <w:r w:rsidR="00D239C1" w:rsidDel="00EB46AD">
          <w:rPr>
            <w:rFonts w:ascii="Times New Roman" w:eastAsia="Times New Roman" w:hAnsi="Times New Roman" w:cs="Times New Roman"/>
          </w:rPr>
          <w:delText xml:space="preserve"> </w:delText>
        </w:r>
      </w:del>
      <w:r w:rsidR="00D239C1">
        <w:rPr>
          <w:rFonts w:ascii="Times New Roman" w:eastAsia="Times New Roman" w:hAnsi="Times New Roman" w:cs="Times New Roman"/>
        </w:rPr>
        <w:t>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0C5FC9F9"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w:t>
      </w:r>
      <w:del w:id="76" w:author="Dan Lane" w:date="2022-04-27T16:53:00Z">
        <w:r w:rsidDel="00E0370A">
          <w:rPr>
            <w:rFonts w:ascii="Times New Roman" w:hAnsi="Times New Roman" w:cs="Times New Roman"/>
          </w:rPr>
          <w:delText xml:space="preserve"> we</w:delText>
        </w:r>
      </w:del>
      <w:r>
        <w:rPr>
          <w:rFonts w:ascii="Times New Roman" w:hAnsi="Times New Roman" w:cs="Times New Roman"/>
        </w:rPr>
        <w:t xml:space="preserv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del w:id="77" w:author="Dan Lane" w:date="2022-04-27T16:53:00Z">
        <w:r w:rsidDel="00E0370A">
          <w:rPr>
            <w:rFonts w:ascii="Times New Roman" w:hAnsi="Times New Roman" w:cs="Times New Roman"/>
          </w:rPr>
          <w:delText>individual</w:delText>
        </w:r>
      </w:del>
      <w:del w:id="78" w:author="Dan Lane" w:date="2022-04-27T16:52:00Z">
        <w:r w:rsidDel="00E0370A">
          <w:rPr>
            <w:rFonts w:ascii="Times New Roman" w:hAnsi="Times New Roman" w:cs="Times New Roman"/>
          </w:rPr>
          <w:delText>’</w:delText>
        </w:r>
      </w:del>
      <w:del w:id="79" w:author="Dan Lane" w:date="2022-04-27T16:53:00Z">
        <w:r w:rsidDel="00E0370A">
          <w:rPr>
            <w:rFonts w:ascii="Times New Roman" w:hAnsi="Times New Roman" w:cs="Times New Roman"/>
          </w:rPr>
          <w:delText xml:space="preserve">s </w:delText>
        </w:r>
      </w:del>
      <w:r>
        <w:rPr>
          <w:rFonts w:ascii="Times New Roman" w:hAnsi="Times New Roman" w:cs="Times New Roman"/>
        </w:rPr>
        <w:t xml:space="preserve">self-reported interest in politics </w:t>
      </w:r>
      <w:del w:id="80" w:author="Dan Lane" w:date="2022-04-27T16:53:00Z">
        <w:r w:rsidDel="00E0370A">
          <w:rPr>
            <w:rFonts w:ascii="Times New Roman" w:hAnsi="Times New Roman" w:cs="Times New Roman"/>
          </w:rPr>
          <w:delText xml:space="preserve">or the news as an antecedent factor, </w:delText>
        </w:r>
      </w:del>
      <w:r>
        <w:rPr>
          <w:rFonts w:ascii="Times New Roman" w:hAnsi="Times New Roman" w:cs="Times New Roman"/>
        </w:rPr>
        <w:t xml:space="preserve">and generally consider incidental exposure (or its subsequent outcomes) among individuals with low interest to be evidence of equalizing effects (Barnidge, 2021). Yet, </w:t>
      </w:r>
      <w:del w:id="81" w:author="Dan Lane" w:date="2022-04-27T16:54:00Z">
        <w:r w:rsidDel="00BB72D7">
          <w:rPr>
            <w:rFonts w:ascii="Times New Roman" w:hAnsi="Times New Roman" w:cs="Times New Roman"/>
          </w:rPr>
          <w:delText xml:space="preserve">in line with the </w:delText>
        </w:r>
      </w:del>
      <w:r>
        <w:rPr>
          <w:rFonts w:ascii="Times New Roman" w:hAnsi="Times New Roman" w:cs="Times New Roman"/>
        </w:rPr>
        <w:t xml:space="preserve">‘news attraction’ </w:t>
      </w:r>
      <w:ins w:id="82" w:author="Dan Lane" w:date="2022-04-27T16:56:00Z">
        <w:r w:rsidR="00BB72D7">
          <w:rPr>
            <w:rFonts w:ascii="Times New Roman" w:hAnsi="Times New Roman" w:cs="Times New Roman"/>
          </w:rPr>
          <w:t>helps integrate t</w:t>
        </w:r>
      </w:ins>
      <w:ins w:id="83" w:author="Dan Lane" w:date="2022-04-27T16:57:00Z">
        <w:r w:rsidR="00BB72D7">
          <w:rPr>
            <w:rFonts w:ascii="Times New Roman" w:hAnsi="Times New Roman" w:cs="Times New Roman"/>
          </w:rPr>
          <w:t xml:space="preserve">he </w:t>
        </w:r>
      </w:ins>
      <w:ins w:id="84" w:author="Dan Lane" w:date="2022-04-27T16:55:00Z">
        <w:r w:rsidR="00BB72D7">
          <w:rPr>
            <w:rFonts w:ascii="Times New Roman" w:hAnsi="Times New Roman" w:cs="Times New Roman"/>
          </w:rPr>
          <w:t xml:space="preserve">‘supply-side’ </w:t>
        </w:r>
      </w:ins>
      <w:ins w:id="85" w:author="Dan Lane" w:date="2022-04-27T16:56:00Z">
        <w:r w:rsidR="00BB72D7">
          <w:rPr>
            <w:rFonts w:ascii="Times New Roman" w:hAnsi="Times New Roman" w:cs="Times New Roman"/>
          </w:rPr>
          <w:t>of news exposure</w:t>
        </w:r>
      </w:ins>
      <w:ins w:id="86" w:author="Dan Lane" w:date="2022-04-27T16:57:00Z">
        <w:r w:rsidR="00BB72D7">
          <w:rPr>
            <w:rFonts w:ascii="Times New Roman" w:hAnsi="Times New Roman" w:cs="Times New Roman"/>
          </w:rPr>
          <w:t>, by focusing attention on factors such as</w:t>
        </w:r>
      </w:ins>
      <w:del w:id="87" w:author="Dan Lane" w:date="2022-04-27T16:54:00Z">
        <w:r w:rsidDel="00BB72D7">
          <w:rPr>
            <w:rFonts w:ascii="Times New Roman" w:hAnsi="Times New Roman" w:cs="Times New Roman"/>
          </w:rPr>
          <w:delText xml:space="preserve">metaphor, </w:delText>
        </w:r>
      </w:del>
      <w:ins w:id="88" w:author="Dan Lane" w:date="2022-04-27T16:57:00Z">
        <w:r w:rsidR="00BB72D7">
          <w:rPr>
            <w:rFonts w:ascii="Times New Roman" w:hAnsi="Times New Roman" w:cs="Times New Roman"/>
          </w:rPr>
          <w:t xml:space="preserve"> </w:t>
        </w:r>
      </w:ins>
      <w:del w:id="89" w:author="Dan Lane" w:date="2022-04-27T16:55:00Z">
        <w:r w:rsidDel="00BB72D7">
          <w:rPr>
            <w:rFonts w:ascii="Times New Roman" w:hAnsi="Times New Roman" w:cs="Times New Roman"/>
          </w:rPr>
          <w:delText xml:space="preserve">we know from prior literature that the factors shaping incidental exposure go beyond personal interests, and </w:delText>
        </w:r>
      </w:del>
      <w:del w:id="90" w:author="Dan Lane" w:date="2022-04-27T16:57:00Z">
        <w:r w:rsidDel="00BB72D7">
          <w:rPr>
            <w:rFonts w:ascii="Times New Roman" w:hAnsi="Times New Roman" w:cs="Times New Roman"/>
          </w:rPr>
          <w:delText xml:space="preserve">include environmental perceptions (Weeks &amp; Lane, 2020), characteristics of </w:delText>
        </w:r>
      </w:del>
      <w:r>
        <w:rPr>
          <w:rFonts w:ascii="Times New Roman" w:hAnsi="Times New Roman" w:cs="Times New Roman"/>
        </w:rPr>
        <w:t xml:space="preserve">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w:t>
      </w:r>
      <w:ins w:id="91" w:author="Dan Lane" w:date="2022-04-27T16:57:00Z">
        <w:r w:rsidR="00BB72D7">
          <w:rPr>
            <w:rFonts w:ascii="Times New Roman" w:hAnsi="Times New Roman" w:cs="Times New Roman"/>
          </w:rPr>
          <w:t xml:space="preserve"> and </w:t>
        </w:r>
      </w:ins>
      <w:del w:id="92" w:author="Dan Lane" w:date="2022-04-27T16:57:00Z">
        <w:r w:rsidDel="00BB72D7">
          <w:rPr>
            <w:rFonts w:ascii="Times New Roman" w:hAnsi="Times New Roman" w:cs="Times New Roman"/>
          </w:rPr>
          <w:delText xml:space="preserve">, and </w:delText>
        </w:r>
      </w:del>
      <w:del w:id="93" w:author="Dan Lane" w:date="2022-04-27T16:59:00Z">
        <w:r w:rsidDel="00EC7F57">
          <w:rPr>
            <w:rFonts w:ascii="Times New Roman" w:hAnsi="Times New Roman" w:cs="Times New Roman"/>
          </w:rPr>
          <w:delText xml:space="preserve">processes of </w:delText>
        </w:r>
      </w:del>
      <w:r>
        <w:rPr>
          <w:rFonts w:ascii="Times New Roman" w:hAnsi="Times New Roman" w:cs="Times New Roman"/>
        </w:rPr>
        <w:t xml:space="preserve">algorithmic classification </w:t>
      </w:r>
      <w:ins w:id="94" w:author="Dan Lane" w:date="2022-04-27T16:58:00Z">
        <w:r w:rsidR="00BB72D7">
          <w:rPr>
            <w:rFonts w:ascii="Times New Roman" w:hAnsi="Times New Roman" w:cs="Times New Roman"/>
          </w:rPr>
          <w:t xml:space="preserve">of users </w:t>
        </w:r>
      </w:ins>
      <w:r>
        <w:rPr>
          <w:rFonts w:ascii="Times New Roman" w:hAnsi="Times New Roman" w:cs="Times New Roman"/>
        </w:rPr>
        <w:t>based on prior</w:t>
      </w:r>
      <w:ins w:id="95" w:author="Dan Lane" w:date="2022-04-27T16:58:00Z">
        <w:r w:rsidR="00BB72D7">
          <w:rPr>
            <w:rFonts w:ascii="Times New Roman" w:hAnsi="Times New Roman" w:cs="Times New Roman"/>
          </w:rPr>
          <w:t xml:space="preserve"> news-related activity</w:t>
        </w:r>
      </w:ins>
      <w:ins w:id="96" w:author="Dan Lane" w:date="2022-04-27T17:00:00Z">
        <w:r w:rsidR="00EC7F57">
          <w:rPr>
            <w:rFonts w:ascii="Times New Roman" w:hAnsi="Times New Roman" w:cs="Times New Roman"/>
          </w:rPr>
          <w:t xml:space="preserve"> </w:t>
        </w:r>
      </w:ins>
      <w:del w:id="97" w:author="Dan Lane" w:date="2022-04-27T16:59:00Z">
        <w:r w:rsidDel="00BB72D7">
          <w:rPr>
            <w:rFonts w:ascii="Times New Roman" w:hAnsi="Times New Roman" w:cs="Times New Roman"/>
          </w:rPr>
          <w:delText xml:space="preserve"> user activity such as engaging with news and political information or following news organizations and/or information actors like journalists and politicians</w:delText>
        </w:r>
      </w:del>
      <w:del w:id="98" w:author="Dan Lane" w:date="2022-04-27T17:00:00Z">
        <w:r w:rsidDel="00EC7F57">
          <w:rPr>
            <w:rFonts w:ascii="Times New Roman" w:hAnsi="Times New Roman" w:cs="Times New Roman"/>
          </w:rPr>
          <w:delText xml:space="preserve"> </w:delText>
        </w:r>
      </w:del>
      <w:r>
        <w:rPr>
          <w:rFonts w:ascii="Times New Roman" w:hAnsi="Times New Roman" w:cs="Times New Roman"/>
        </w:rPr>
        <w:t>(Thorson et al., 20</w:t>
      </w:r>
      <w:r w:rsidR="007D68A4">
        <w:rPr>
          <w:rFonts w:ascii="Times New Roman" w:hAnsi="Times New Roman" w:cs="Times New Roman"/>
        </w:rPr>
        <w:t>21</w:t>
      </w:r>
      <w:ins w:id="99" w:author="Dan Lane" w:date="2022-04-27T17:10:00Z">
        <w:r w:rsidR="00EC3D84">
          <w:rPr>
            <w:rFonts w:ascii="Times New Roman" w:hAnsi="Times New Roman" w:cs="Times New Roman"/>
          </w:rPr>
          <w:t xml:space="preserve">) </w:t>
        </w:r>
      </w:ins>
      <w:commentRangeStart w:id="100"/>
      <w:del w:id="101" w:author="Dan Lane" w:date="2022-04-27T17:10:00Z">
        <w:r w:rsidDel="00EC3D84">
          <w:rPr>
            <w:rFonts w:ascii="Times New Roman" w:hAnsi="Times New Roman" w:cs="Times New Roman"/>
          </w:rPr>
          <w:delText>)</w:delText>
        </w:r>
      </w:del>
      <w:r>
        <w:rPr>
          <w:rFonts w:ascii="Times New Roman" w:hAnsi="Times New Roman" w:cs="Times New Roman"/>
        </w:rPr>
        <w:t>. Therefore, there is a need to systematically develop a concept that incorporates these various influences on the process of news exposure and also separates those factors from</w:t>
      </w:r>
      <w:r w:rsidR="0035050B">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w:t>
      </w:r>
      <w:commentRangeEnd w:id="100"/>
      <w:r w:rsidR="00940538">
        <w:rPr>
          <w:rStyle w:val="CommentReference"/>
        </w:rPr>
        <w:commentReference w:id="100"/>
      </w:r>
      <w:r>
        <w:rPr>
          <w:rFonts w:ascii="Times New Roman" w:hAnsi="Times New Roman" w:cs="Times New Roman"/>
        </w:rPr>
        <w:t xml:space="preserve">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39F67EC5" w:rsidR="00D239C1" w:rsidRDefault="00D239C1" w:rsidP="00D239C1">
      <w:pPr>
        <w:rPr>
          <w:rFonts w:ascii="Times New Roman" w:hAnsi="Times New Roman" w:cs="Times New Roman"/>
        </w:rPr>
      </w:pPr>
      <w:r>
        <w:rPr>
          <w:rFonts w:ascii="Times New Roman" w:hAnsi="Times New Roman" w:cs="Times New Roman"/>
        </w:rPr>
        <w:tab/>
      </w:r>
      <w:commentRangeStart w:id="102"/>
      <w:r>
        <w:rPr>
          <w:rFonts w:ascii="Times New Roman" w:hAnsi="Times New Roman" w:cs="Times New Roman"/>
        </w:rPr>
        <w:t>T</w:t>
      </w:r>
      <w:commentRangeEnd w:id="102"/>
      <w:r w:rsidR="00940538">
        <w:rPr>
          <w:rStyle w:val="CommentReference"/>
        </w:rPr>
        <w:commentReference w:id="102"/>
      </w:r>
      <w:r>
        <w:rPr>
          <w:rFonts w:ascii="Times New Roman" w:hAnsi="Times New Roman" w:cs="Times New Roman"/>
        </w:rPr>
        <w:t xml:space="preserve">he ‘news attraction’ metaphor is quite clear about two factors that shape news  exposure: </w:t>
      </w:r>
      <w:ins w:id="103" w:author="Dan Lane" w:date="2022-04-27T22:43:00Z">
        <w:r w:rsidR="00296A77">
          <w:rPr>
            <w:rFonts w:ascii="Times New Roman" w:hAnsi="Times New Roman" w:cs="Times New Roman"/>
          </w:rPr>
          <w:t xml:space="preserve">1) </w:t>
        </w:r>
      </w:ins>
      <w:r>
        <w:rPr>
          <w:rFonts w:ascii="Times New Roman" w:hAnsi="Times New Roman" w:cs="Times New Roman"/>
        </w:rPr>
        <w:t xml:space="preserve">individual preferences and </w:t>
      </w:r>
      <w:ins w:id="104" w:author="Dan Lane" w:date="2022-04-27T22:43:00Z">
        <w:r w:rsidR="00296A77">
          <w:rPr>
            <w:rFonts w:ascii="Times New Roman" w:hAnsi="Times New Roman" w:cs="Times New Roman"/>
          </w:rPr>
          <w:t xml:space="preserve">2) </w:t>
        </w:r>
      </w:ins>
      <w:r>
        <w:rPr>
          <w:rFonts w:ascii="Times New Roman" w:hAnsi="Times New Roman" w:cs="Times New Roman"/>
        </w:rPr>
        <w:t>the curation algorithms that social media platforms use to select content for users</w:t>
      </w:r>
      <w:commentRangeStart w:id="105"/>
      <w:r>
        <w:rPr>
          <w:rFonts w:ascii="Times New Roman" w:hAnsi="Times New Roman" w:cs="Times New Roman"/>
        </w:rPr>
        <w:t>.</w:t>
      </w:r>
      <w:commentRangeEnd w:id="105"/>
      <w:r w:rsidR="00296A77">
        <w:rPr>
          <w:rStyle w:val="CommentReference"/>
        </w:rPr>
        <w:commentReference w:id="105"/>
      </w:r>
      <w:r>
        <w:rPr>
          <w:rFonts w:ascii="Times New Roman" w:hAnsi="Times New Roman" w:cs="Times New Roman"/>
        </w:rPr>
        <w:t xml:space="preserve">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 xml:space="preserve">hile the capacity of research to directly observe curation algorithms is limited, prior research has provided some evidence that </w:t>
      </w:r>
      <w:del w:id="106" w:author="Dan Lane" w:date="2022-04-27T20:26:00Z">
        <w:r w:rsidDel="00ED2221">
          <w:rPr>
            <w:rFonts w:ascii="Times New Roman" w:hAnsi="Times New Roman" w:cs="Times New Roman"/>
          </w:rPr>
          <w:delText xml:space="preserve">is </w:delText>
        </w:r>
      </w:del>
      <w:r>
        <w:rPr>
          <w:rFonts w:ascii="Times New Roman" w:hAnsi="Times New Roman" w:cs="Times New Roman"/>
        </w:rPr>
        <w:t>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r>
      <w:commentRangeStart w:id="107"/>
      <w:r>
        <w:rPr>
          <w:rFonts w:ascii="Times New Roman" w:hAnsi="Times New Roman" w:cs="Times New Roman"/>
        </w:rPr>
        <w:t>T</w:t>
      </w:r>
      <w:commentRangeEnd w:id="107"/>
      <w:r w:rsidR="00BA4CDB">
        <w:rPr>
          <w:rStyle w:val="CommentReference"/>
        </w:rPr>
        <w:commentReference w:id="107"/>
      </w:r>
      <w:r>
        <w:rPr>
          <w:rFonts w:ascii="Times New Roman" w:hAnsi="Times New Roman" w:cs="Times New Roman"/>
        </w:rPr>
        <w:t xml:space="preserve">heoretically, news attraction should have a reciprocal relationship with both news exposure and news engagement (see </w:t>
      </w:r>
      <w:commentRangeStart w:id="108"/>
      <w:r w:rsidRPr="00783C25">
        <w:rPr>
          <w:rFonts w:ascii="Times New Roman" w:hAnsi="Times New Roman" w:cs="Times New Roman"/>
        </w:rPr>
        <w:t>Figure 1</w:t>
      </w:r>
      <w:commentRangeEnd w:id="108"/>
      <w:r w:rsidR="00E0085A">
        <w:rPr>
          <w:rStyle w:val="CommentReference"/>
        </w:rPr>
        <w:commentReference w:id="108"/>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362FFF03" w:rsidR="00D239C1" w:rsidRDefault="00D239C1" w:rsidP="00D239C1">
      <w:pPr>
        <w:rPr>
          <w:rFonts w:ascii="Times New Roman" w:hAnsi="Times New Roman" w:cs="Times New Roman"/>
        </w:rPr>
      </w:pPr>
      <w:r>
        <w:rPr>
          <w:rFonts w:ascii="Times New Roman" w:hAnsi="Times New Roman" w:cs="Times New Roman"/>
        </w:rPr>
        <w:tab/>
        <w:t xml:space="preserve">Similarly, if incidental exposure closes </w:t>
      </w:r>
      <w:del w:id="109" w:author="Dan Lane" w:date="2022-04-28T16:44:00Z">
        <w:r w:rsidDel="002A1CF5">
          <w:rPr>
            <w:rFonts w:ascii="Times New Roman" w:hAnsi="Times New Roman" w:cs="Times New Roman"/>
          </w:rPr>
          <w:delText xml:space="preserve">engagement </w:delText>
        </w:r>
      </w:del>
      <w:r>
        <w:rPr>
          <w:rFonts w:ascii="Times New Roman" w:hAnsi="Times New Roman" w:cs="Times New Roman"/>
        </w:rPr>
        <w:t>gaps</w:t>
      </w:r>
      <w:ins w:id="110" w:author="Dan Lane" w:date="2022-04-28T16:44:00Z">
        <w:r w:rsidR="002A1CF5">
          <w:rPr>
            <w:rFonts w:ascii="Times New Roman" w:hAnsi="Times New Roman" w:cs="Times New Roman"/>
          </w:rPr>
          <w:t xml:space="preserve"> in </w:t>
        </w:r>
        <w:r w:rsidR="002A1CF5" w:rsidRPr="002A1CF5">
          <w:rPr>
            <w:rFonts w:ascii="Times New Roman" w:hAnsi="Times New Roman" w:cs="Times New Roman"/>
            <w:i/>
            <w:iCs/>
            <w:rPrChange w:id="111" w:author="Dan Lane" w:date="2022-04-28T16:45:00Z">
              <w:rPr>
                <w:rFonts w:ascii="Times New Roman" w:hAnsi="Times New Roman" w:cs="Times New Roman"/>
              </w:rPr>
            </w:rPrChange>
          </w:rPr>
          <w:t>engagement</w:t>
        </w:r>
        <w:r w:rsidR="002A1CF5">
          <w:rPr>
            <w:rFonts w:ascii="Times New Roman" w:hAnsi="Times New Roman" w:cs="Times New Roman"/>
          </w:rPr>
          <w:t xml:space="preserve"> with news</w:t>
        </w:r>
      </w:ins>
      <w:r>
        <w:rPr>
          <w:rFonts w:ascii="Times New Roman" w:hAnsi="Times New Roman" w:cs="Times New Roman"/>
        </w:rPr>
        <w:t xml:space="preserve">, then we would expect to observe an interaction effect between incidental exposure and news attraction—that is, people who are low in news attraction but high in incidental exposure should have roughly equal levels of </w:t>
      </w:r>
      <w:commentRangeStart w:id="112"/>
      <w:r>
        <w:rPr>
          <w:rFonts w:ascii="Times New Roman" w:hAnsi="Times New Roman" w:cs="Times New Roman"/>
        </w:rPr>
        <w:t>engagement</w:t>
      </w:r>
      <w:commentRangeEnd w:id="112"/>
      <w:r w:rsidR="00AA217B">
        <w:rPr>
          <w:rStyle w:val="CommentReference"/>
        </w:rPr>
        <w:commentReference w:id="112"/>
      </w:r>
      <w:r>
        <w:rPr>
          <w:rFonts w:ascii="Times New Roman" w:hAnsi="Times New Roman" w:cs="Times New Roman"/>
        </w:rPr>
        <w:t xml:space="preserve"> to those who are high in news exposure. </w:t>
      </w:r>
      <w:commentRangeStart w:id="113"/>
      <w:ins w:id="114" w:author="Dan Lane" w:date="2022-04-28T16:45:00Z">
        <w:r w:rsidR="002A1CF5">
          <w:rPr>
            <w:rFonts w:ascii="Times New Roman" w:hAnsi="Times New Roman" w:cs="Times New Roman"/>
          </w:rPr>
          <w:t>This</w:t>
        </w:r>
      </w:ins>
      <w:commentRangeEnd w:id="113"/>
      <w:ins w:id="115" w:author="Dan Lane" w:date="2022-04-28T16:48:00Z">
        <w:r w:rsidR="00F071CB">
          <w:rPr>
            <w:rStyle w:val="CommentReference"/>
          </w:rPr>
          <w:commentReference w:id="113"/>
        </w:r>
      </w:ins>
      <w:ins w:id="116" w:author="Dan Lane" w:date="2022-04-28T16:45:00Z">
        <w:r w:rsidR="002A1CF5">
          <w:rPr>
            <w:rFonts w:ascii="Times New Roman" w:hAnsi="Times New Roman" w:cs="Times New Roman"/>
          </w:rPr>
          <w:t xml:space="preserve"> prediction is based on the assumption that incidental e</w:t>
        </w:r>
      </w:ins>
      <w:ins w:id="117" w:author="Dan Lane" w:date="2022-04-28T16:46:00Z">
        <w:r w:rsidR="002A1CF5">
          <w:rPr>
            <w:rFonts w:ascii="Times New Roman" w:hAnsi="Times New Roman" w:cs="Times New Roman"/>
          </w:rPr>
          <w:t xml:space="preserve">xposure </w:t>
        </w:r>
      </w:ins>
      <w:ins w:id="118" w:author="Dan Lane" w:date="2022-04-28T16:47:00Z">
        <w:r w:rsidR="00F071CB">
          <w:rPr>
            <w:rFonts w:ascii="Times New Roman" w:hAnsi="Times New Roman" w:cs="Times New Roman"/>
          </w:rPr>
          <w:t>is providing users with opportunities to engage reg</w:t>
        </w:r>
      </w:ins>
      <w:ins w:id="119" w:author="Dan Lane" w:date="2022-04-28T16:48:00Z">
        <w:r w:rsidR="00F071CB">
          <w:rPr>
            <w:rFonts w:ascii="Times New Roman" w:hAnsi="Times New Roman" w:cs="Times New Roman"/>
          </w:rPr>
          <w:t xml:space="preserve">ardless of how fundamentally ‘attractive’ they are to news content. </w:t>
        </w:r>
      </w:ins>
      <w:proofErr w:type="spellStart"/>
      <w:r>
        <w:rPr>
          <w:rFonts w:ascii="Times New Roman" w:hAnsi="Times New Roman" w:cs="Times New Roman"/>
        </w:rPr>
        <w:t>On</w:t>
      </w:r>
      <w:proofErr w:type="spellEnd"/>
      <w:r>
        <w:rPr>
          <w:rFonts w:ascii="Times New Roman" w:hAnsi="Times New Roman" w:cs="Times New Roman"/>
        </w:rPr>
        <w:t xml:space="preserve">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6079E731"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t>
      </w:r>
      <w:del w:id="120" w:author="Dan Lane" w:date="2022-04-28T15:58:00Z">
        <w:r w:rsidR="004444DE" w:rsidDel="00205B65">
          <w:rPr>
            <w:rFonts w:ascii="Times New Roman" w:hAnsi="Times New Roman" w:cs="Times New Roman"/>
          </w:rPr>
          <w:delText>we included bot</w:delText>
        </w:r>
      </w:del>
      <w:ins w:id="121" w:author="Dan Lane" w:date="2022-04-28T15:58:00Z">
        <w:r w:rsidR="00205B65">
          <w:rPr>
            <w:rFonts w:ascii="Times New Roman" w:hAnsi="Times New Roman" w:cs="Times New Roman"/>
          </w:rPr>
          <w:t xml:space="preserve">our study design </w:t>
        </w:r>
        <w:proofErr w:type="spellStart"/>
        <w:r w:rsidR="00205B65">
          <w:rPr>
            <w:rFonts w:ascii="Times New Roman" w:hAnsi="Times New Roman" w:cs="Times New Roman"/>
          </w:rPr>
          <w:t>allowd</w:t>
        </w:r>
        <w:proofErr w:type="spellEnd"/>
        <w:r w:rsidR="00205B65">
          <w:rPr>
            <w:rFonts w:ascii="Times New Roman" w:hAnsi="Times New Roman" w:cs="Times New Roman"/>
          </w:rPr>
          <w:t xml:space="preserve"> us to include both</w:t>
        </w:r>
      </w:ins>
      <w:del w:id="122" w:author="Dan Lane" w:date="2022-04-28T15:58:00Z">
        <w:r w:rsidR="004444DE" w:rsidDel="00205B65">
          <w:rPr>
            <w:rFonts w:ascii="Times New Roman" w:hAnsi="Times New Roman" w:cs="Times New Roman"/>
          </w:rPr>
          <w:delText>h</w:delText>
        </w:r>
      </w:del>
      <w:r w:rsidR="004444DE">
        <w:rPr>
          <w:rFonts w:ascii="Times New Roman" w:hAnsi="Times New Roman" w:cs="Times New Roman"/>
        </w:rPr>
        <w:t xml:space="preserve">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5F82A965" w:rsidR="00FB2273" w:rsidRDefault="005F6F2D" w:rsidP="008E7B98">
      <w:pPr>
        <w:rPr>
          <w:rFonts w:ascii="Times New Roman" w:hAnsi="Times New Roman" w:cs="Times New Roman"/>
        </w:rPr>
      </w:pPr>
      <w:r>
        <w:rPr>
          <w:rFonts w:ascii="Times New Roman" w:hAnsi="Times New Roman" w:cs="Times New Roman"/>
        </w:rPr>
        <w:tab/>
        <w:t xml:space="preserve">The state-like measures </w:t>
      </w:r>
      <w:ins w:id="123" w:author="Dan Lane" w:date="2022-04-28T16:00:00Z">
        <w:r w:rsidR="00205B65">
          <w:rPr>
            <w:rFonts w:ascii="Times New Roman" w:hAnsi="Times New Roman" w:cs="Times New Roman"/>
          </w:rPr>
          <w:t xml:space="preserve">were </w:t>
        </w:r>
      </w:ins>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4576879C"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ins w:id="124" w:author="Dan Lane" w:date="2022-04-28T16:01:00Z">
        <w:r w:rsidR="00205B65">
          <w:rPr>
            <w:rFonts w:ascii="Times New Roman" w:hAnsi="Times New Roman" w:cs="Times New Roman"/>
            <w:i/>
            <w:iCs/>
          </w:rPr>
          <w:t>s</w:t>
        </w:r>
      </w:ins>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del w:id="125" w:author="Dan Lane" w:date="2022-04-28T16:01:00Z">
        <w:r w:rsidR="00470CAB" w:rsidDel="00205B65">
          <w:rPr>
            <w:rFonts w:ascii="Times New Roman" w:hAnsi="Times New Roman" w:cs="Times New Roman"/>
          </w:rPr>
          <w:delText>the measures the</w:delText>
        </w:r>
      </w:del>
      <w:ins w:id="126" w:author="Dan Lane" w:date="2022-04-28T16:01:00Z">
        <w:r w:rsidR="00205B65">
          <w:rPr>
            <w:rFonts w:ascii="Times New Roman" w:hAnsi="Times New Roman" w:cs="Times New Roman"/>
          </w:rPr>
          <w:t>we meas</w:t>
        </w:r>
      </w:ins>
      <w:ins w:id="127" w:author="Dan Lane" w:date="2022-04-28T16:02:00Z">
        <w:r w:rsidR="00205B65">
          <w:rPr>
            <w:rFonts w:ascii="Times New Roman" w:hAnsi="Times New Roman" w:cs="Times New Roman"/>
          </w:rPr>
          <w:t>ured the</w:t>
        </w:r>
      </w:ins>
      <w:r w:rsidR="00470CAB">
        <w:rPr>
          <w:rFonts w:ascii="Times New Roman" w:hAnsi="Times New Roman" w:cs="Times New Roman"/>
        </w:rPr>
        <w:t xml:space="preserve"> extent </w:t>
      </w:r>
      <w:ins w:id="128" w:author="Dan Lane" w:date="2022-04-28T16:02:00Z">
        <w:r w:rsidR="00205B65">
          <w:rPr>
            <w:rFonts w:ascii="Times New Roman" w:hAnsi="Times New Roman" w:cs="Times New Roman"/>
          </w:rPr>
          <w:t xml:space="preserve">to </w:t>
        </w:r>
      </w:ins>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w:t>
      </w:r>
      <w:commentRangeStart w:id="129"/>
      <w:r w:rsidR="00805530" w:rsidRPr="00805530">
        <w:rPr>
          <w:rFonts w:ascii="Times New Roman" w:hAnsi="Times New Roman" w:cs="Times New Roman"/>
        </w:rPr>
        <w:t>neither</w:t>
      </w:r>
      <w:commentRangeEnd w:id="129"/>
      <w:r w:rsidR="00205B65">
        <w:rPr>
          <w:rStyle w:val="CommentReference"/>
        </w:rPr>
        <w:commentReference w:id="129"/>
      </w:r>
      <w:r w:rsidR="00805530" w:rsidRPr="00805530">
        <w:rPr>
          <w:rFonts w:ascii="Times New Roman" w:hAnsi="Times New Roman" w:cs="Times New Roman"/>
        </w:rPr>
        <w:t xml:space="preserve">.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327403BB"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w:t>
      </w:r>
      <w:ins w:id="130" w:author="Dan Lane" w:date="2022-04-28T16:03:00Z">
        <w:r w:rsidR="000704A9">
          <w:rPr>
            <w:rFonts w:ascii="Times New Roman" w:hAnsi="Times New Roman" w:cs="Times New Roman"/>
          </w:rPr>
          <w:t xml:space="preserve"> are</w:t>
        </w:r>
      </w:ins>
      <w:r>
        <w:rPr>
          <w:rFonts w:ascii="Times New Roman" w:hAnsi="Times New Roman" w:cs="Times New Roman"/>
        </w:rPr>
        <w:t xml:space="preserve">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w:t>
      </w:r>
      <w:ins w:id="131" w:author="Dan Lane" w:date="2022-04-28T16:04:00Z">
        <w:r w:rsidR="000704A9">
          <w:rPr>
            <w:rFonts w:ascii="Times New Roman" w:hAnsi="Times New Roman" w:cs="Times New Roman"/>
          </w:rPr>
          <w:t xml:space="preserve">to </w:t>
        </w:r>
      </w:ins>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commentRangeStart w:id="132"/>
      <w:r>
        <w:rPr>
          <w:rFonts w:ascii="Times New Roman" w:hAnsi="Times New Roman" w:cs="Times New Roman"/>
          <w:b/>
          <w:bCs/>
        </w:rPr>
        <w:t>Latent Class Analysis</w:t>
      </w:r>
      <w:commentRangeEnd w:id="132"/>
      <w:r w:rsidR="000704A9">
        <w:rPr>
          <w:rStyle w:val="CommentReference"/>
        </w:rPr>
        <w:commentReference w:id="132"/>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52DB828E"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w:t>
      </w:r>
      <w:ins w:id="133" w:author="Dan Lane" w:date="2022-04-28T16:07:00Z">
        <w:r w:rsidR="000704A9">
          <w:rPr>
            <w:rFonts w:ascii="Times New Roman" w:hAnsi="Times New Roman" w:cs="Times New Roman"/>
          </w:rPr>
          <w:t>d</w:t>
        </w:r>
      </w:ins>
      <w:r>
        <w:rPr>
          <w:rFonts w:ascii="Times New Roman" w:hAnsi="Times New Roman" w:cs="Times New Roman"/>
        </w:rPr>
        <w:t xml:space="preserv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commentRangeStart w:id="134"/>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commentRangeEnd w:id="134"/>
      <w:r w:rsidR="00620F8A">
        <w:rPr>
          <w:rStyle w:val="CommentReference"/>
        </w:rPr>
        <w:commentReference w:id="134"/>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187E9115"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ins w:id="135" w:author="Dan Lane" w:date="2022-04-28T16:16:00Z">
        <w:r w:rsidR="00AF4B40">
          <w:rPr>
            <w:rFonts w:ascii="Times New Roman" w:hAnsi="Times New Roman" w:cs="Times New Roman"/>
          </w:rPr>
          <w:t>Again, b</w:t>
        </w:r>
      </w:ins>
      <w:del w:id="136" w:author="Dan Lane" w:date="2022-04-28T16:16:00Z">
        <w:r w:rsidR="002D05EB" w:rsidDel="00AF4B40">
          <w:rPr>
            <w:rFonts w:ascii="Times New Roman" w:hAnsi="Times New Roman" w:cs="Times New Roman"/>
          </w:rPr>
          <w:delText>B</w:delText>
        </w:r>
      </w:del>
      <w:r w:rsidR="002D05EB">
        <w:rPr>
          <w:rFonts w:ascii="Times New Roman" w:hAnsi="Times New Roman" w:cs="Times New Roman"/>
        </w:rPr>
        <w:t>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w:t>
      </w:r>
      <w:commentRangeStart w:id="137"/>
      <w:r w:rsidR="006B3768">
        <w:rPr>
          <w:rFonts w:ascii="Times New Roman" w:hAnsi="Times New Roman" w:cs="Times New Roman"/>
        </w:rPr>
        <w:t>proportions</w:t>
      </w:r>
      <w:commentRangeEnd w:id="137"/>
      <w:r w:rsidR="00A92A27">
        <w:rPr>
          <w:rStyle w:val="CommentReference"/>
        </w:rPr>
        <w:commentReference w:id="137"/>
      </w:r>
      <w:r w:rsidR="006B3768">
        <w:rPr>
          <w:rFonts w:ascii="Times New Roman" w:hAnsi="Times New Roman" w:cs="Times New Roman"/>
        </w:rPr>
        <w:t xml:space="preserve">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7B13375C" w:rsidR="00672B71" w:rsidRDefault="00722034" w:rsidP="00295049">
      <w:pPr>
        <w:rPr>
          <w:rFonts w:ascii="Times New Roman" w:hAnsi="Times New Roman" w:cs="Times New Roman"/>
        </w:rPr>
      </w:pPr>
      <w:r>
        <w:rPr>
          <w:rFonts w:ascii="Times New Roman" w:hAnsi="Times New Roman" w:cs="Times New Roman"/>
        </w:rPr>
        <w:tab/>
        <w:t xml:space="preserve">On the other hand, results </w:t>
      </w:r>
      <w:del w:id="138" w:author="Dan Lane" w:date="2022-04-28T16:22:00Z">
        <w:r w:rsidDel="00A92A27">
          <w:rPr>
            <w:rFonts w:ascii="Times New Roman" w:hAnsi="Times New Roman" w:cs="Times New Roman"/>
          </w:rPr>
          <w:delText xml:space="preserve">tell a different story </w:delText>
        </w:r>
      </w:del>
      <w:r>
        <w:rPr>
          <w:rFonts w:ascii="Times New Roman" w:hAnsi="Times New Roman" w:cs="Times New Roman"/>
        </w:rPr>
        <w:t>for the two moderate-attraction groups</w:t>
      </w:r>
      <w:ins w:id="139" w:author="Dan Lane" w:date="2022-04-28T16:22:00Z">
        <w:r w:rsidR="00A92A27">
          <w:rPr>
            <w:rFonts w:ascii="Times New Roman" w:hAnsi="Times New Roman" w:cs="Times New Roman"/>
          </w:rPr>
          <w:t xml:space="preserve"> </w:t>
        </w:r>
        <w:r w:rsidR="00A92A27">
          <w:rPr>
            <w:rFonts w:ascii="Times New Roman" w:hAnsi="Times New Roman" w:cs="Times New Roman"/>
          </w:rPr>
          <w:t>tell a different story</w:t>
        </w:r>
      </w:ins>
      <w:r>
        <w:rPr>
          <w:rFonts w:ascii="Times New Roman" w:hAnsi="Times New Roman" w:cs="Times New Roman"/>
        </w:rPr>
        <w:t>.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 xml:space="preserve">Therefore, we have evidence that incidental exposure closes (H2a) rather than widens (H2b) exposure gaps, </w:t>
      </w:r>
      <w:del w:id="140" w:author="Dan Lane" w:date="2022-04-28T16:26:00Z">
        <w:r w:rsidR="003451D1" w:rsidDel="008F108B">
          <w:rPr>
            <w:rFonts w:ascii="Times New Roman" w:hAnsi="Times New Roman" w:cs="Times New Roman"/>
          </w:rPr>
          <w:delText xml:space="preserve">especially </w:delText>
        </w:r>
      </w:del>
      <w:ins w:id="141" w:author="Dan Lane" w:date="2022-04-28T16:26:00Z">
        <w:r w:rsidR="008F108B">
          <w:rPr>
            <w:rFonts w:ascii="Times New Roman" w:hAnsi="Times New Roman" w:cs="Times New Roman"/>
          </w:rPr>
          <w:t xml:space="preserve">for </w:t>
        </w:r>
      </w:ins>
      <w:r w:rsidR="003451D1">
        <w:rPr>
          <w:rFonts w:ascii="Times New Roman" w:hAnsi="Times New Roman" w:cs="Times New Roman"/>
        </w:rPr>
        <w:t>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638608E1" w:rsidR="00EE7A4E" w:rsidRDefault="00295049" w:rsidP="00EE7A4E">
      <w:pPr>
        <w:rPr>
          <w:rFonts w:ascii="Times New Roman" w:hAnsi="Times New Roman" w:cs="Times New Roman"/>
        </w:rPr>
      </w:pPr>
      <w:r>
        <w:rPr>
          <w:rFonts w:ascii="Times New Roman" w:hAnsi="Times New Roman" w:cs="Times New Roman"/>
        </w:rPr>
        <w:tab/>
      </w:r>
      <w:commentRangeStart w:id="142"/>
      <w:r>
        <w:rPr>
          <w:rFonts w:ascii="Times New Roman" w:hAnsi="Times New Roman" w:cs="Times New Roman"/>
        </w:rPr>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w:t>
      </w:r>
      <w:ins w:id="143" w:author="Dan Lane" w:date="2022-04-28T16:26:00Z">
        <w:r w:rsidR="008F108B">
          <w:rPr>
            <w:rFonts w:ascii="Times New Roman" w:hAnsi="Times New Roman" w:cs="Times New Roman"/>
          </w:rPr>
          <w:t xml:space="preserve">should </w:t>
        </w:r>
      </w:ins>
      <w:r>
        <w:rPr>
          <w:rFonts w:ascii="Times New Roman" w:hAnsi="Times New Roman" w:cs="Times New Roman"/>
        </w:rPr>
        <w:t>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del w:id="144" w:author="Dan Lane" w:date="2022-04-28T16:28:00Z">
        <w:r w:rsidR="00EE7A4E" w:rsidDel="008F108B">
          <w:rPr>
            <w:rFonts w:ascii="Times New Roman" w:hAnsi="Times New Roman" w:cs="Times New Roman"/>
          </w:rPr>
          <w:delText>we should observe</w:delText>
        </w:r>
      </w:del>
      <w:ins w:id="145" w:author="Dan Lane" w:date="2022-04-28T16:28:00Z">
        <w:r w:rsidR="008F108B">
          <w:rPr>
            <w:rFonts w:ascii="Times New Roman" w:hAnsi="Times New Roman" w:cs="Times New Roman"/>
          </w:rPr>
          <w:t>there are</w:t>
        </w:r>
      </w:ins>
      <w:r w:rsidR="00EE7A4E">
        <w:rPr>
          <w:rFonts w:ascii="Times New Roman" w:hAnsi="Times New Roman" w:cs="Times New Roman"/>
        </w:rPr>
        <w:t xml:space="preserve"> fewer differences </w:t>
      </w:r>
      <w:ins w:id="146" w:author="Dan Lane" w:date="2022-04-28T16:27:00Z">
        <w:r w:rsidR="008F108B">
          <w:rPr>
            <w:rFonts w:ascii="Times New Roman" w:hAnsi="Times New Roman" w:cs="Times New Roman"/>
          </w:rPr>
          <w:t xml:space="preserve">in engagement </w:t>
        </w:r>
      </w:ins>
      <w:r w:rsidR="00EE7A4E">
        <w:rPr>
          <w:rFonts w:ascii="Times New Roman" w:hAnsi="Times New Roman" w:cs="Times New Roman"/>
        </w:rPr>
        <w:t xml:space="preserve">between the attraction groups among those reporting incidental exposure than we do among those reporting purposeful exposure. </w:t>
      </w:r>
      <w:commentRangeEnd w:id="142"/>
      <w:r w:rsidR="008F108B">
        <w:rPr>
          <w:rStyle w:val="CommentReference"/>
        </w:rPr>
        <w:commentReference w:id="142"/>
      </w:r>
      <w:r w:rsidR="00EE7A4E">
        <w:rPr>
          <w:rFonts w:ascii="Times New Roman" w:hAnsi="Times New Roman" w:cs="Times New Roman"/>
        </w:rPr>
        <w:t>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44085D80"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 xml:space="preserve">Using this method, we can compare the group differences between </w:t>
      </w:r>
      <w:commentRangeStart w:id="147"/>
      <w:r w:rsidR="00DF4E62">
        <w:rPr>
          <w:rFonts w:ascii="Times New Roman" w:hAnsi="Times New Roman" w:cs="Times New Roman"/>
        </w:rPr>
        <w:t>those who report purposeful and incidental exposure</w:t>
      </w:r>
      <w:commentRangeEnd w:id="147"/>
      <w:r w:rsidR="0051154F">
        <w:rPr>
          <w:rStyle w:val="CommentReference"/>
        </w:rPr>
        <w:commentReference w:id="147"/>
      </w:r>
      <w:r w:rsidR="00DF4E62">
        <w:rPr>
          <w:rFonts w:ascii="Times New Roman" w:hAnsi="Times New Roman" w:cs="Times New Roman"/>
        </w:rPr>
        <w:t>.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0CB73778"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w:t>
      </w:r>
      <w:ins w:id="148" w:author="Dan Lane" w:date="2022-04-28T16:34:00Z">
        <w:r w:rsidR="0051154F">
          <w:rPr>
            <w:rFonts w:ascii="Times New Roman" w:hAnsi="Times New Roman" w:cs="Times New Roman"/>
          </w:rPr>
          <w:t xml:space="preserve"> appears to</w:t>
        </w:r>
      </w:ins>
      <w:r w:rsidR="00707510">
        <w:rPr>
          <w:rFonts w:ascii="Times New Roman" w:hAnsi="Times New Roman" w:cs="Times New Roman"/>
        </w:rPr>
        <w:t xml:space="preserve"> </w:t>
      </w:r>
      <w:r w:rsidR="00707510" w:rsidRPr="004B4DC4">
        <w:rPr>
          <w:rFonts w:ascii="Times New Roman" w:hAnsi="Times New Roman" w:cs="Times New Roman"/>
          <w:i/>
          <w:iCs/>
          <w:rPrChange w:id="149" w:author="Dan Lane" w:date="2022-04-28T16:40:00Z">
            <w:rPr>
              <w:rFonts w:ascii="Times New Roman" w:hAnsi="Times New Roman" w:cs="Times New Roman"/>
            </w:rPr>
          </w:rPrChange>
        </w:rPr>
        <w:t>widen</w:t>
      </w:r>
      <w:del w:id="150" w:author="Dan Lane" w:date="2022-04-28T16:34:00Z">
        <w:r w:rsidR="00707510" w:rsidDel="0051154F">
          <w:rPr>
            <w:rFonts w:ascii="Times New Roman" w:hAnsi="Times New Roman" w:cs="Times New Roman"/>
          </w:rPr>
          <w:delText>s</w:delText>
        </w:r>
      </w:del>
      <w:r w:rsidR="00707510">
        <w:rPr>
          <w:rFonts w:ascii="Times New Roman" w:hAnsi="Times New Roman" w:cs="Times New Roman"/>
        </w:rPr>
        <w:t xml:space="preserve">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0F00C975"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del w:id="151" w:author="Dan Lane" w:date="2022-04-28T16:50:00Z">
        <w:r w:rsidDel="00F071CB">
          <w:rPr>
            <w:rFonts w:ascii="Times New Roman" w:hAnsi="Times New Roman" w:cs="Times New Roman"/>
          </w:rPr>
          <w:delText xml:space="preserve">a range </w:delText>
        </w:r>
      </w:del>
      <w:del w:id="152" w:author="Dan Lane" w:date="2022-04-28T16:51:00Z">
        <w:r w:rsidDel="00F071CB">
          <w:rPr>
            <w:rFonts w:ascii="Times New Roman" w:hAnsi="Times New Roman" w:cs="Times New Roman"/>
          </w:rPr>
          <w:delText xml:space="preserve">of </w:delText>
        </w:r>
      </w:del>
      <w:r w:rsidR="00F15983">
        <w:rPr>
          <w:rFonts w:ascii="Times New Roman" w:hAnsi="Times New Roman" w:cs="Times New Roman"/>
        </w:rPr>
        <w:t>both demand- and supply-side factors relevant to changes in</w:t>
      </w:r>
      <w:del w:id="153" w:author="Dan Lane" w:date="2022-04-28T16:51:00Z">
        <w:r w:rsidR="00F15983" w:rsidDel="00F071CB">
          <w:rPr>
            <w:rFonts w:ascii="Times New Roman" w:hAnsi="Times New Roman" w:cs="Times New Roman"/>
          </w:rPr>
          <w:delText xml:space="preserve"> </w:delText>
        </w:r>
      </w:del>
      <w:ins w:id="154" w:author="Dan Lane" w:date="2022-04-28T16:51:00Z">
        <w:r w:rsidR="00F071CB">
          <w:rPr>
            <w:rFonts w:ascii="Times New Roman" w:hAnsi="Times New Roman" w:cs="Times New Roman"/>
          </w:rPr>
          <w:t xml:space="preserve"> digital news environments</w:t>
        </w:r>
      </w:ins>
      <w:del w:id="155" w:author="Dan Lane" w:date="2022-04-28T16:51:00Z">
        <w:r w:rsidR="00F15983" w:rsidDel="00F071CB">
          <w:rPr>
            <w:rFonts w:ascii="Times New Roman" w:hAnsi="Times New Roman" w:cs="Times New Roman"/>
          </w:rPr>
          <w:delText>information flows brought about by the widespread adoption and use of major digital media platforms</w:delText>
        </w:r>
      </w:del>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del w:id="156" w:author="Dan Lane" w:date="2022-04-28T16:52:00Z">
        <w:r w:rsidR="00BC35AE" w:rsidDel="00B41440">
          <w:rPr>
            <w:rFonts w:ascii="Times New Roman" w:hAnsi="Times New Roman" w:cs="Times New Roman"/>
          </w:rPr>
          <w:delText>in terms of informational inequalities</w:delText>
        </w:r>
      </w:del>
      <w:ins w:id="157" w:author="Dan Lane" w:date="2022-04-28T16:52:00Z">
        <w:r w:rsidR="00B41440">
          <w:rPr>
            <w:rFonts w:ascii="Times New Roman" w:hAnsi="Times New Roman" w:cs="Times New Roman"/>
          </w:rPr>
          <w:t>from a news inequality perspective</w:t>
        </w:r>
      </w:ins>
      <w:r w:rsidR="00BC35AE">
        <w:rPr>
          <w:rFonts w:ascii="Times New Roman" w:hAnsi="Times New Roman" w:cs="Times New Roman"/>
        </w:rPr>
        <w:t xml:space="preserve">. </w:t>
      </w:r>
    </w:p>
    <w:p w14:paraId="20FA614B" w14:textId="550244B7" w:rsidR="00D3680D" w:rsidRDefault="00D3680D" w:rsidP="00827835">
      <w:pPr>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 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xml:space="preserve">. Supplemental analyses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 (</w:t>
      </w:r>
      <w:r w:rsidR="00AD051D">
        <w:rPr>
          <w:rFonts w:ascii="Times New Roman" w:hAnsi="Times New Roman" w:cs="Times New Roman"/>
          <w:i/>
          <w:iCs/>
        </w:rPr>
        <w:t>F</w:t>
      </w:r>
      <w:r w:rsidR="00AD051D">
        <w:rPr>
          <w:rFonts w:ascii="Times New Roman" w:hAnsi="Times New Roman" w:cs="Times New Roman"/>
        </w:rPr>
        <w:t xml:space="preserve"> = 27.77, </w:t>
      </w:r>
      <w:r w:rsidR="00AD051D">
        <w:rPr>
          <w:rFonts w:ascii="Times New Roman" w:hAnsi="Times New Roman" w:cs="Times New Roman"/>
          <w:i/>
          <w:iCs/>
        </w:rPr>
        <w:t>p</w:t>
      </w:r>
      <w:r w:rsidR="00AD051D">
        <w:rPr>
          <w:rFonts w:ascii="Times New Roman" w:hAnsi="Times New Roman" w:cs="Times New Roman"/>
        </w:rPr>
        <w:t xml:space="preserve"> &lt; .001) and income (</w:t>
      </w:r>
      <w:r w:rsidR="00AD051D">
        <w:rPr>
          <w:rFonts w:ascii="Times New Roman" w:hAnsi="Times New Roman" w:cs="Times New Roman"/>
          <w:i/>
          <w:iCs/>
        </w:rPr>
        <w:t>F</w:t>
      </w:r>
      <w:r w:rsidR="00AD051D">
        <w:rPr>
          <w:rFonts w:ascii="Times New Roman" w:hAnsi="Times New Roman" w:cs="Times New Roman"/>
        </w:rPr>
        <w:t xml:space="preserve"> = </w:t>
      </w:r>
      <w:r w:rsidR="00AD051D" w:rsidRPr="00AD051D">
        <w:rPr>
          <w:rFonts w:ascii="Times New Roman" w:hAnsi="Times New Roman" w:cs="Times New Roman"/>
        </w:rPr>
        <w:t>35.48</w:t>
      </w:r>
      <w:r w:rsidR="00AD051D">
        <w:rPr>
          <w:rFonts w:ascii="Times New Roman" w:hAnsi="Times New Roman" w:cs="Times New Roman"/>
        </w:rPr>
        <w:t xml:space="preserve">, </w:t>
      </w:r>
      <w:r w:rsidR="00AD051D">
        <w:rPr>
          <w:rFonts w:ascii="Times New Roman" w:hAnsi="Times New Roman" w:cs="Times New Roman"/>
          <w:i/>
          <w:iCs/>
        </w:rPr>
        <w:t xml:space="preserve">p </w:t>
      </w:r>
      <w:r w:rsidR="00AD051D">
        <w:rPr>
          <w:rFonts w:ascii="Times New Roman" w:hAnsi="Times New Roman" w:cs="Times New Roman"/>
        </w:rPr>
        <w:t>&lt; .001)</w:t>
      </w:r>
      <w:r w:rsidR="00921668">
        <w:rPr>
          <w:rFonts w:ascii="Times New Roman" w:hAnsi="Times New Roman" w:cs="Times New Roman"/>
        </w:rPr>
        <w:t xml:space="preserve">, where all post-hoc tests (Tukey) differences between pairs of groups are statistically significant with at least </w:t>
      </w:r>
      <w:r w:rsidR="00921668">
        <w:rPr>
          <w:rFonts w:ascii="Times New Roman" w:hAnsi="Times New Roman" w:cs="Times New Roman"/>
          <w:i/>
          <w:iCs/>
        </w:rPr>
        <w:t xml:space="preserve">p </w:t>
      </w:r>
      <w:r w:rsidR="00921668">
        <w:rPr>
          <w:rFonts w:ascii="Times New Roman" w:hAnsi="Times New Roman" w:cs="Times New Roman"/>
        </w:rPr>
        <w:t xml:space="preserve">&lt; .01. The difference between the low- and high-attraction groups is 1.21 for education (measured on a 7-point scale) and 1.76 for income (8-point scale). </w:t>
      </w:r>
      <w:r w:rsidR="00590CE8">
        <w:rPr>
          <w:rFonts w:ascii="Times New Roman" w:hAnsi="Times New Roman" w:cs="Times New Roman"/>
        </w:rPr>
        <w:t>Further, there are significant differences in terms of race (</w:t>
      </w:r>
      <w:r w:rsidR="00590CE8" w:rsidRPr="00590CE8">
        <w:rPr>
          <w:rFonts w:ascii="Times New Roman" w:hAnsi="Times New Roman" w:cs="Times New Roman"/>
        </w:rPr>
        <w:t>χ²</w:t>
      </w:r>
      <w:r w:rsidR="00590CE8">
        <w:rPr>
          <w:rFonts w:ascii="Times New Roman" w:hAnsi="Times New Roman" w:cs="Times New Roman"/>
        </w:rPr>
        <w:t xml:space="preserve"> = </w:t>
      </w:r>
      <w:r w:rsidR="00590CE8" w:rsidRPr="00590CE8">
        <w:rPr>
          <w:rFonts w:ascii="Times New Roman" w:hAnsi="Times New Roman" w:cs="Times New Roman"/>
        </w:rPr>
        <w:t>20.64</w:t>
      </w:r>
      <w:r w:rsidR="00590CE8">
        <w:rPr>
          <w:rFonts w:ascii="Times New Roman" w:hAnsi="Times New Roman" w:cs="Times New Roman"/>
        </w:rPr>
        <w:t xml:space="preserve">, </w:t>
      </w:r>
      <w:r w:rsidR="00590CE8">
        <w:rPr>
          <w:rFonts w:ascii="Times New Roman" w:hAnsi="Times New Roman" w:cs="Times New Roman"/>
          <w:i/>
          <w:iCs/>
        </w:rPr>
        <w:t>p</w:t>
      </w:r>
      <w:r w:rsidR="00590CE8">
        <w:rPr>
          <w:rFonts w:ascii="Times New Roman" w:hAnsi="Times New Roman" w:cs="Times New Roman"/>
        </w:rPr>
        <w:t xml:space="preserve"> &lt; .001</w:t>
      </w:r>
      <w:r w:rsidR="005365B4">
        <w:rPr>
          <w:rFonts w:ascii="Times New Roman" w:hAnsi="Times New Roman" w:cs="Times New Roman"/>
        </w:rPr>
        <w:t>; Cramer’s V = .10</w:t>
      </w:r>
      <w:r w:rsidR="00590CE8">
        <w:rPr>
          <w:rFonts w:ascii="Times New Roman" w:hAnsi="Times New Roman" w:cs="Times New Roman"/>
        </w:rPr>
        <w:t>)</w:t>
      </w:r>
      <w:r w:rsidR="005365B4">
        <w:rPr>
          <w:rFonts w:ascii="Times New Roman" w:hAnsi="Times New Roman" w:cs="Times New Roman"/>
        </w:rPr>
        <w:t xml:space="preserve"> and gender (</w:t>
      </w:r>
      <w:r w:rsidR="005365B4" w:rsidRPr="00590CE8">
        <w:rPr>
          <w:rFonts w:ascii="Times New Roman" w:hAnsi="Times New Roman" w:cs="Times New Roman"/>
        </w:rPr>
        <w:t>χ²</w:t>
      </w:r>
      <w:r w:rsidR="005365B4">
        <w:rPr>
          <w:rFonts w:ascii="Times New Roman" w:hAnsi="Times New Roman" w:cs="Times New Roman"/>
        </w:rPr>
        <w:t xml:space="preserve"> = 71.95, </w:t>
      </w:r>
      <w:r w:rsidR="005365B4">
        <w:rPr>
          <w:rFonts w:ascii="Times New Roman" w:hAnsi="Times New Roman" w:cs="Times New Roman"/>
          <w:i/>
          <w:iCs/>
        </w:rPr>
        <w:t>p</w:t>
      </w:r>
      <w:r w:rsidR="005365B4">
        <w:rPr>
          <w:rFonts w:ascii="Times New Roman" w:hAnsi="Times New Roman" w:cs="Times New Roman"/>
        </w:rPr>
        <w:t xml:space="preserve"> &lt; .001; Cramer’s V = .19)</w:t>
      </w:r>
      <w:r w:rsidR="00590CE8">
        <w:rPr>
          <w:rFonts w:ascii="Times New Roman" w:hAnsi="Times New Roman" w:cs="Times New Roman"/>
        </w:rPr>
        <w:t xml:space="preserve">, such that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(26% </w:t>
      </w:r>
      <w:r w:rsidR="005365B4">
        <w:rPr>
          <w:rFonts w:ascii="Times New Roman" w:hAnsi="Times New Roman" w:cs="Times New Roman"/>
        </w:rPr>
        <w:t>people of color an 27% women) than they are in the low-attraction group (44% people of color and 58% women).</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50F136B1" w:rsidR="00EB1E04" w:rsidRDefault="00125171" w:rsidP="005C13CE">
      <w:pPr>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 xml:space="preserve">using self-reported interest as the sole predictor. To demonstrate this difference, </w:t>
      </w:r>
      <w:r w:rsidR="005C13CE">
        <w:rPr>
          <w:rFonts w:ascii="Times New Roman" w:hAnsi="Times New Roman" w:cs="Times New Roman"/>
        </w:rPr>
        <w:t xml:space="preserve">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B15048">
        <w:rPr>
          <w:rFonts w:ascii="Times New Roman" w:hAnsi="Times New Roman" w:cs="Times New Roman"/>
        </w:rPr>
        <w:t>199</w:t>
      </w:r>
      <w:r w:rsidR="003B4C8A" w:rsidRPr="00B15048">
        <w:rPr>
          <w:rFonts w:ascii="Times New Roman" w:hAnsi="Times New Roman" w:cs="Times New Roman"/>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diets of the two groups in the middle, which</w:t>
      </w:r>
      <w:r w:rsidR="00B15048">
        <w:rPr>
          <w:rFonts w:ascii="Times New Roman" w:hAnsi="Times New Roman" w:cs="Times New Roman"/>
        </w:rPr>
        <w:t xml:space="preserve"> </w:t>
      </w:r>
      <w:r w:rsidR="00EB5368">
        <w:rPr>
          <w:rFonts w:ascii="Times New Roman" w:hAnsi="Times New Roman" w:cs="Times New Roman"/>
        </w:rPr>
        <w:t xml:space="preserve">tend to be </w:t>
      </w:r>
      <w:r w:rsidR="00E01783">
        <w:rPr>
          <w:rFonts w:ascii="Times New Roman" w:hAnsi="Times New Roman" w:cs="Times New Roman"/>
        </w:rPr>
        <w:t>middle-of-the-road in terms of</w:t>
      </w:r>
      <w:r w:rsidR="00B15048">
        <w:rPr>
          <w:rFonts w:ascii="Times New Roman" w:hAnsi="Times New Roman" w:cs="Times New Roman"/>
        </w:rPr>
        <w:t xml:space="preserve"> both socioeconomic status and</w:t>
      </w:r>
      <w:r w:rsidR="00E01783">
        <w:rPr>
          <w:rFonts w:ascii="Times New Roman" w:hAnsi="Times New Roman" w:cs="Times New Roman"/>
        </w:rPr>
        <w:t xml:space="preserve"> </w:t>
      </w:r>
      <w:r w:rsidR="00175807">
        <w:rPr>
          <w:rFonts w:ascii="Times New Roman" w:hAnsi="Times New Roman" w:cs="Times New Roman"/>
        </w:rPr>
        <w:t xml:space="preserve">their </w:t>
      </w:r>
      <w:r w:rsidR="00E01783">
        <w:rPr>
          <w:rFonts w:ascii="Times New Roman" w:hAnsi="Times New Roman" w:cs="Times New Roman"/>
        </w:rPr>
        <w:t>politic</w:t>
      </w:r>
      <w:r w:rsidR="00175807">
        <w:rPr>
          <w:rFonts w:ascii="Times New Roman" w:hAnsi="Times New Roman" w:cs="Times New Roman"/>
        </w:rPr>
        <w:t>al leanings</w:t>
      </w:r>
      <w:r w:rsidR="00912221">
        <w:rPr>
          <w:rFonts w:ascii="Times New Roman" w:hAnsi="Times New Roman" w:cs="Times New Roman"/>
        </w:rPr>
        <w:t>.</w:t>
      </w:r>
    </w:p>
    <w:p w14:paraId="099F7BF8" w14:textId="1B2E81DB" w:rsidR="00290930" w:rsidRDefault="002B1838" w:rsidP="005C13CE">
      <w:pPr>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ins w:id="158" w:author="Dan Lane" w:date="2022-04-28T16:55:00Z">
        <w:r w:rsidR="00B41440">
          <w:rPr>
            <w:rFonts w:ascii="Times New Roman" w:hAnsi="Times New Roman" w:cs="Times New Roman"/>
          </w:rPr>
          <w:t>able</w:t>
        </w:r>
      </w:ins>
      <w:del w:id="159" w:author="Dan Lane" w:date="2022-04-28T16:55:00Z">
        <w:r w:rsidDel="00B41440">
          <w:rPr>
            <w:rFonts w:ascii="Times New Roman" w:hAnsi="Times New Roman" w:cs="Times New Roman"/>
          </w:rPr>
          <w:delText>ed</w:delText>
        </w:r>
      </w:del>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our findings support this idea</w:t>
      </w:r>
      <w:r w:rsidR="00B7329C">
        <w:rPr>
          <w:rFonts w:ascii="Times New Roman" w:hAnsi="Times New Roman" w:cs="Times New Roman"/>
        </w:rPr>
        <w:t xml:space="preserve"> that w</w:t>
      </w:r>
      <w:r w:rsidR="00632658">
        <w:rPr>
          <w:rFonts w:ascii="Times New Roman" w:hAnsi="Times New Roman" w:cs="Times New Roman"/>
        </w:rPr>
        <w:t xml:space="preserve">hile </w:t>
      </w:r>
      <w:proofErr w:type="spellStart"/>
      <w:r w:rsidR="00B7329C">
        <w:rPr>
          <w:rFonts w:ascii="Times New Roman" w:hAnsi="Times New Roman" w:cs="Times New Roman"/>
        </w:rPr>
        <w:t>incidentality</w:t>
      </w:r>
      <w:proofErr w:type="spellEnd"/>
      <w:r w:rsidR="00B7329C">
        <w:rPr>
          <w:rFonts w:ascii="Times New Roman" w:hAnsi="Times New Roman" w:cs="Times New Roman"/>
        </w:rPr>
        <w:t xml:space="preserve"> does seem to narrow the gap in news exposure, it does not necessarily</w:t>
      </w:r>
      <w:commentRangeStart w:id="160"/>
      <w:r w:rsidR="00B7329C">
        <w:rPr>
          <w:rFonts w:ascii="Times New Roman" w:hAnsi="Times New Roman" w:cs="Times New Roman"/>
        </w:rPr>
        <w:t xml:space="preserve"> lead to a deeper engagement with that content</w:t>
      </w:r>
      <w:commentRangeEnd w:id="160"/>
      <w:r w:rsidR="00B41440">
        <w:rPr>
          <w:rStyle w:val="CommentReference"/>
        </w:rPr>
        <w:commentReference w:id="160"/>
      </w:r>
      <w:r w:rsidR="00B7329C">
        <w:rPr>
          <w:rFonts w:ascii="Times New Roman" w:hAnsi="Times New Roman" w:cs="Times New Roman"/>
        </w:rPr>
        <w:t xml:space="preserve">. But our findings push this argument a step further: Incidental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21CC15A2" w:rsidR="00652A04" w:rsidRDefault="00652A04" w:rsidP="005C13CE">
      <w:pPr>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we collected from </w:t>
      </w:r>
      <w:proofErr w:type="spellStart"/>
      <w:r w:rsidR="00E104F9">
        <w:rPr>
          <w:rFonts w:ascii="Times New Roman" w:hAnsi="Times New Roman" w:cs="Times New Roman"/>
        </w:rPr>
        <w:t>CrowdTangle</w:t>
      </w:r>
      <w:proofErr w:type="spellEnd"/>
      <w:r w:rsidR="00E104F9">
        <w:rPr>
          <w:rFonts w:ascii="Times New Roman" w:hAnsi="Times New Roman" w:cs="Times New Roman"/>
        </w:rPr>
        <w:t xml:space="preserve">, and even showing them more than one story would add ‘noise’ to our measures. We therefore opted to show them a single story and let that story </w:t>
      </w:r>
      <w:del w:id="161" w:author="Dan Lane" w:date="2022-04-28T16:58:00Z">
        <w:r w:rsidR="00E104F9" w:rsidDel="00C3588C">
          <w:rPr>
            <w:rFonts w:ascii="Times New Roman" w:hAnsi="Times New Roman" w:cs="Times New Roman"/>
          </w:rPr>
          <w:delText>stand-in</w:delText>
        </w:r>
      </w:del>
      <w:ins w:id="162" w:author="Dan Lane" w:date="2022-04-28T16:58:00Z">
        <w:r w:rsidR="00C3588C">
          <w:rPr>
            <w:rFonts w:ascii="Times New Roman" w:hAnsi="Times New Roman" w:cs="Times New Roman"/>
          </w:rPr>
          <w:t>serve as a proxy</w:t>
        </w:r>
      </w:ins>
      <w:r w:rsidR="00E104F9">
        <w:rPr>
          <w:rFonts w:ascii="Times New Roman" w:hAnsi="Times New Roman" w:cs="Times New Roman"/>
        </w:rPr>
        <w:t xml:space="preserve"> for all popular content circulating on social media platforms. This is </w:t>
      </w:r>
      <w:proofErr w:type="spellStart"/>
      <w:ins w:id="163" w:author="Dan Lane" w:date="2022-04-28T16:58:00Z">
        <w:r w:rsidR="00C3588C">
          <w:rPr>
            <w:rFonts w:ascii="Times New Roman" w:hAnsi="Times New Roman" w:cs="Times New Roman"/>
          </w:rPr>
          <w:t>pratctical</w:t>
        </w:r>
        <w:proofErr w:type="spellEnd"/>
        <w:r w:rsidR="00C3588C">
          <w:rPr>
            <w:rFonts w:ascii="Times New Roman" w:hAnsi="Times New Roman" w:cs="Times New Roman"/>
          </w:rPr>
          <w:t xml:space="preserve"> compromise</w:t>
        </w:r>
      </w:ins>
      <w:del w:id="164" w:author="Dan Lane" w:date="2022-04-28T16:58:00Z">
        <w:r w:rsidR="00E104F9" w:rsidDel="00C3588C">
          <w:rPr>
            <w:rFonts w:ascii="Times New Roman" w:hAnsi="Times New Roman" w:cs="Times New Roman"/>
          </w:rPr>
          <w:delText>a significant assumption</w:delText>
        </w:r>
      </w:del>
      <w:ins w:id="165" w:author="Dan Lane" w:date="2022-04-28T16:58:00Z">
        <w:r w:rsidR="00C3588C">
          <w:rPr>
            <w:rFonts w:ascii="Times New Roman" w:hAnsi="Times New Roman" w:cs="Times New Roman"/>
          </w:rPr>
          <w:t xml:space="preserve"> that</w:t>
        </w:r>
      </w:ins>
      <w:del w:id="166" w:author="Dan Lane" w:date="2022-04-28T16:58:00Z">
        <w:r w:rsidR="00E104F9" w:rsidDel="00C3588C">
          <w:rPr>
            <w:rFonts w:ascii="Times New Roman" w:hAnsi="Times New Roman" w:cs="Times New Roman"/>
          </w:rPr>
          <w:delText>, which</w:delText>
        </w:r>
      </w:del>
      <w:r w:rsidR="00E104F9">
        <w:rPr>
          <w:rFonts w:ascii="Times New Roman" w:hAnsi="Times New Roman" w:cs="Times New Roman"/>
        </w:rPr>
        <w:t xml:space="preserve"> 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w:t>
      </w:r>
      <w:commentRangeStart w:id="167"/>
      <w:r w:rsidR="00190300">
        <w:rPr>
          <w:rFonts w:ascii="Times New Roman" w:hAnsi="Times New Roman" w:cs="Times New Roman"/>
        </w:rPr>
        <w:t xml:space="preserve">The study’s analysis is also limited. It is perhaps unrealistic to expect total equalization between the low- and high-attraction groups, but we did not even observe relative equalization in the former group. </w:t>
      </w:r>
      <w:commentRangeEnd w:id="167"/>
      <w:r w:rsidR="00281841">
        <w:rPr>
          <w:rStyle w:val="CommentReference"/>
        </w:rPr>
        <w:commentReference w:id="167"/>
      </w:r>
      <w:r w:rsidR="00190300">
        <w:rPr>
          <w:rFonts w:ascii="Times New Roman" w:hAnsi="Times New Roman" w:cs="Times New Roman"/>
        </w:rPr>
        <w:t xml:space="preserve">Finally, 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 </w:t>
      </w:r>
    </w:p>
    <w:p w14:paraId="5AD46D86" w14:textId="76CA4715" w:rsidR="00B44907" w:rsidRDefault="00290930" w:rsidP="005C13CE">
      <w:pPr>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del w:id="168" w:author="Dan Lane" w:date="2022-04-28T17:30:00Z">
        <w:r w:rsidR="00190300" w:rsidDel="0046674F">
          <w:rPr>
            <w:rFonts w:ascii="Times New Roman" w:hAnsi="Times New Roman" w:cs="Times New Roman"/>
          </w:rPr>
          <w:delText xml:space="preserve">single </w:delText>
        </w:r>
      </w:del>
      <w:ins w:id="169" w:author="Dan Lane" w:date="2022-04-28T17:30:00Z">
        <w:r w:rsidR="0046674F">
          <w:rPr>
            <w:rFonts w:ascii="Times New Roman" w:hAnsi="Times New Roman" w:cs="Times New Roman"/>
          </w:rPr>
          <w:t xml:space="preserve">larger </w:t>
        </w:r>
      </w:ins>
      <w:r w:rsidR="00190300">
        <w:rPr>
          <w:rFonts w:ascii="Times New Roman" w:hAnsi="Times New Roman" w:cs="Times New Roman"/>
        </w:rPr>
        <w:t>conclusion</w:t>
      </w:r>
      <w:r w:rsidR="00E36B28">
        <w:rPr>
          <w:rFonts w:ascii="Times New Roman" w:hAnsi="Times New Roman" w:cs="Times New Roman"/>
        </w:rPr>
        <w:t xml:space="preserve">: </w:t>
      </w:r>
      <w:r>
        <w:rPr>
          <w:rFonts w:ascii="Times New Roman" w:hAnsi="Times New Roman" w:cs="Times New Roman"/>
        </w:rPr>
        <w:t xml:space="preserve">Overall, our findings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equalization is </w:t>
      </w:r>
      <w:commentRangeStart w:id="170"/>
      <w:r w:rsidR="00710C5B">
        <w:rPr>
          <w:rFonts w:ascii="Times New Roman" w:hAnsi="Times New Roman" w:cs="Times New Roman"/>
        </w:rPr>
        <w:t>severely</w:t>
      </w:r>
      <w:commentRangeEnd w:id="170"/>
      <w:r w:rsidR="0046674F">
        <w:rPr>
          <w:rStyle w:val="CommentReference"/>
        </w:rPr>
        <w:commentReference w:id="170"/>
      </w:r>
      <w:r w:rsidR="00B44907">
        <w:rPr>
          <w:rFonts w:ascii="Times New Roman" w:hAnsi="Times New Roman" w:cs="Times New Roman"/>
        </w:rPr>
        <w:t xml:space="preserve"> limited</w:t>
      </w:r>
      <w:r w:rsidR="00FC5700">
        <w:rPr>
          <w:rFonts w:ascii="Times New Roman" w:hAnsi="Times New Roman" w:cs="Times New Roman"/>
        </w:rPr>
        <w:t xml:space="preserve">. Thus, we may need investments of both money and public attention to other areas to reduce inequalities, inform the electorate, and promote social cohesion and belief in democratic practice. </w:t>
      </w:r>
    </w:p>
    <w:p w14:paraId="55094452" w14:textId="77777777" w:rsidR="00B44907" w:rsidRDefault="00B44907" w:rsidP="005C13CE">
      <w:pPr>
        <w:rPr>
          <w:rFonts w:ascii="Times New Roman" w:hAnsi="Times New Roman" w:cs="Times New Roman"/>
        </w:rPr>
      </w:pPr>
    </w:p>
    <w:p w14:paraId="4C0539EF" w14:textId="77777777" w:rsidR="00A93448" w:rsidRDefault="00A93448" w:rsidP="005C13CE">
      <w:pPr>
        <w:rPr>
          <w:rFonts w:ascii="Times New Roman" w:hAnsi="Times New Roman" w:cs="Times New Roman"/>
        </w:rPr>
      </w:pPr>
    </w:p>
    <w:p w14:paraId="54D307BB" w14:textId="36BF56F6" w:rsidR="006B78B8" w:rsidRDefault="006B78B8" w:rsidP="005C13CE">
      <w:pPr>
        <w:rPr>
          <w:rFonts w:ascii="Times New Roman" w:hAnsi="Times New Roman" w:cs="Times New Roman"/>
        </w:rPr>
      </w:pPr>
    </w:p>
    <w:p w14:paraId="6E1DA141" w14:textId="3F102C6E" w:rsidR="00827835" w:rsidRPr="00AA7700" w:rsidRDefault="00827835" w:rsidP="00827835">
      <w:pPr>
        <w:rPr>
          <w:rFonts w:ascii="Times New Roman" w:hAnsi="Times New Roman" w:cs="Times New Roman"/>
        </w:rPr>
      </w:pPr>
    </w:p>
    <w:p w14:paraId="54FA3AAD" w14:textId="01C020E5" w:rsidR="000F5698" w:rsidRDefault="000F5698" w:rsidP="000F5698">
      <w:pPr>
        <w:rPr>
          <w:rFonts w:ascii="Times New Roman" w:hAnsi="Times New Roman" w:cs="Times New Roman"/>
        </w:rPr>
      </w:pPr>
    </w:p>
    <w:p w14:paraId="55BF1625" w14:textId="77777777" w:rsidR="00827835" w:rsidRDefault="00827835" w:rsidP="000F5698">
      <w:pPr>
        <w:rPr>
          <w:rFonts w:ascii="Times New Roman" w:hAnsi="Times New Roman" w:cs="Times New Roman"/>
        </w:rPr>
      </w:pP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1616DB90" w14:textId="57E9C140" w:rsidR="00C87B40" w:rsidRDefault="00C87B40">
      <w:pPr>
        <w:rPr>
          <w:rFonts w:ascii="Times New Roman" w:hAnsi="Times New Roman" w:cs="Times New Roman"/>
          <w:b/>
          <w:bCs/>
        </w:rPr>
      </w:pP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F04396">
      <w:pPr>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388D9A0B" w:rsidR="00F0439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2B5B6B05" w14:textId="0AB51E4E" w:rsidR="00407253" w:rsidRPr="00A711F6" w:rsidRDefault="00407253" w:rsidP="00F04396">
      <w:pPr>
        <w:rPr>
          <w:rFonts w:ascii="Times New Roman" w:eastAsia="Times New Roman" w:hAnsi="Times New Roman" w:cs="Times New Roman"/>
        </w:rPr>
      </w:pPr>
      <w:proofErr w:type="spellStart"/>
      <w:r w:rsidRPr="00407253">
        <w:rPr>
          <w:rFonts w:ascii="Times New Roman" w:eastAsia="Times New Roman" w:hAnsi="Times New Roman" w:cs="Times New Roman"/>
        </w:rPr>
        <w:t>Zaller</w:t>
      </w:r>
      <w:proofErr w:type="spellEnd"/>
      <w:r w:rsidRPr="00407253">
        <w:rPr>
          <w:rFonts w:ascii="Times New Roman" w:eastAsia="Times New Roman" w:hAnsi="Times New Roman" w:cs="Times New Roman"/>
        </w:rPr>
        <w:t xml:space="preserve">, J. R. (1992). </w:t>
      </w:r>
      <w:r w:rsidRPr="00407253">
        <w:rPr>
          <w:rFonts w:ascii="Times New Roman" w:eastAsia="Times New Roman" w:hAnsi="Times New Roman" w:cs="Times New Roman"/>
          <w:i/>
          <w:iCs/>
        </w:rPr>
        <w:t>The nature and origins of mass opinion</w:t>
      </w:r>
      <w:r w:rsidRPr="00407253">
        <w:rPr>
          <w:rFonts w:ascii="Times New Roman" w:eastAsia="Times New Roman" w:hAnsi="Times New Roman" w:cs="Times New Roman"/>
        </w:rPr>
        <w:t xml:space="preserve">. Cambridge </w:t>
      </w:r>
      <w:r>
        <w:rPr>
          <w:rFonts w:ascii="Times New Roman" w:eastAsia="Times New Roman" w:hAnsi="Times New Roman" w:cs="Times New Roman"/>
        </w:rPr>
        <w:t>U</w:t>
      </w:r>
      <w:r w:rsidRPr="00407253">
        <w:rPr>
          <w:rFonts w:ascii="Times New Roman" w:eastAsia="Times New Roman" w:hAnsi="Times New Roman" w:cs="Times New Roman"/>
        </w:rPr>
        <w:t xml:space="preserve">niversity </w:t>
      </w:r>
      <w:r>
        <w:rPr>
          <w:rFonts w:ascii="Times New Roman" w:eastAsia="Times New Roman" w:hAnsi="Times New Roman" w:cs="Times New Roman"/>
        </w:rPr>
        <w:t>P</w:t>
      </w:r>
      <w:r w:rsidRPr="00407253">
        <w:rPr>
          <w:rFonts w:ascii="Times New Roman" w:eastAsia="Times New Roman" w:hAnsi="Times New Roman" w:cs="Times New Roman"/>
        </w:rPr>
        <w:t>ress.</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commentRangeStart w:id="171"/>
      <w:r>
        <w:rPr>
          <w:rFonts w:ascii="Times New Roman" w:hAnsi="Times New Roman" w:cs="Times New Roman"/>
        </w:rPr>
        <w:t xml:space="preserve">Figure </w:t>
      </w:r>
      <w:r w:rsidR="00F82243">
        <w:rPr>
          <w:rFonts w:ascii="Times New Roman" w:hAnsi="Times New Roman" w:cs="Times New Roman"/>
        </w:rPr>
        <w:t>4</w:t>
      </w:r>
      <w:commentRangeEnd w:id="171"/>
      <w:r w:rsidR="00AF4B40">
        <w:rPr>
          <w:rStyle w:val="CommentReference"/>
        </w:rPr>
        <w:commentReference w:id="171"/>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Dan Lane" w:date="2022-04-27T16:48:00Z" w:initials="DL">
    <w:p w14:paraId="3B0E1AFD" w14:textId="15F000EC" w:rsidR="00E0370A" w:rsidRDefault="00E0370A">
      <w:pPr>
        <w:pStyle w:val="CommentText"/>
      </w:pPr>
      <w:r>
        <w:rPr>
          <w:rStyle w:val="CommentReference"/>
        </w:rPr>
        <w:annotationRef/>
      </w:r>
      <w:r>
        <w:t>I think it may read better removing this sentence</w:t>
      </w:r>
    </w:p>
  </w:comment>
  <w:comment w:id="100" w:author="Dan Lane" w:date="2022-04-27T17:05:00Z" w:initials="DL">
    <w:p w14:paraId="6148BAFF" w14:textId="77777777" w:rsidR="00940538" w:rsidRDefault="00940538">
      <w:pPr>
        <w:pStyle w:val="CommentText"/>
      </w:pPr>
      <w:r>
        <w:rPr>
          <w:rStyle w:val="CommentReference"/>
        </w:rPr>
        <w:annotationRef/>
      </w:r>
      <w:r>
        <w:t xml:space="preserve">I wasn’t quite sure what was meant here… what is the concept that needs to be developed? Maybe instead delete this and replace next sentence with: </w:t>
      </w:r>
    </w:p>
    <w:p w14:paraId="6A2D375A" w14:textId="77777777" w:rsidR="00940538" w:rsidRDefault="00940538">
      <w:pPr>
        <w:pStyle w:val="CommentText"/>
      </w:pPr>
    </w:p>
    <w:p w14:paraId="1523BB22" w14:textId="5DAF53A0" w:rsidR="00940538" w:rsidRDefault="00940538">
      <w:pPr>
        <w:pStyle w:val="CommentText"/>
      </w:pPr>
      <w:r>
        <w:rPr>
          <w:rFonts w:ascii="Times New Roman" w:hAnsi="Times New Roman" w:cs="Times New Roman"/>
        </w:rPr>
        <w:t>We contend that using news attraction as an analytic framework can further clarify whether incidental exposure closes or widens gaps in exposure to and engagement with news and political information.</w:t>
      </w:r>
    </w:p>
  </w:comment>
  <w:comment w:id="102" w:author="Dan Lane" w:date="2022-04-27T17:09:00Z" w:initials="DL">
    <w:p w14:paraId="2913442F" w14:textId="0DED57D1" w:rsidR="00940538" w:rsidRDefault="00940538">
      <w:pPr>
        <w:pStyle w:val="CommentText"/>
      </w:pPr>
      <w:r>
        <w:rPr>
          <w:rStyle w:val="CommentReference"/>
        </w:rPr>
        <w:annotationRef/>
      </w:r>
      <w:r>
        <w:t>New section heading here?</w:t>
      </w:r>
      <w:r w:rsidR="00ED2221">
        <w:t xml:space="preserve"> Also I feel like we need an intro sentence explaining what we are doing here… </w:t>
      </w:r>
      <w:r w:rsidR="00296A77">
        <w:t xml:space="preserve">I was super clear on what this para is trying to convey… I presume it’s a set up for the next para where the 5 factors are introduced? Maybe flip the order of the paragraphs to focus the </w:t>
      </w:r>
      <w:proofErr w:type="spellStart"/>
      <w:r w:rsidR="00296A77">
        <w:t>readers</w:t>
      </w:r>
      <w:proofErr w:type="spellEnd"/>
      <w:r w:rsidR="00296A77">
        <w:t xml:space="preserve"> attention on the 5 factors or merge them?</w:t>
      </w:r>
    </w:p>
  </w:comment>
  <w:comment w:id="105" w:author="Dan Lane" w:date="2022-04-27T22:43:00Z" w:initials="DL">
    <w:p w14:paraId="211AC707" w14:textId="2E478906" w:rsidR="00296A77" w:rsidRDefault="00296A77">
      <w:pPr>
        <w:pStyle w:val="CommentText"/>
      </w:pPr>
      <w:r>
        <w:rPr>
          <w:rStyle w:val="CommentReference"/>
        </w:rPr>
        <w:annotationRef/>
      </w:r>
      <w:r>
        <w:t xml:space="preserve">Are we highlighting these two because they are what will ultimately be measured or because Thorson focuses on them?  </w:t>
      </w:r>
    </w:p>
  </w:comment>
  <w:comment w:id="107" w:author="Dan Lane" w:date="2022-04-27T22:52:00Z" w:initials="DL">
    <w:p w14:paraId="3CCC6C6D" w14:textId="5F8979D3" w:rsidR="00BA4CDB" w:rsidRDefault="00BA4CDB">
      <w:pPr>
        <w:pStyle w:val="CommentText"/>
      </w:pPr>
      <w:r>
        <w:rPr>
          <w:rStyle w:val="CommentReference"/>
        </w:rPr>
        <w:annotationRef/>
      </w:r>
      <w:r>
        <w:t xml:space="preserve">This also feels like it may need a transition? </w:t>
      </w:r>
    </w:p>
  </w:comment>
  <w:comment w:id="108" w:author="Dan Lane" w:date="2022-04-27T23:06:00Z" w:initials="DL">
    <w:p w14:paraId="18FD29AF" w14:textId="70B06609" w:rsidR="00E0085A" w:rsidRDefault="00E0085A">
      <w:pPr>
        <w:pStyle w:val="CommentText"/>
      </w:pPr>
      <w:r>
        <w:rPr>
          <w:rStyle w:val="CommentReference"/>
        </w:rPr>
        <w:annotationRef/>
      </w:r>
      <w:r>
        <w:t>Trying to think through the utility of including this… it seems to primarily serve the below point about IE and news attraction being independent… wonder if we need the figure to do that or if it muddies the water. No strong feeling, just thought it might be worth a second look.</w:t>
      </w:r>
    </w:p>
  </w:comment>
  <w:comment w:id="112" w:author="Dan Lane" w:date="2022-04-27T23:11:00Z" w:initials="DL">
    <w:p w14:paraId="18D6F96B" w14:textId="025844AC" w:rsidR="00AA217B" w:rsidRDefault="00AA217B">
      <w:pPr>
        <w:pStyle w:val="CommentText"/>
      </w:pPr>
      <w:r>
        <w:rPr>
          <w:rStyle w:val="CommentReference"/>
        </w:rPr>
        <w:annotationRef/>
      </w:r>
      <w:r>
        <w:t xml:space="preserve">It strikes me that we haven’t talked much about engagement up until now (maybe a little with </w:t>
      </w:r>
      <w:proofErr w:type="spellStart"/>
      <w:r>
        <w:t>Kumpels</w:t>
      </w:r>
      <w:proofErr w:type="spellEnd"/>
      <w:r>
        <w:t xml:space="preserve"> piece?). Wondering if we need a sentence or two earlier that highlight the relation/difference between exposure and engagement. Again, just a thought.</w:t>
      </w:r>
    </w:p>
  </w:comment>
  <w:comment w:id="113" w:author="Dan Lane" w:date="2022-04-28T16:48:00Z" w:initials="DL">
    <w:p w14:paraId="4221CEC9" w14:textId="34B10762" w:rsidR="00F071CB" w:rsidRDefault="00F071CB">
      <w:pPr>
        <w:pStyle w:val="CommentText"/>
      </w:pPr>
      <w:r>
        <w:rPr>
          <w:rStyle w:val="CommentReference"/>
        </w:rPr>
        <w:annotationRef/>
      </w:r>
      <w:r>
        <w:t xml:space="preserve">This was my best attempt to provide a rationale for this expectation, but I actually couldn’t quite think back to why we would expect this. Maybe you can add some of your reasoning here… in my mind we need to make an argument that news attraction is somehow related to news engagement. From my understanding, </w:t>
      </w:r>
      <w:proofErr w:type="spellStart"/>
      <w:r>
        <w:t>Kjerstin</w:t>
      </w:r>
      <w:proofErr w:type="spellEnd"/>
      <w:r>
        <w:t xml:space="preserve"> is mainly talking about exposure and not engagement, but maybe there is a way to link the two?</w:t>
      </w:r>
    </w:p>
  </w:comment>
  <w:comment w:id="129" w:author="Dan Lane" w:date="2022-04-28T16:02:00Z" w:initials="DL">
    <w:p w14:paraId="6B3DB6CB" w14:textId="7B084131" w:rsidR="00205B65" w:rsidRDefault="00205B65">
      <w:pPr>
        <w:pStyle w:val="CommentText"/>
      </w:pPr>
      <w:r>
        <w:rPr>
          <w:rStyle w:val="CommentReference"/>
        </w:rPr>
        <w:annotationRef/>
      </w:r>
      <w:r>
        <w:t>How many people did this? Should we mention that?</w:t>
      </w:r>
    </w:p>
  </w:comment>
  <w:comment w:id="132" w:author="Dan Lane" w:date="2022-04-28T16:05:00Z" w:initials="DL">
    <w:p w14:paraId="35EA9966" w14:textId="11491E5C" w:rsidR="000704A9" w:rsidRDefault="000704A9">
      <w:pPr>
        <w:pStyle w:val="CommentText"/>
      </w:pPr>
      <w:r>
        <w:rPr>
          <w:rStyle w:val="CommentReference"/>
        </w:rPr>
        <w:annotationRef/>
      </w:r>
      <w:r>
        <w:t>I have found that people need some orientation about what LCA is and what it does. Maybe an Analysis Strategy would be appropriate to cover this?</w:t>
      </w:r>
    </w:p>
  </w:comment>
  <w:comment w:id="134" w:author="Dan Lane" w:date="2022-04-28T16:10:00Z" w:initials="DL">
    <w:p w14:paraId="50638D98" w14:textId="49B6391C" w:rsidR="00620F8A" w:rsidRDefault="00620F8A">
      <w:pPr>
        <w:pStyle w:val="CommentText"/>
      </w:pPr>
      <w:r>
        <w:rPr>
          <w:rStyle w:val="CommentReference"/>
        </w:rPr>
        <w:annotationRef/>
      </w:r>
      <w:r>
        <w:t>Could be moved to an analysis plan section</w:t>
      </w:r>
    </w:p>
  </w:comment>
  <w:comment w:id="137" w:author="Dan Lane" w:date="2022-04-28T16:19:00Z" w:initials="DL">
    <w:p w14:paraId="5B653037" w14:textId="600E417B" w:rsidR="00A92A27" w:rsidRDefault="00A92A27">
      <w:pPr>
        <w:pStyle w:val="CommentText"/>
      </w:pPr>
      <w:r>
        <w:rPr>
          <w:rStyle w:val="CommentReference"/>
        </w:rPr>
        <w:annotationRef/>
      </w:r>
      <w:r>
        <w:t xml:space="preserve">See my note on the figure… wasn’t sure if the Y axis in this figure was proportions or had been converted back into the item scale or something else. </w:t>
      </w:r>
    </w:p>
  </w:comment>
  <w:comment w:id="142" w:author="Dan Lane" w:date="2022-04-28T16:28:00Z" w:initials="DL">
    <w:p w14:paraId="2C4EDEAC" w14:textId="4E265A83" w:rsidR="004B4DC4" w:rsidRDefault="008F108B">
      <w:pPr>
        <w:pStyle w:val="CommentText"/>
        <w:rPr>
          <w:rFonts w:ascii="Times New Roman" w:hAnsi="Times New Roman" w:cs="Times New Roman"/>
        </w:rPr>
      </w:pPr>
      <w:r>
        <w:rPr>
          <w:rStyle w:val="CommentReference"/>
        </w:rPr>
        <w:annotationRef/>
      </w:r>
      <w:r w:rsidR="0051154F">
        <w:t xml:space="preserve">Or </w:t>
      </w:r>
      <w:r>
        <w:t xml:space="preserve">Maybe: </w:t>
      </w:r>
      <w:r>
        <w:rPr>
          <w:rFonts w:ascii="Times New Roman" w:hAnsi="Times New Roman" w:cs="Times New Roman"/>
        </w:rPr>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those who are more frequently incidentally exposed to news should engage with news content, regardless of how </w:t>
      </w:r>
      <w:r w:rsidR="0051154F">
        <w:rPr>
          <w:rFonts w:ascii="Times New Roman" w:hAnsi="Times New Roman" w:cs="Times New Roman"/>
        </w:rPr>
        <w:t>“</w:t>
      </w:r>
      <w:r>
        <w:rPr>
          <w:rFonts w:ascii="Times New Roman" w:hAnsi="Times New Roman" w:cs="Times New Roman"/>
        </w:rPr>
        <w:t>attract</w:t>
      </w:r>
      <w:r w:rsidR="0051154F">
        <w:rPr>
          <w:rFonts w:ascii="Times New Roman" w:hAnsi="Times New Roman" w:cs="Times New Roman"/>
        </w:rPr>
        <w:t xml:space="preserve">ive” they are to news. </w:t>
      </w:r>
      <w:r w:rsidR="004B4DC4">
        <w:rPr>
          <w:rFonts w:ascii="Times New Roman" w:hAnsi="Times New Roman" w:cs="Times New Roman"/>
        </w:rPr>
        <w:t xml:space="preserve">Specifically, </w:t>
      </w:r>
      <w:r w:rsidR="002A1CF5">
        <w:rPr>
          <w:rFonts w:ascii="Times New Roman" w:hAnsi="Times New Roman" w:cs="Times New Roman"/>
        </w:rPr>
        <w:t>when incidental exposure is high, those in groups lower in news attraction should be engaging at comparable rates to those who are high in news attraction,.</w:t>
      </w:r>
    </w:p>
    <w:p w14:paraId="5857DF79" w14:textId="77777777" w:rsidR="004B4DC4" w:rsidRDefault="004B4DC4">
      <w:pPr>
        <w:pStyle w:val="CommentText"/>
        <w:rPr>
          <w:rFonts w:ascii="Times New Roman" w:hAnsi="Times New Roman" w:cs="Times New Roman"/>
        </w:rPr>
      </w:pPr>
    </w:p>
    <w:p w14:paraId="34FFE08D" w14:textId="4BE62F19" w:rsidR="008F108B" w:rsidRPr="0051154F" w:rsidRDefault="008F108B">
      <w:pPr>
        <w:pStyle w:val="CommentText"/>
        <w:rPr>
          <w:rFonts w:ascii="Times New Roman" w:hAnsi="Times New Roman" w:cs="Times New Roman"/>
        </w:rPr>
      </w:pPr>
    </w:p>
  </w:comment>
  <w:comment w:id="147" w:author="Dan Lane" w:date="2022-04-28T16:32:00Z" w:initials="DL">
    <w:p w14:paraId="6CB9F661" w14:textId="0C1E58EC" w:rsidR="0051154F" w:rsidRDefault="0051154F">
      <w:pPr>
        <w:pStyle w:val="CommentText"/>
      </w:pPr>
      <w:r>
        <w:rPr>
          <w:rStyle w:val="CommentReference"/>
        </w:rPr>
        <w:annotationRef/>
      </w:r>
      <w:r>
        <w:t>I think this is where I got lost, is this dichotomizing a continuous measure or something else? Is there are way to clear this up?</w:t>
      </w:r>
    </w:p>
  </w:comment>
  <w:comment w:id="160" w:author="Dan Lane" w:date="2022-04-28T16:56:00Z" w:initials="DL">
    <w:p w14:paraId="1B465D9E" w14:textId="793FEF02" w:rsidR="00B41440" w:rsidRDefault="00B41440">
      <w:pPr>
        <w:pStyle w:val="CommentText"/>
      </w:pPr>
      <w:r>
        <w:rPr>
          <w:rStyle w:val="CommentReference"/>
        </w:rPr>
        <w:annotationRef/>
      </w:r>
      <w:r>
        <w:t>I think we could incorporate this more fruitfully before the hypotheses perhaps and simply link back to it?</w:t>
      </w:r>
    </w:p>
  </w:comment>
  <w:comment w:id="167" w:author="Dan Lane" w:date="2022-04-28T17:22:00Z" w:initials="DL">
    <w:p w14:paraId="4AB73B28" w14:textId="68E0925D" w:rsidR="00281841" w:rsidRDefault="00281841">
      <w:pPr>
        <w:pStyle w:val="CommentText"/>
      </w:pPr>
      <w:r>
        <w:rPr>
          <w:rStyle w:val="CommentReference"/>
        </w:rPr>
        <w:annotationRef/>
      </w:r>
      <w:r w:rsidR="0046674F">
        <w:t xml:space="preserve">Eh, I think you can get rid of this </w:t>
      </w:r>
      <w:r w:rsidR="0046674F">
        <w:sym w:font="Wingdings" w:char="F04A"/>
      </w:r>
    </w:p>
  </w:comment>
  <w:comment w:id="170" w:author="Dan Lane" w:date="2022-04-28T17:30:00Z" w:initials="DL">
    <w:p w14:paraId="28F4DC49" w14:textId="11B4C601" w:rsidR="0046674F" w:rsidRDefault="0046674F">
      <w:pPr>
        <w:pStyle w:val="CommentText"/>
      </w:pPr>
      <w:r>
        <w:rPr>
          <w:rStyle w:val="CommentReference"/>
        </w:rPr>
        <w:annotationRef/>
      </w:r>
      <w:r>
        <w:t xml:space="preserve">Maybe remove this </w:t>
      </w:r>
      <w:r>
        <w:t>modifier?</w:t>
      </w:r>
    </w:p>
  </w:comment>
  <w:comment w:id="171" w:author="Dan Lane" w:date="2022-04-28T16:18:00Z" w:initials="DL">
    <w:p w14:paraId="53F3B090" w14:textId="67CD49D0" w:rsidR="00AF4B40" w:rsidRDefault="00AF4B40">
      <w:pPr>
        <w:pStyle w:val="CommentText"/>
      </w:pPr>
      <w:r>
        <w:rPr>
          <w:rStyle w:val="CommentReference"/>
        </w:rPr>
        <w:annotationRef/>
      </w:r>
      <w:r>
        <w:t xml:space="preserve">Maybe add a note to help </w:t>
      </w:r>
      <w:proofErr w:type="spellStart"/>
      <w:r>
        <w:t>interpet</w:t>
      </w:r>
      <w:proofErr w:type="spellEnd"/>
      <w:r>
        <w:t xml:space="preserve"> the Y axis on each of these plots? Or add something to the figure to aid in interpretation.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0E1AFD" w15:done="0"/>
  <w15:commentEx w15:paraId="1523BB22" w15:done="0"/>
  <w15:commentEx w15:paraId="2913442F" w15:done="0"/>
  <w15:commentEx w15:paraId="211AC707" w15:done="0"/>
  <w15:commentEx w15:paraId="3CCC6C6D" w15:done="0"/>
  <w15:commentEx w15:paraId="18FD29AF" w15:done="0"/>
  <w15:commentEx w15:paraId="18D6F96B" w15:done="0"/>
  <w15:commentEx w15:paraId="4221CEC9" w15:done="0"/>
  <w15:commentEx w15:paraId="6B3DB6CB" w15:done="0"/>
  <w15:commentEx w15:paraId="35EA9966" w15:done="0"/>
  <w15:commentEx w15:paraId="50638D98" w15:done="0"/>
  <w15:commentEx w15:paraId="5B653037" w15:done="0"/>
  <w15:commentEx w15:paraId="34FFE08D" w15:done="0"/>
  <w15:commentEx w15:paraId="6CB9F661" w15:done="0"/>
  <w15:commentEx w15:paraId="1B465D9E" w15:done="0"/>
  <w15:commentEx w15:paraId="4AB73B28" w15:done="0"/>
  <w15:commentEx w15:paraId="28F4DC49" w15:done="0"/>
  <w15:commentEx w15:paraId="53F3B0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F26F" w16cex:dateUtc="2022-04-27T23:48:00Z"/>
  <w16cex:commentExtensible w16cex:durableId="2613F64F" w16cex:dateUtc="2022-04-28T00:05:00Z"/>
  <w16cex:commentExtensible w16cex:durableId="2613F730" w16cex:dateUtc="2022-04-28T00:09:00Z"/>
  <w16cex:commentExtensible w16cex:durableId="2614459D" w16cex:dateUtc="2022-04-28T05:43:00Z"/>
  <w16cex:commentExtensible w16cex:durableId="261447C7" w16cex:dateUtc="2022-04-28T05:52:00Z"/>
  <w16cex:commentExtensible w16cex:durableId="26144B03" w16cex:dateUtc="2022-04-28T06:06:00Z"/>
  <w16cex:commentExtensible w16cex:durableId="26144C1D" w16cex:dateUtc="2022-04-28T06:11:00Z"/>
  <w16cex:commentExtensible w16cex:durableId="261543E8" w16cex:dateUtc="2022-04-28T23:48:00Z"/>
  <w16cex:commentExtensible w16cex:durableId="26153930" w16cex:dateUtc="2022-04-28T23:02:00Z"/>
  <w16cex:commentExtensible w16cex:durableId="261539DA" w16cex:dateUtc="2022-04-28T23:05:00Z"/>
  <w16cex:commentExtensible w16cex:durableId="26153B0B" w16cex:dateUtc="2022-04-28T23:10:00Z"/>
  <w16cex:commentExtensible w16cex:durableId="26153D19" w16cex:dateUtc="2022-04-28T23:19:00Z"/>
  <w16cex:commentExtensible w16cex:durableId="26153F48" w16cex:dateUtc="2022-04-28T23:28:00Z"/>
  <w16cex:commentExtensible w16cex:durableId="2615403A" w16cex:dateUtc="2022-04-28T23:32:00Z"/>
  <w16cex:commentExtensible w16cex:durableId="261545B5" w16cex:dateUtc="2022-04-28T23:56:00Z"/>
  <w16cex:commentExtensible w16cex:durableId="26154BC9" w16cex:dateUtc="2022-04-29T00:22:00Z"/>
  <w16cex:commentExtensible w16cex:durableId="26154DC4" w16cex:dateUtc="2022-04-29T00:30:00Z"/>
  <w16cex:commentExtensible w16cex:durableId="26153CD3" w16cex:dateUtc="2022-04-28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0E1AFD" w16cid:durableId="2613F26F"/>
  <w16cid:commentId w16cid:paraId="1523BB22" w16cid:durableId="2613F64F"/>
  <w16cid:commentId w16cid:paraId="2913442F" w16cid:durableId="2613F730"/>
  <w16cid:commentId w16cid:paraId="211AC707" w16cid:durableId="2614459D"/>
  <w16cid:commentId w16cid:paraId="3CCC6C6D" w16cid:durableId="261447C7"/>
  <w16cid:commentId w16cid:paraId="18FD29AF" w16cid:durableId="26144B03"/>
  <w16cid:commentId w16cid:paraId="18D6F96B" w16cid:durableId="26144C1D"/>
  <w16cid:commentId w16cid:paraId="4221CEC9" w16cid:durableId="261543E8"/>
  <w16cid:commentId w16cid:paraId="6B3DB6CB" w16cid:durableId="26153930"/>
  <w16cid:commentId w16cid:paraId="35EA9966" w16cid:durableId="261539DA"/>
  <w16cid:commentId w16cid:paraId="50638D98" w16cid:durableId="26153B0B"/>
  <w16cid:commentId w16cid:paraId="5B653037" w16cid:durableId="26153D19"/>
  <w16cid:commentId w16cid:paraId="34FFE08D" w16cid:durableId="26153F48"/>
  <w16cid:commentId w16cid:paraId="6CB9F661" w16cid:durableId="2615403A"/>
  <w16cid:commentId w16cid:paraId="1B465D9E" w16cid:durableId="261545B5"/>
  <w16cid:commentId w16cid:paraId="4AB73B28" w16cid:durableId="26154BC9"/>
  <w16cid:commentId w16cid:paraId="28F4DC49" w16cid:durableId="26154DC4"/>
  <w16cid:commentId w16cid:paraId="53F3B090" w16cid:durableId="26153C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E16D" w14:textId="77777777" w:rsidR="00196155" w:rsidRDefault="00196155" w:rsidP="00281841">
      <w:r>
        <w:separator/>
      </w:r>
    </w:p>
  </w:endnote>
  <w:endnote w:type="continuationSeparator" w:id="0">
    <w:p w14:paraId="4812CB62" w14:textId="77777777" w:rsidR="00196155" w:rsidRDefault="00196155" w:rsidP="00281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FA6C" w14:textId="77777777" w:rsidR="00196155" w:rsidRDefault="00196155" w:rsidP="00281841">
      <w:r>
        <w:separator/>
      </w:r>
    </w:p>
  </w:footnote>
  <w:footnote w:type="continuationSeparator" w:id="0">
    <w:p w14:paraId="36DC09DF" w14:textId="77777777" w:rsidR="00196155" w:rsidRDefault="00196155" w:rsidP="0028184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522D7"/>
    <w:rsid w:val="00052897"/>
    <w:rsid w:val="000704A9"/>
    <w:rsid w:val="00070754"/>
    <w:rsid w:val="00070EDD"/>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5505"/>
    <w:rsid w:val="001169F8"/>
    <w:rsid w:val="0012287C"/>
    <w:rsid w:val="00123DF3"/>
    <w:rsid w:val="0012471B"/>
    <w:rsid w:val="0012513B"/>
    <w:rsid w:val="00125171"/>
    <w:rsid w:val="00127F5B"/>
    <w:rsid w:val="00131127"/>
    <w:rsid w:val="0013461D"/>
    <w:rsid w:val="00140570"/>
    <w:rsid w:val="0015314E"/>
    <w:rsid w:val="00153B9E"/>
    <w:rsid w:val="00156A25"/>
    <w:rsid w:val="00160494"/>
    <w:rsid w:val="00165241"/>
    <w:rsid w:val="00167CA4"/>
    <w:rsid w:val="00172839"/>
    <w:rsid w:val="0017449D"/>
    <w:rsid w:val="00174FE3"/>
    <w:rsid w:val="00175807"/>
    <w:rsid w:val="00180835"/>
    <w:rsid w:val="00180AA9"/>
    <w:rsid w:val="00186204"/>
    <w:rsid w:val="00190300"/>
    <w:rsid w:val="00190A23"/>
    <w:rsid w:val="00190B1E"/>
    <w:rsid w:val="00190C1D"/>
    <w:rsid w:val="00194CAC"/>
    <w:rsid w:val="00196155"/>
    <w:rsid w:val="001A14FA"/>
    <w:rsid w:val="001A649D"/>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5B65"/>
    <w:rsid w:val="00207229"/>
    <w:rsid w:val="0021067E"/>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81841"/>
    <w:rsid w:val="00290930"/>
    <w:rsid w:val="00293B51"/>
    <w:rsid w:val="00295049"/>
    <w:rsid w:val="002950D8"/>
    <w:rsid w:val="00295914"/>
    <w:rsid w:val="00296313"/>
    <w:rsid w:val="00296A77"/>
    <w:rsid w:val="002A0CE5"/>
    <w:rsid w:val="002A1CF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062D3"/>
    <w:rsid w:val="003144CF"/>
    <w:rsid w:val="003157E7"/>
    <w:rsid w:val="003200E4"/>
    <w:rsid w:val="00322D1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4C8A"/>
    <w:rsid w:val="003B592D"/>
    <w:rsid w:val="003C0F7B"/>
    <w:rsid w:val="003C2DC6"/>
    <w:rsid w:val="003C40C1"/>
    <w:rsid w:val="003C46CC"/>
    <w:rsid w:val="003C5B55"/>
    <w:rsid w:val="003C6C96"/>
    <w:rsid w:val="003D305E"/>
    <w:rsid w:val="003F04E4"/>
    <w:rsid w:val="004010EA"/>
    <w:rsid w:val="00401CD1"/>
    <w:rsid w:val="0040205F"/>
    <w:rsid w:val="004039DF"/>
    <w:rsid w:val="00407253"/>
    <w:rsid w:val="004118FF"/>
    <w:rsid w:val="00414A6F"/>
    <w:rsid w:val="00415C99"/>
    <w:rsid w:val="00415D12"/>
    <w:rsid w:val="00424B9F"/>
    <w:rsid w:val="004273CB"/>
    <w:rsid w:val="004360D7"/>
    <w:rsid w:val="00441B9D"/>
    <w:rsid w:val="004444DE"/>
    <w:rsid w:val="004447C5"/>
    <w:rsid w:val="00444FB9"/>
    <w:rsid w:val="00453566"/>
    <w:rsid w:val="00455192"/>
    <w:rsid w:val="00457D3E"/>
    <w:rsid w:val="0046674F"/>
    <w:rsid w:val="00470CAB"/>
    <w:rsid w:val="0047451C"/>
    <w:rsid w:val="00480326"/>
    <w:rsid w:val="00481E2E"/>
    <w:rsid w:val="00486F91"/>
    <w:rsid w:val="00490D24"/>
    <w:rsid w:val="00491756"/>
    <w:rsid w:val="00497884"/>
    <w:rsid w:val="004A47CD"/>
    <w:rsid w:val="004A61CB"/>
    <w:rsid w:val="004A77D0"/>
    <w:rsid w:val="004B11FA"/>
    <w:rsid w:val="004B22FE"/>
    <w:rsid w:val="004B3726"/>
    <w:rsid w:val="004B3C0F"/>
    <w:rsid w:val="004B4DC4"/>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4F"/>
    <w:rsid w:val="005115E6"/>
    <w:rsid w:val="00513669"/>
    <w:rsid w:val="00514158"/>
    <w:rsid w:val="00514AF5"/>
    <w:rsid w:val="00517B97"/>
    <w:rsid w:val="005307B5"/>
    <w:rsid w:val="00532E45"/>
    <w:rsid w:val="00534331"/>
    <w:rsid w:val="005365B4"/>
    <w:rsid w:val="00543E1E"/>
    <w:rsid w:val="00545B29"/>
    <w:rsid w:val="00551018"/>
    <w:rsid w:val="00552848"/>
    <w:rsid w:val="00555D30"/>
    <w:rsid w:val="00560147"/>
    <w:rsid w:val="0056112D"/>
    <w:rsid w:val="005640C7"/>
    <w:rsid w:val="00565DEA"/>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5AEA"/>
    <w:rsid w:val="005E6693"/>
    <w:rsid w:val="005F211F"/>
    <w:rsid w:val="005F4748"/>
    <w:rsid w:val="005F48D5"/>
    <w:rsid w:val="005F6F2D"/>
    <w:rsid w:val="00602487"/>
    <w:rsid w:val="00606B7F"/>
    <w:rsid w:val="00617B21"/>
    <w:rsid w:val="00620F8A"/>
    <w:rsid w:val="00624110"/>
    <w:rsid w:val="00630308"/>
    <w:rsid w:val="006310A4"/>
    <w:rsid w:val="00632658"/>
    <w:rsid w:val="00634C6C"/>
    <w:rsid w:val="00637F6E"/>
    <w:rsid w:val="00652A04"/>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0FD6"/>
    <w:rsid w:val="006B2F87"/>
    <w:rsid w:val="006B3768"/>
    <w:rsid w:val="006B5714"/>
    <w:rsid w:val="006B727D"/>
    <w:rsid w:val="006B78B8"/>
    <w:rsid w:val="006D4FDC"/>
    <w:rsid w:val="006D76E3"/>
    <w:rsid w:val="006E2265"/>
    <w:rsid w:val="006E264F"/>
    <w:rsid w:val="006F0847"/>
    <w:rsid w:val="006F40E8"/>
    <w:rsid w:val="00707510"/>
    <w:rsid w:val="00707926"/>
    <w:rsid w:val="00710C5B"/>
    <w:rsid w:val="007136BC"/>
    <w:rsid w:val="0072048C"/>
    <w:rsid w:val="00722034"/>
    <w:rsid w:val="00725945"/>
    <w:rsid w:val="00734B17"/>
    <w:rsid w:val="007355AE"/>
    <w:rsid w:val="00740C8F"/>
    <w:rsid w:val="00740D77"/>
    <w:rsid w:val="0074516B"/>
    <w:rsid w:val="0074574B"/>
    <w:rsid w:val="00746613"/>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D7D1A"/>
    <w:rsid w:val="007E5B48"/>
    <w:rsid w:val="007F185C"/>
    <w:rsid w:val="007F2758"/>
    <w:rsid w:val="007F5C77"/>
    <w:rsid w:val="007F6291"/>
    <w:rsid w:val="007F75C7"/>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54E1"/>
    <w:rsid w:val="008655BF"/>
    <w:rsid w:val="0086738D"/>
    <w:rsid w:val="00870205"/>
    <w:rsid w:val="00875340"/>
    <w:rsid w:val="00875F96"/>
    <w:rsid w:val="00883B43"/>
    <w:rsid w:val="00883C35"/>
    <w:rsid w:val="00891146"/>
    <w:rsid w:val="00893D5F"/>
    <w:rsid w:val="00894859"/>
    <w:rsid w:val="00897C00"/>
    <w:rsid w:val="008B31E7"/>
    <w:rsid w:val="008B4174"/>
    <w:rsid w:val="008C15EF"/>
    <w:rsid w:val="008D1B3A"/>
    <w:rsid w:val="008D232C"/>
    <w:rsid w:val="008D2B65"/>
    <w:rsid w:val="008D30D7"/>
    <w:rsid w:val="008E406C"/>
    <w:rsid w:val="008E7B98"/>
    <w:rsid w:val="008F108B"/>
    <w:rsid w:val="008F39DD"/>
    <w:rsid w:val="008F3E7D"/>
    <w:rsid w:val="009047B7"/>
    <w:rsid w:val="00906665"/>
    <w:rsid w:val="00906EC6"/>
    <w:rsid w:val="00911B82"/>
    <w:rsid w:val="00912221"/>
    <w:rsid w:val="00920FAC"/>
    <w:rsid w:val="00921668"/>
    <w:rsid w:val="009225BA"/>
    <w:rsid w:val="0093123E"/>
    <w:rsid w:val="00940538"/>
    <w:rsid w:val="00942608"/>
    <w:rsid w:val="00943E1C"/>
    <w:rsid w:val="00945193"/>
    <w:rsid w:val="00945AED"/>
    <w:rsid w:val="0095498E"/>
    <w:rsid w:val="009563FE"/>
    <w:rsid w:val="00963E97"/>
    <w:rsid w:val="009679A5"/>
    <w:rsid w:val="009739A7"/>
    <w:rsid w:val="00975863"/>
    <w:rsid w:val="0098354B"/>
    <w:rsid w:val="00984EA5"/>
    <w:rsid w:val="00985169"/>
    <w:rsid w:val="00995DF3"/>
    <w:rsid w:val="009B04EE"/>
    <w:rsid w:val="009B4F72"/>
    <w:rsid w:val="009C286D"/>
    <w:rsid w:val="009C49F1"/>
    <w:rsid w:val="009C5409"/>
    <w:rsid w:val="009C6FF4"/>
    <w:rsid w:val="009D1C9E"/>
    <w:rsid w:val="009D4A80"/>
    <w:rsid w:val="009D73B4"/>
    <w:rsid w:val="009E0021"/>
    <w:rsid w:val="009E075A"/>
    <w:rsid w:val="009E2451"/>
    <w:rsid w:val="009E3EEB"/>
    <w:rsid w:val="009F02B7"/>
    <w:rsid w:val="00A0172F"/>
    <w:rsid w:val="00A14761"/>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2A27"/>
    <w:rsid w:val="00A93448"/>
    <w:rsid w:val="00A95B0A"/>
    <w:rsid w:val="00A967A7"/>
    <w:rsid w:val="00AA0C52"/>
    <w:rsid w:val="00AA217B"/>
    <w:rsid w:val="00AA3081"/>
    <w:rsid w:val="00AA381F"/>
    <w:rsid w:val="00AA7700"/>
    <w:rsid w:val="00AB13B3"/>
    <w:rsid w:val="00AB7A3E"/>
    <w:rsid w:val="00AC0710"/>
    <w:rsid w:val="00AC61C5"/>
    <w:rsid w:val="00AC7EA9"/>
    <w:rsid w:val="00AD051D"/>
    <w:rsid w:val="00AD7757"/>
    <w:rsid w:val="00AD7A75"/>
    <w:rsid w:val="00AE0475"/>
    <w:rsid w:val="00AE20FF"/>
    <w:rsid w:val="00AE266C"/>
    <w:rsid w:val="00AF2112"/>
    <w:rsid w:val="00AF4B40"/>
    <w:rsid w:val="00AF6F9E"/>
    <w:rsid w:val="00AF7382"/>
    <w:rsid w:val="00AF7711"/>
    <w:rsid w:val="00B01304"/>
    <w:rsid w:val="00B013BA"/>
    <w:rsid w:val="00B15048"/>
    <w:rsid w:val="00B171C0"/>
    <w:rsid w:val="00B318BD"/>
    <w:rsid w:val="00B34C07"/>
    <w:rsid w:val="00B41440"/>
    <w:rsid w:val="00B43A66"/>
    <w:rsid w:val="00B43E12"/>
    <w:rsid w:val="00B44907"/>
    <w:rsid w:val="00B449D9"/>
    <w:rsid w:val="00B47729"/>
    <w:rsid w:val="00B54C49"/>
    <w:rsid w:val="00B57973"/>
    <w:rsid w:val="00B61DBA"/>
    <w:rsid w:val="00B6314E"/>
    <w:rsid w:val="00B63E77"/>
    <w:rsid w:val="00B64BB5"/>
    <w:rsid w:val="00B663FD"/>
    <w:rsid w:val="00B71963"/>
    <w:rsid w:val="00B72B09"/>
    <w:rsid w:val="00B7329C"/>
    <w:rsid w:val="00B739EC"/>
    <w:rsid w:val="00B7551F"/>
    <w:rsid w:val="00B765AA"/>
    <w:rsid w:val="00B800EE"/>
    <w:rsid w:val="00B90264"/>
    <w:rsid w:val="00B93605"/>
    <w:rsid w:val="00B960E3"/>
    <w:rsid w:val="00B9713D"/>
    <w:rsid w:val="00BA010D"/>
    <w:rsid w:val="00BA4CDB"/>
    <w:rsid w:val="00BA56A6"/>
    <w:rsid w:val="00BA7610"/>
    <w:rsid w:val="00BB074B"/>
    <w:rsid w:val="00BB31E4"/>
    <w:rsid w:val="00BB72D7"/>
    <w:rsid w:val="00BC35AE"/>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588C"/>
    <w:rsid w:val="00C36E0E"/>
    <w:rsid w:val="00C370AF"/>
    <w:rsid w:val="00C403B3"/>
    <w:rsid w:val="00C40535"/>
    <w:rsid w:val="00C46A02"/>
    <w:rsid w:val="00C71975"/>
    <w:rsid w:val="00C71AD2"/>
    <w:rsid w:val="00C75F91"/>
    <w:rsid w:val="00C81DE1"/>
    <w:rsid w:val="00C87B40"/>
    <w:rsid w:val="00C924D1"/>
    <w:rsid w:val="00C96B29"/>
    <w:rsid w:val="00C972BC"/>
    <w:rsid w:val="00CA0472"/>
    <w:rsid w:val="00CA274E"/>
    <w:rsid w:val="00CA66BC"/>
    <w:rsid w:val="00CB243E"/>
    <w:rsid w:val="00CB32A6"/>
    <w:rsid w:val="00CB4543"/>
    <w:rsid w:val="00CC02C5"/>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6706"/>
    <w:rsid w:val="00D3680D"/>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96582"/>
    <w:rsid w:val="00DA3484"/>
    <w:rsid w:val="00DA37C6"/>
    <w:rsid w:val="00DB0543"/>
    <w:rsid w:val="00DB2CD4"/>
    <w:rsid w:val="00DB6590"/>
    <w:rsid w:val="00DB7799"/>
    <w:rsid w:val="00DD665A"/>
    <w:rsid w:val="00DE4A8C"/>
    <w:rsid w:val="00DF031E"/>
    <w:rsid w:val="00DF40E8"/>
    <w:rsid w:val="00DF4E62"/>
    <w:rsid w:val="00E0085A"/>
    <w:rsid w:val="00E00B00"/>
    <w:rsid w:val="00E01783"/>
    <w:rsid w:val="00E0370A"/>
    <w:rsid w:val="00E104F9"/>
    <w:rsid w:val="00E114B2"/>
    <w:rsid w:val="00E13AF8"/>
    <w:rsid w:val="00E14001"/>
    <w:rsid w:val="00E21D61"/>
    <w:rsid w:val="00E24703"/>
    <w:rsid w:val="00E24791"/>
    <w:rsid w:val="00E27A39"/>
    <w:rsid w:val="00E27BBF"/>
    <w:rsid w:val="00E313F4"/>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93B5E"/>
    <w:rsid w:val="00EA4A29"/>
    <w:rsid w:val="00EA6746"/>
    <w:rsid w:val="00EA7BEC"/>
    <w:rsid w:val="00EB023E"/>
    <w:rsid w:val="00EB120F"/>
    <w:rsid w:val="00EB1E04"/>
    <w:rsid w:val="00EB3665"/>
    <w:rsid w:val="00EB44AA"/>
    <w:rsid w:val="00EB46AD"/>
    <w:rsid w:val="00EB5368"/>
    <w:rsid w:val="00EC03DC"/>
    <w:rsid w:val="00EC37BD"/>
    <w:rsid w:val="00EC3D84"/>
    <w:rsid w:val="00EC5BD0"/>
    <w:rsid w:val="00EC6727"/>
    <w:rsid w:val="00EC7F57"/>
    <w:rsid w:val="00ED2221"/>
    <w:rsid w:val="00ED2369"/>
    <w:rsid w:val="00ED3D69"/>
    <w:rsid w:val="00EE17D9"/>
    <w:rsid w:val="00EE3CC4"/>
    <w:rsid w:val="00EE40DA"/>
    <w:rsid w:val="00EE792A"/>
    <w:rsid w:val="00EE7A4E"/>
    <w:rsid w:val="00EF108B"/>
    <w:rsid w:val="00EF48F4"/>
    <w:rsid w:val="00EF53E8"/>
    <w:rsid w:val="00F04396"/>
    <w:rsid w:val="00F04982"/>
    <w:rsid w:val="00F06336"/>
    <w:rsid w:val="00F071CB"/>
    <w:rsid w:val="00F15983"/>
    <w:rsid w:val="00F20331"/>
    <w:rsid w:val="00F256AF"/>
    <w:rsid w:val="00F30A18"/>
    <w:rsid w:val="00F324EB"/>
    <w:rsid w:val="00F357C7"/>
    <w:rsid w:val="00F35C48"/>
    <w:rsid w:val="00F368AC"/>
    <w:rsid w:val="00F4590A"/>
    <w:rsid w:val="00F53652"/>
    <w:rsid w:val="00F53816"/>
    <w:rsid w:val="00F5732D"/>
    <w:rsid w:val="00F763B0"/>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C5700"/>
    <w:rsid w:val="00FC5930"/>
    <w:rsid w:val="00FD2306"/>
    <w:rsid w:val="00FD4931"/>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86738D"/>
    <w:rPr>
      <w:sz w:val="16"/>
      <w:szCs w:val="16"/>
    </w:rPr>
  </w:style>
  <w:style w:type="paragraph" w:styleId="CommentText">
    <w:name w:val="annotation text"/>
    <w:basedOn w:val="Normal"/>
    <w:link w:val="CommentTextChar"/>
    <w:uiPriority w:val="99"/>
    <w:semiHidden/>
    <w:unhideWhenUsed/>
    <w:rsid w:val="0086738D"/>
    <w:rPr>
      <w:sz w:val="20"/>
      <w:szCs w:val="20"/>
    </w:rPr>
  </w:style>
  <w:style w:type="character" w:customStyle="1" w:styleId="CommentTextChar">
    <w:name w:val="Comment Text Char"/>
    <w:basedOn w:val="DefaultParagraphFont"/>
    <w:link w:val="CommentText"/>
    <w:uiPriority w:val="99"/>
    <w:semiHidden/>
    <w:rsid w:val="0086738D"/>
    <w:rPr>
      <w:sz w:val="20"/>
      <w:szCs w:val="20"/>
    </w:rPr>
  </w:style>
  <w:style w:type="paragraph" w:styleId="CommentSubject">
    <w:name w:val="annotation subject"/>
    <w:basedOn w:val="CommentText"/>
    <w:next w:val="CommentText"/>
    <w:link w:val="CommentSubjectChar"/>
    <w:uiPriority w:val="99"/>
    <w:semiHidden/>
    <w:unhideWhenUsed/>
    <w:rsid w:val="0086738D"/>
    <w:rPr>
      <w:b/>
      <w:bCs/>
    </w:rPr>
  </w:style>
  <w:style w:type="character" w:customStyle="1" w:styleId="CommentSubjectChar">
    <w:name w:val="Comment Subject Char"/>
    <w:basedOn w:val="CommentTextChar"/>
    <w:link w:val="CommentSubject"/>
    <w:uiPriority w:val="99"/>
    <w:semiHidden/>
    <w:rsid w:val="0086738D"/>
    <w:rPr>
      <w:b/>
      <w:bCs/>
      <w:sz w:val="20"/>
      <w:szCs w:val="20"/>
    </w:rPr>
  </w:style>
  <w:style w:type="paragraph" w:styleId="Header">
    <w:name w:val="header"/>
    <w:basedOn w:val="Normal"/>
    <w:link w:val="HeaderChar"/>
    <w:uiPriority w:val="99"/>
    <w:unhideWhenUsed/>
    <w:rsid w:val="00281841"/>
    <w:pPr>
      <w:tabs>
        <w:tab w:val="center" w:pos="4680"/>
        <w:tab w:val="right" w:pos="9360"/>
      </w:tabs>
    </w:pPr>
  </w:style>
  <w:style w:type="character" w:customStyle="1" w:styleId="HeaderChar">
    <w:name w:val="Header Char"/>
    <w:basedOn w:val="DefaultParagraphFont"/>
    <w:link w:val="Header"/>
    <w:uiPriority w:val="99"/>
    <w:rsid w:val="00281841"/>
  </w:style>
  <w:style w:type="paragraph" w:styleId="Footer">
    <w:name w:val="footer"/>
    <w:basedOn w:val="Normal"/>
    <w:link w:val="FooterChar"/>
    <w:uiPriority w:val="99"/>
    <w:unhideWhenUsed/>
    <w:rsid w:val="00281841"/>
    <w:pPr>
      <w:tabs>
        <w:tab w:val="center" w:pos="4680"/>
        <w:tab w:val="right" w:pos="9360"/>
      </w:tabs>
    </w:pPr>
  </w:style>
  <w:style w:type="character" w:customStyle="1" w:styleId="FooterChar">
    <w:name w:val="Footer Char"/>
    <w:basedOn w:val="DefaultParagraphFont"/>
    <w:link w:val="Footer"/>
    <w:uiPriority w:val="99"/>
    <w:rsid w:val="00281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1.wdp"/><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22F7-E940-C548-B201-156BB68C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32</Pages>
  <Words>10840</Words>
  <Characters>61790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Lane</cp:lastModifiedBy>
  <cp:revision>6</cp:revision>
  <dcterms:created xsi:type="dcterms:W3CDTF">2022-04-27T23:34:00Z</dcterms:created>
  <dcterms:modified xsi:type="dcterms:W3CDTF">2022-04-29T00:31:00Z</dcterms:modified>
</cp:coreProperties>
</file>