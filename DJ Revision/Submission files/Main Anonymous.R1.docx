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b/>
          <w:bCs/>
        </w:rPr>
      </w:pPr>
      <w:r>
        <w:rPr>
          <w:b/>
          <w:bCs/>
        </w:rPr>
        <w:t>Abstract</w:t>
      </w:r>
    </w:p>
    <w:p w14:paraId="729F9A07" w14:textId="58FF260A" w:rsidR="00D4102B" w:rsidRPr="00742E94" w:rsidRDefault="00D4102B" w:rsidP="00D4102B">
      <w:pPr>
        <w:spacing w:line="480" w:lineRule="auto"/>
        <w:jc w:val="both"/>
        <w:rPr>
          <w:color w:val="FF0000"/>
        </w:rPr>
      </w:pPr>
      <w:r>
        <w:rPr>
          <w:color w:val="FF0000"/>
        </w:rPr>
        <w:t>Understanding t</w:t>
      </w:r>
      <w:r w:rsidRPr="00742E94">
        <w:rPr>
          <w:color w:val="FF0000"/>
        </w:rPr>
        <w:t xml:space="preserve">he impact of digital media on news inequalities is critical for democracy. The literature on incidental exposure challenges the idea that major platforms </w:t>
      </w:r>
      <w:r>
        <w:rPr>
          <w:color w:val="FF0000"/>
        </w:rPr>
        <w:t>shrink</w:t>
      </w:r>
      <w:r w:rsidRPr="00742E94">
        <w:rPr>
          <w:color w:val="FF0000"/>
        </w:rPr>
        <w:t xml:space="preserve"> information gaps</w:t>
      </w:r>
      <w:r>
        <w:rPr>
          <w:color w:val="FF0000"/>
        </w:rPr>
        <w:t>, and research has turned to the identification of variables that explain how those gaps widen or persist</w:t>
      </w:r>
      <w:r w:rsidRPr="00742E94">
        <w:rPr>
          <w:color w:val="FF0000"/>
        </w:rPr>
        <w:t xml:space="preserve">. We use Latent Class Analysis to </w:t>
      </w:r>
      <w:r>
        <w:rPr>
          <w:color w:val="FF0000"/>
        </w:rPr>
        <w:t>operationalize</w:t>
      </w:r>
      <w:r w:rsidRPr="00742E94">
        <w:rPr>
          <w:color w:val="FF0000"/>
        </w:rPr>
        <w:t xml:space="preserve"> Thorson’s (2020) metaphor of ‘attracting the news’ and investigate </w:t>
      </w:r>
      <w:commentRangeStart w:id="0"/>
      <w:r w:rsidRPr="00742E94">
        <w:rPr>
          <w:color w:val="FF0000"/>
        </w:rPr>
        <w:t>incidental exposure as both an individual trait and temporal state</w:t>
      </w:r>
      <w:commentRangeEnd w:id="0"/>
      <w:r w:rsidR="00DF7D48">
        <w:rPr>
          <w:rStyle w:val="CommentReference"/>
          <w:rFonts w:asciiTheme="minorHAnsi" w:eastAsiaTheme="minorHAnsi" w:hAnsiTheme="minorHAnsi" w:cstheme="minorBidi"/>
        </w:rPr>
        <w:commentReference w:id="0"/>
      </w:r>
      <w:r w:rsidRPr="00742E94">
        <w:rPr>
          <w:color w:val="FF0000"/>
        </w:rPr>
        <w:t xml:space="preserve">. We link the top stories on Facebook during an election cycle with incidental exposure measures to explore news attraction, incidental exposure, and news engagement. </w:t>
      </w:r>
      <w:r>
        <w:rPr>
          <w:color w:val="FF0000"/>
        </w:rPr>
        <w:t>We find some evidence</w:t>
      </w:r>
      <w:r w:rsidRPr="00742E94">
        <w:rPr>
          <w:color w:val="FF0000"/>
        </w:rPr>
        <w:t xml:space="preserve"> incidental exposure may close information gaps, </w:t>
      </w:r>
      <w:r>
        <w:rPr>
          <w:color w:val="FF0000"/>
        </w:rPr>
        <w:t xml:space="preserve">but </w:t>
      </w:r>
      <w:ins w:id="1" w:author="Dan Lane" w:date="2023-04-04T14:51:00Z">
        <w:r w:rsidR="00DF7D48">
          <w:rPr>
            <w:color w:val="FF0000"/>
          </w:rPr>
          <w:t xml:space="preserve">that </w:t>
        </w:r>
      </w:ins>
      <w:r w:rsidRPr="00742E94">
        <w:rPr>
          <w:color w:val="FF0000"/>
        </w:rPr>
        <w:t xml:space="preserve">it does not close engagement gaps. Results contribute to theory about </w:t>
      </w:r>
      <w:commentRangeStart w:id="2"/>
      <w:r w:rsidRPr="00742E94">
        <w:rPr>
          <w:color w:val="FF0000"/>
        </w:rPr>
        <w:t>news and public affairs on digital media</w:t>
      </w:r>
      <w:r>
        <w:rPr>
          <w:color w:val="FF0000"/>
        </w:rPr>
        <w:t xml:space="preserve"> platforms</w:t>
      </w:r>
      <w:r w:rsidRPr="00742E94">
        <w:rPr>
          <w:color w:val="FF0000"/>
        </w:rPr>
        <w:t>.</w:t>
      </w:r>
      <w:commentRangeEnd w:id="2"/>
      <w:r w:rsidR="00DF7D48">
        <w:rPr>
          <w:rStyle w:val="CommentReference"/>
          <w:rFonts w:asciiTheme="minorHAnsi" w:eastAsiaTheme="minorHAnsi" w:hAnsiTheme="minorHAnsi" w:cstheme="minorBidi"/>
        </w:rPr>
        <w:commentReference w:id="2"/>
      </w:r>
    </w:p>
    <w:p w14:paraId="10151A0C" w14:textId="03F1C994" w:rsidR="006E7E99" w:rsidRPr="006E7E99" w:rsidRDefault="006E7E99" w:rsidP="00D4102B">
      <w:pPr>
        <w:widowControl w:val="0"/>
        <w:spacing w:line="480" w:lineRule="auto"/>
        <w:jc w:val="both"/>
      </w:pPr>
      <w:r>
        <w:tab/>
      </w:r>
      <w:r w:rsidRPr="006E7E99">
        <w:rPr>
          <w:i/>
          <w:iCs/>
        </w:rPr>
        <w:t>Keywords</w:t>
      </w:r>
      <w:r>
        <w:t>: Incidental exposure, news exposure,</w:t>
      </w:r>
      <w:r w:rsidR="00A33E07">
        <w:t xml:space="preserve"> news engagement,</w:t>
      </w:r>
      <w:r>
        <w:t xml:space="preserve"> digital inequalities social media, digital media, platforms</w:t>
      </w:r>
    </w:p>
    <w:p w14:paraId="3FA8EC7C" w14:textId="77777777" w:rsidR="006E7E99" w:rsidRDefault="006E7E99" w:rsidP="0072519F">
      <w:pPr>
        <w:widowControl w:val="0"/>
        <w:spacing w:line="480" w:lineRule="auto"/>
        <w:jc w:val="center"/>
        <w:rPr>
          <w:b/>
          <w:bCs/>
        </w:rPr>
      </w:pPr>
    </w:p>
    <w:p w14:paraId="002A477B" w14:textId="77777777" w:rsidR="0046698D" w:rsidRDefault="0046698D" w:rsidP="0072519F">
      <w:pPr>
        <w:widowControl w:val="0"/>
        <w:spacing w:line="480" w:lineRule="auto"/>
        <w:rPr>
          <w:b/>
          <w:bCs/>
        </w:rPr>
      </w:pPr>
      <w:r>
        <w:rPr>
          <w:b/>
          <w:bCs/>
        </w:rPr>
        <w:br w:type="page"/>
      </w:r>
    </w:p>
    <w:p w14:paraId="6BF93638" w14:textId="677EA26E" w:rsidR="00FF6127" w:rsidRPr="00FF6127" w:rsidRDefault="00FF6127" w:rsidP="0072519F">
      <w:pPr>
        <w:widowControl w:val="0"/>
        <w:spacing w:line="480" w:lineRule="auto"/>
        <w:jc w:val="center"/>
        <w:rPr>
          <w:b/>
          <w:bCs/>
        </w:rPr>
      </w:pPr>
      <w:r w:rsidRPr="00FF6127">
        <w:rPr>
          <w:b/>
          <w:bCs/>
        </w:rPr>
        <w:lastRenderedPageBreak/>
        <w:t xml:space="preserve">News ‘Attraction’ and </w:t>
      </w:r>
      <w:r w:rsidR="00221F48">
        <w:rPr>
          <w:b/>
          <w:bCs/>
        </w:rPr>
        <w:t>Digital Inequalities</w:t>
      </w:r>
      <w:r w:rsidRPr="00FF6127">
        <w:rPr>
          <w:b/>
          <w:bCs/>
        </w:rPr>
        <w:t xml:space="preserve">: </w:t>
      </w:r>
      <w:r w:rsidR="00221F48">
        <w:rPr>
          <w:b/>
          <w:bCs/>
        </w:rPr>
        <w:t>Incidental News Exposure and the Equalization or Stratification of Political Information</w:t>
      </w:r>
    </w:p>
    <w:p w14:paraId="16A28454" w14:textId="4606BFEF" w:rsidR="00602487" w:rsidRDefault="00C72EE6" w:rsidP="0072519F">
      <w:pPr>
        <w:widowControl w:val="0"/>
        <w:spacing w:line="480" w:lineRule="auto"/>
      </w:pPr>
      <w:r>
        <w:t>One of the key questions in the study</w:t>
      </w:r>
      <w:r w:rsidR="00503EE9" w:rsidRPr="003E6315">
        <w:t xml:space="preserve"> </w:t>
      </w:r>
      <w:r w:rsidR="00503EE9">
        <w:t>of</w:t>
      </w:r>
      <w:r w:rsidR="00503EE9" w:rsidRPr="003E6315">
        <w:t xml:space="preserve"> contemporary</w:t>
      </w:r>
      <w:r w:rsidR="00503EE9">
        <w:t xml:space="preserve"> news environments</w:t>
      </w:r>
      <w:r w:rsidR="00503EE9" w:rsidRPr="003E6315">
        <w:t xml:space="preserve"> </w:t>
      </w:r>
      <w:r>
        <w:t>is</w:t>
      </w:r>
      <w:r w:rsidR="00503EE9" w:rsidRPr="003E6315">
        <w:t xml:space="preserve"> </w:t>
      </w:r>
      <w:r w:rsidR="00A80BAD">
        <w:t xml:space="preserve">whether </w:t>
      </w:r>
      <w:r w:rsidR="00503EE9" w:rsidRPr="003E6315">
        <w:t>digital media</w:t>
      </w:r>
      <w:r w:rsidR="0056600D">
        <w:t xml:space="preserve"> platforms</w:t>
      </w:r>
      <w:r w:rsidR="00503EE9" w:rsidRPr="003E6315">
        <w:t xml:space="preserve"> </w:t>
      </w:r>
      <w:r w:rsidR="00A80BAD">
        <w:t>exacerbate</w:t>
      </w:r>
      <w:r w:rsidR="00503EE9" w:rsidRPr="003E6315">
        <w:t xml:space="preserve"> inequalities in </w:t>
      </w:r>
      <w:r w:rsidR="00503EE9">
        <w:t xml:space="preserve">political </w:t>
      </w:r>
      <w:r w:rsidR="00A80BAD">
        <w:t>information</w:t>
      </w:r>
      <w:r w:rsidR="00503EE9" w:rsidRPr="003E6315">
        <w:t>.</w:t>
      </w:r>
      <w:r w:rsidR="00503EE9">
        <w:t xml:space="preserve"> While t</w:t>
      </w:r>
      <w:r w:rsidR="00503EE9" w:rsidRPr="003E6315">
        <w:t>he dominant perspective</w:t>
      </w:r>
      <w:r w:rsidR="00503EE9">
        <w:t xml:space="preserve"> </w:t>
      </w:r>
      <w:r w:rsidR="00503EE9" w:rsidRPr="003E6315">
        <w:t xml:space="preserve">has been that </w:t>
      </w:r>
      <w:r w:rsidR="0056600D">
        <w:t>they do</w:t>
      </w:r>
      <w:r w:rsidR="00296313">
        <w:t xml:space="preserve"> (</w:t>
      </w:r>
      <w:r w:rsidR="00296313" w:rsidRPr="003E6315">
        <w:t>Prior, 2007</w:t>
      </w:r>
      <w:r w:rsidR="00296313">
        <w:t>)</w:t>
      </w:r>
      <w:r w:rsidR="00503EE9">
        <w:t xml:space="preserve">, </w:t>
      </w:r>
      <w:r w:rsidR="00503EE9" w:rsidRPr="000620B2">
        <w:t xml:space="preserve">the </w:t>
      </w:r>
      <w:r w:rsidR="0056600D">
        <w:t>notion of</w:t>
      </w:r>
      <w:r w:rsidR="00503EE9" w:rsidRPr="000620B2">
        <w:t xml:space="preserve"> ‘incidental’ exposure complicates </w:t>
      </w:r>
      <w:r w:rsidR="00503EE9">
        <w:t>the</w:t>
      </w:r>
      <w:r w:rsidR="00503EE9" w:rsidRPr="000620B2">
        <w:t xml:space="preserve"> picture</w:t>
      </w:r>
      <w:r w:rsidR="00503EE9">
        <w:t xml:space="preserve"> by suggesting that even the disengaged </w:t>
      </w:r>
      <w:r w:rsidR="0056600D">
        <w:t>may</w:t>
      </w:r>
      <w:r w:rsidR="00503EE9">
        <w:t xml:space="preserve"> be exposed to political news </w:t>
      </w:r>
      <w:r w:rsidR="0056600D">
        <w:t>while</w:t>
      </w:r>
      <w:r w:rsidR="00503EE9">
        <w:t xml:space="preserve"> using platforms for other purposes (Fletcher &amp; Nielsen, 2018).</w:t>
      </w:r>
      <w:r w:rsidR="00A80D2B">
        <w:t xml:space="preserve"> </w:t>
      </w:r>
      <w:r w:rsidR="0056600D">
        <w:t>But</w:t>
      </w:r>
      <w:r w:rsidR="00A80D2B">
        <w:t xml:space="preserve"> recent </w:t>
      </w:r>
      <w:r w:rsidR="0056600D">
        <w:t>research suggests that</w:t>
      </w:r>
      <w:r w:rsidR="0003135C">
        <w:t xml:space="preserve"> interest in </w:t>
      </w:r>
      <w:r w:rsidR="0056600D">
        <w:t>overemphasized as an explanation, whereas changes in</w:t>
      </w:r>
      <w:r w:rsidR="0003135C">
        <w:t xml:space="preserve"> </w:t>
      </w:r>
      <w:r w:rsidR="00545B29">
        <w:t xml:space="preserve">‘supply-side’ </w:t>
      </w:r>
      <w:r w:rsidR="000454A4">
        <w:t xml:space="preserve">dynamics </w:t>
      </w:r>
      <w:r w:rsidR="0056600D">
        <w:t>are neglected</w:t>
      </w:r>
      <w:r w:rsidR="00545B29">
        <w:t xml:space="preserve">. </w:t>
      </w:r>
    </w:p>
    <w:p w14:paraId="47C37654" w14:textId="69AF76C7" w:rsidR="00FF6127" w:rsidRPr="00DB7799" w:rsidRDefault="00602487" w:rsidP="0072519F">
      <w:pPr>
        <w:widowControl w:val="0"/>
        <w:spacing w:line="480" w:lineRule="auto"/>
      </w:pPr>
      <w:r>
        <w:tab/>
      </w:r>
      <w:r w:rsidR="00545B29">
        <w:t>Based on Thorson</w:t>
      </w:r>
      <w:r w:rsidR="004D34C4">
        <w:t>’s</w:t>
      </w:r>
      <w:r w:rsidR="00545B29">
        <w:t xml:space="preserve"> (2020) </w:t>
      </w:r>
      <w:r w:rsidR="004D34C4">
        <w:t>idea of</w:t>
      </w:r>
      <w:r w:rsidR="00545B29">
        <w:t xml:space="preserve"> ‘attracting the news</w:t>
      </w:r>
      <w:r w:rsidR="004D34C4">
        <w:t xml:space="preserve">,’ we introduce </w:t>
      </w:r>
      <w:r w:rsidR="004D34C4" w:rsidRPr="004D34C4">
        <w:rPr>
          <w:i/>
          <w:iCs/>
        </w:rPr>
        <w:t>news attraction</w:t>
      </w:r>
      <w:r w:rsidR="004D34C4">
        <w:t xml:space="preserve"> as an analytic concept to examine the individual, social, and technological factors that produce informational inequalities. News attraction is used in conjunction with incidental news exposure, which is both a product of an individual trait and a temporal state of news exposure (Weeks &amp; Lane, 2020). By developing this concept, we clarify debates about the equalizing or stratifying effects of digital media on news exposure and engagement. Using data from an online survey of US social media users during the 2020 Presidential Election cycle, we derive predictions and test hypotheses based on the news attraction concept. </w:t>
      </w:r>
      <w:r w:rsidR="00DB7799">
        <w:t xml:space="preserve">Finally, we discuss results in </w:t>
      </w:r>
      <w:r w:rsidR="004D34C4">
        <w:t>the context of</w:t>
      </w:r>
      <w:r w:rsidR="00DB7799">
        <w:t xml:space="preserve"> </w:t>
      </w:r>
      <w:r w:rsidR="004D34C4">
        <w:t>existing</w:t>
      </w:r>
      <w:r w:rsidR="00DB7799">
        <w:t xml:space="preserve"> theory and conversations about informational inequalities</w:t>
      </w:r>
      <w:r w:rsidR="00DB7799" w:rsidRPr="00C03DB6">
        <w:t>.</w:t>
      </w:r>
    </w:p>
    <w:p w14:paraId="714BA2CE" w14:textId="504E6EB0" w:rsidR="00D239C1" w:rsidRDefault="00D239C1" w:rsidP="0072519F">
      <w:pPr>
        <w:widowControl w:val="0"/>
        <w:spacing w:line="480" w:lineRule="auto"/>
        <w:rPr>
          <w:b/>
          <w:bCs/>
        </w:rPr>
      </w:pPr>
      <w:r>
        <w:rPr>
          <w:b/>
          <w:bCs/>
        </w:rPr>
        <w:t>Equali</w:t>
      </w:r>
      <w:r w:rsidR="000C452B">
        <w:rPr>
          <w:b/>
          <w:bCs/>
        </w:rPr>
        <w:t>zation</w:t>
      </w:r>
      <w:r>
        <w:rPr>
          <w:b/>
          <w:bCs/>
        </w:rPr>
        <w:t xml:space="preserve"> Versus Stratif</w:t>
      </w:r>
      <w:r w:rsidR="000C452B">
        <w:rPr>
          <w:b/>
          <w:bCs/>
        </w:rPr>
        <w:t>ication in Political News</w:t>
      </w:r>
      <w:r w:rsidR="00FB2A85">
        <w:rPr>
          <w:b/>
          <w:bCs/>
        </w:rPr>
        <w:t xml:space="preserve"> Audiences</w:t>
      </w:r>
    </w:p>
    <w:p w14:paraId="35017865" w14:textId="2311B0C5" w:rsidR="000A7FB0" w:rsidRDefault="00D239C1" w:rsidP="0072519F">
      <w:pPr>
        <w:widowControl w:val="0"/>
        <w:spacing w:line="480" w:lineRule="auto"/>
      </w:pPr>
      <w:r>
        <w:tab/>
      </w:r>
      <w:r w:rsidR="004360D7">
        <w:t>The</w:t>
      </w:r>
      <w:r w:rsidRPr="003E6315">
        <w:t xml:space="preserve"> question </w:t>
      </w:r>
      <w:r w:rsidR="004360D7">
        <w:t>of</w:t>
      </w:r>
      <w:r w:rsidRPr="003E6315">
        <w:t xml:space="preserve"> whether </w:t>
      </w:r>
      <w:r w:rsidR="00CA66BC">
        <w:t xml:space="preserve">the use of </w:t>
      </w:r>
      <w:r w:rsidRPr="003E6315">
        <w:t xml:space="preserve">digital media </w:t>
      </w:r>
      <w:r w:rsidR="00CA66BC">
        <w:t>reduce</w:t>
      </w:r>
      <w:r w:rsidR="00D078D7">
        <w:t>s</w:t>
      </w:r>
      <w:r w:rsidR="00CA66BC">
        <w:t xml:space="preserve"> or exacerbate</w:t>
      </w:r>
      <w:r w:rsidR="00D078D7">
        <w:t>s</w:t>
      </w:r>
      <w:r w:rsidRPr="003E6315">
        <w:t xml:space="preserve"> inequalities in news exposure and engagement</w:t>
      </w:r>
      <w:r w:rsidR="004360D7">
        <w:t xml:space="preserve"> </w:t>
      </w:r>
      <w:r w:rsidR="00F51EDD">
        <w:t xml:space="preserve">largely parallel similar questions regarding broad stratificational effects of the internet (i.e., the ‘digital divide’), and it </w:t>
      </w:r>
      <w:r w:rsidR="003B592D">
        <w:t>grew out of</w:t>
      </w:r>
      <w:r w:rsidR="00453566" w:rsidRPr="00453566">
        <w:t xml:space="preserve"> </w:t>
      </w:r>
      <w:r w:rsidR="00453566" w:rsidRPr="00F32EBD">
        <w:t xml:space="preserve">normative assumptions about the role of news and ‘the press’ in informing </w:t>
      </w:r>
      <w:r w:rsidR="00B2499D">
        <w:t>democratic</w:t>
      </w:r>
      <w:r w:rsidR="00453566">
        <w:t xml:space="preserve"> </w:t>
      </w:r>
      <w:r w:rsidR="00453566" w:rsidRPr="00F32EBD">
        <w:t>electorate</w:t>
      </w:r>
      <w:r w:rsidR="00B2499D">
        <w:t>s</w:t>
      </w:r>
      <w:r w:rsidR="00453566" w:rsidRPr="00F32EBD">
        <w:t xml:space="preserve"> (e.g., Prior, 2007)</w:t>
      </w:r>
      <w:r w:rsidR="00F51EDD">
        <w:t>. In addition,</w:t>
      </w:r>
      <w:r w:rsidR="00331781">
        <w:t xml:space="preserve"> </w:t>
      </w:r>
      <w:r w:rsidRPr="003E6315">
        <w:t xml:space="preserve">the functionalist </w:t>
      </w:r>
      <w:r w:rsidR="003B592D">
        <w:t>tradition</w:t>
      </w:r>
      <w:r w:rsidR="00227A3D">
        <w:t xml:space="preserve"> in the study of mass communication</w:t>
      </w:r>
      <w:r w:rsidR="00F51EDD">
        <w:t xml:space="preserve"> </w:t>
      </w:r>
      <w:r w:rsidR="00331781">
        <w:t xml:space="preserve">asserts </w:t>
      </w:r>
      <w:r w:rsidRPr="003E6315">
        <w:t>that mass media serve</w:t>
      </w:r>
      <w:r w:rsidR="00F51EDD">
        <w:t xml:space="preserve"> the</w:t>
      </w:r>
      <w:r w:rsidRPr="003E6315">
        <w:t xml:space="preserve"> important social function of</w:t>
      </w:r>
      <w:r w:rsidR="001D3861">
        <w:t xml:space="preserve"> informing the public </w:t>
      </w:r>
      <w:r w:rsidRPr="001D3861">
        <w:t>(Wright, 1960)</w:t>
      </w:r>
      <w:r w:rsidR="00F51EDD">
        <w:t>, and w</w:t>
      </w:r>
      <w:r w:rsidR="0012471B">
        <w:t xml:space="preserve">hile the field has moved on from functionalism as an organizing framework for understanding media effects on </w:t>
      </w:r>
      <w:r w:rsidR="00453566">
        <w:t xml:space="preserve">individuals and </w:t>
      </w:r>
      <w:r w:rsidR="0012471B">
        <w:t>societ</w:t>
      </w:r>
      <w:r w:rsidR="007A0A05">
        <w:t>ies</w:t>
      </w:r>
      <w:r w:rsidRPr="00F32EBD">
        <w:t xml:space="preserve">, scholars have </w:t>
      </w:r>
      <w:r w:rsidR="0012471B">
        <w:t xml:space="preserve">continued to </w:t>
      </w:r>
      <w:r w:rsidRPr="00F32EBD">
        <w:t>grapple with the problem of the stratif</w:t>
      </w:r>
      <w:r w:rsidR="00D51196">
        <w:t xml:space="preserve">ying </w:t>
      </w:r>
      <w:r w:rsidRPr="00F32EBD">
        <w:t>effects of news media</w:t>
      </w:r>
      <w:r w:rsidR="002F137F">
        <w:t>, particularly in digital media environments</w:t>
      </w:r>
      <w:r w:rsidRPr="00F32EBD">
        <w:t xml:space="preserve">. </w:t>
      </w:r>
    </w:p>
    <w:p w14:paraId="7DB1B643" w14:textId="6BC39BE5" w:rsidR="00D239C1" w:rsidRDefault="000A7FB0" w:rsidP="0072519F">
      <w:pPr>
        <w:widowControl w:val="0"/>
        <w:spacing w:line="480" w:lineRule="auto"/>
      </w:pPr>
      <w:r>
        <w:tab/>
      </w:r>
      <w:r w:rsidR="00D239C1" w:rsidRPr="00F32EBD">
        <w:t xml:space="preserve">Theoretically, </w:t>
      </w:r>
      <w:r w:rsidR="00DA34CF">
        <w:t>widespread</w:t>
      </w:r>
      <w:r w:rsidR="00DA34CF" w:rsidRPr="00F32EBD">
        <w:t xml:space="preserve"> access to </w:t>
      </w:r>
      <w:r w:rsidR="00DA34CF">
        <w:t>news</w:t>
      </w:r>
      <w:r w:rsidR="00DA34CF" w:rsidRPr="00F32EBD">
        <w:t xml:space="preserve"> and public affairs information </w:t>
      </w:r>
      <w:r w:rsidR="00DA34CF">
        <w:t xml:space="preserve">should decrease informational and political inequalities </w:t>
      </w:r>
      <w:r w:rsidR="00DA34CF" w:rsidRPr="00F32EBD">
        <w:t>among groups that are otherwise split along lines of socioeconomic status or other social inequalities</w:t>
      </w:r>
      <w:r w:rsidR="00DA34CF">
        <w:t xml:space="preserve">, </w:t>
      </w:r>
      <w:r w:rsidR="00D239C1" w:rsidRPr="00F32EBD">
        <w:t xml:space="preserve">as access to high-quality information helps people identify problems, coordinate opportunities for solving those problems, and enables participation in civic and political </w:t>
      </w:r>
      <w:r w:rsidR="00D239C1">
        <w:t>activities</w:t>
      </w:r>
      <w:r w:rsidR="00D239C1" w:rsidRPr="00F32EBD">
        <w:t xml:space="preserve"> (</w:t>
      </w:r>
      <w:proofErr w:type="spellStart"/>
      <w:r w:rsidR="00D239C1" w:rsidRPr="00F32EBD">
        <w:t>Delli</w:t>
      </w:r>
      <w:proofErr w:type="spellEnd"/>
      <w:r w:rsidR="00D239C1" w:rsidRPr="00F32EBD">
        <w:t xml:space="preserve"> </w:t>
      </w:r>
      <w:proofErr w:type="spellStart"/>
      <w:r w:rsidR="00D239C1" w:rsidRPr="00F32EBD">
        <w:t>Carpini</w:t>
      </w:r>
      <w:proofErr w:type="spellEnd"/>
      <w:r w:rsidR="00D239C1" w:rsidRPr="00F32EBD">
        <w:t xml:space="preserve"> &amp; </w:t>
      </w:r>
      <w:proofErr w:type="spellStart"/>
      <w:r w:rsidR="00D239C1" w:rsidRPr="00F32EBD">
        <w:t>Keeter</w:t>
      </w:r>
      <w:proofErr w:type="spellEnd"/>
      <w:r w:rsidR="00D239C1" w:rsidRPr="00F32EBD">
        <w:t xml:space="preserve">, 1996). </w:t>
      </w:r>
      <w:r w:rsidR="00D239C1">
        <w:t>But research shows that, h</w:t>
      </w:r>
      <w:r w:rsidR="00D239C1" w:rsidRPr="003E6315">
        <w:t>istorically, individuals with greater political resources (e.g., the wealthy, educated, and politically interested) have been able to not only consume more news content, but reap greater benefits in terms of political knowledge and engagement (</w:t>
      </w:r>
      <w:r w:rsidR="00D239C1" w:rsidRPr="00F32EBD">
        <w:t>Schlozman</w:t>
      </w:r>
      <w:r w:rsidR="00D239C1" w:rsidRPr="003E6315">
        <w:t xml:space="preserve"> et al., 2018)</w:t>
      </w:r>
      <w:r w:rsidR="00D239C1">
        <w:t>, producing a ‘stratificational’ effect or ‘rich-get-richer’ dynamic</w:t>
      </w:r>
      <w:r w:rsidR="00D239C1" w:rsidRPr="003E6315">
        <w:t xml:space="preserve">. </w:t>
      </w:r>
    </w:p>
    <w:p w14:paraId="25AA2B3E" w14:textId="09FF6C04" w:rsidR="00D239C1" w:rsidRPr="00DE6329" w:rsidRDefault="00D239C1" w:rsidP="0072519F">
      <w:pPr>
        <w:widowControl w:val="0"/>
        <w:spacing w:line="480" w:lineRule="auto"/>
      </w:pPr>
      <w:r>
        <w:tab/>
      </w:r>
      <w:r w:rsidRPr="003E6315">
        <w:t>The dominant perspective</w:t>
      </w:r>
      <w:r>
        <w:t xml:space="preserve"> on digital media</w:t>
      </w:r>
      <w:r w:rsidRPr="003E6315">
        <w:t xml:space="preserve"> has been that </w:t>
      </w:r>
      <w:r>
        <w:t>prominent platforms</w:t>
      </w:r>
      <w:r w:rsidR="00AC7EA9">
        <w:t xml:space="preserve"> such as Facebook and Google</w:t>
      </w:r>
      <w:r>
        <w:t xml:space="preserve"> tend to</w:t>
      </w:r>
      <w:r w:rsidRPr="003E6315">
        <w:t xml:space="preserve"> create </w:t>
      </w:r>
      <w:r>
        <w:t>‘</w:t>
      </w:r>
      <w:r w:rsidRPr="003E6315">
        <w:t>high-choice</w:t>
      </w:r>
      <w:r>
        <w:t>’</w:t>
      </w:r>
      <w:r w:rsidRPr="003E6315">
        <w:t xml:space="preserve"> environments, in which the ability of individuals to customize their media diets has deepened inequalities in news consumption (Prior, 2007). According to this view, the politically interested exist in news-rich digital spaces, while everyone else is able to self-select out of news and politics </w:t>
      </w:r>
      <w:r w:rsidRPr="000620B2">
        <w:t xml:space="preserve">altogether (Karlsen et al., 2020; Thorson, </w:t>
      </w:r>
      <w:r w:rsidR="0058706D">
        <w:t>2020</w:t>
      </w:r>
      <w:r w:rsidRPr="000620B2">
        <w:t xml:space="preserve">). </w:t>
      </w:r>
      <w:r w:rsidR="00683BCA">
        <w:t>R</w:t>
      </w:r>
      <w:r w:rsidRPr="000620B2">
        <w:t xml:space="preserve">esearch </w:t>
      </w:r>
      <w:r w:rsidRPr="00857274">
        <w:t>has documented inequalities in news exposure and engagement online (</w:t>
      </w:r>
      <w:proofErr w:type="spellStart"/>
      <w:r w:rsidRPr="00857274">
        <w:t>Kalogeropoulos</w:t>
      </w:r>
      <w:proofErr w:type="spellEnd"/>
      <w:r w:rsidRPr="00857274">
        <w:t xml:space="preserve"> &amp; Nielsen, 2018; </w:t>
      </w:r>
      <w:proofErr w:type="spellStart"/>
      <w:r w:rsidRPr="00857274">
        <w:t>Merten</w:t>
      </w:r>
      <w:proofErr w:type="spellEnd"/>
      <w:r w:rsidRPr="00857274">
        <w:t xml:space="preserve"> et al., 2022)</w:t>
      </w:r>
      <w:r w:rsidR="00DA34CF">
        <w:t>, and a</w:t>
      </w:r>
      <w:r w:rsidR="00D40E1C" w:rsidRPr="00857274">
        <w:t xml:space="preserve">lthough </w:t>
      </w:r>
      <w:r w:rsidR="00DE6329" w:rsidRPr="00857274">
        <w:t xml:space="preserve">there is </w:t>
      </w:r>
      <w:r w:rsidR="00D40E1C" w:rsidRPr="00857274">
        <w:t xml:space="preserve">evidence that </w:t>
      </w:r>
      <w:r w:rsidR="00EB346F" w:rsidRPr="00857274">
        <w:t>they</w:t>
      </w:r>
      <w:r w:rsidR="00DE6329" w:rsidRPr="00857274">
        <w:t xml:space="preserve"> are not reliably producing knowledge gaps across democratic contexts, </w:t>
      </w:r>
      <w:r w:rsidR="00D40E1C" w:rsidRPr="00857274">
        <w:t xml:space="preserve">there are strong indications of </w:t>
      </w:r>
      <w:r w:rsidR="00DE6329" w:rsidRPr="00857274">
        <w:t>such</w:t>
      </w:r>
      <w:r w:rsidR="00D40E1C" w:rsidRPr="00857274">
        <w:t xml:space="preserve"> gaps in the United States (</w:t>
      </w:r>
      <w:proofErr w:type="spellStart"/>
      <w:r w:rsidR="00D40E1C" w:rsidRPr="00857274">
        <w:t>Haugsgjerd</w:t>
      </w:r>
      <w:proofErr w:type="spellEnd"/>
      <w:r w:rsidR="00D40E1C" w:rsidRPr="00857274">
        <w:t xml:space="preserve"> et al., 2021)</w:t>
      </w:r>
      <w:r w:rsidRPr="00857274">
        <w:t>.</w:t>
      </w:r>
      <w:r w:rsidRPr="000620B2">
        <w:t xml:space="preserve"> </w:t>
      </w:r>
    </w:p>
    <w:p w14:paraId="256EBFFC" w14:textId="3E7F37CC" w:rsidR="007B19B5" w:rsidRPr="00F17ADC" w:rsidRDefault="00D239C1" w:rsidP="0072519F">
      <w:pPr>
        <w:widowControl w:val="0"/>
        <w:spacing w:line="480" w:lineRule="auto"/>
        <w:rPr>
          <w:color w:val="FF0000"/>
        </w:rPr>
      </w:pPr>
      <w:r>
        <w:tab/>
      </w:r>
      <w:r w:rsidR="00B449D9">
        <w:t>T</w:t>
      </w:r>
      <w:r w:rsidR="00D40E1C" w:rsidRPr="000620B2">
        <w:t xml:space="preserve">he </w:t>
      </w:r>
      <w:r w:rsidR="00E14001">
        <w:t>growing</w:t>
      </w:r>
      <w:r w:rsidR="00D40E1C" w:rsidRPr="000620B2">
        <w:t xml:space="preserve"> literature on ‘incidental’ exposure </w:t>
      </w:r>
      <w:r w:rsidR="00B449D9">
        <w:t>provides a plausible reason to question or temper these claims about informational stratification</w:t>
      </w:r>
      <w:r w:rsidR="00BA010D">
        <w:t xml:space="preserve">. </w:t>
      </w:r>
      <w:r w:rsidRPr="000620B2">
        <w:rPr>
          <w:i/>
          <w:iCs/>
        </w:rPr>
        <w:t xml:space="preserve">Incidental </w:t>
      </w:r>
      <w:r>
        <w:rPr>
          <w:i/>
          <w:iCs/>
        </w:rPr>
        <w:t xml:space="preserve">news </w:t>
      </w:r>
      <w:r w:rsidRPr="000620B2">
        <w:rPr>
          <w:i/>
          <w:iCs/>
        </w:rPr>
        <w:t>exposure</w:t>
      </w:r>
      <w:r>
        <w:t xml:space="preserve"> broadly describes</w:t>
      </w:r>
      <w:r w:rsidRPr="00D27195">
        <w:t xml:space="preserve"> encounters</w:t>
      </w:r>
      <w:r>
        <w:t xml:space="preserve"> with</w:t>
      </w:r>
      <w:r w:rsidRPr="00D27195">
        <w:t xml:space="preserve"> news or political information </w:t>
      </w:r>
      <w:r>
        <w:t>that occur when individuals are using media for other, non-news purposes</w:t>
      </w:r>
      <w:r w:rsidRPr="00D27195">
        <w:t xml:space="preserve"> (</w:t>
      </w:r>
      <w:r w:rsidR="00D3584E">
        <w:t xml:space="preserve">Fletcher &amp; Nielsen, 2018; </w:t>
      </w:r>
      <w:r w:rsidRPr="00D27195">
        <w:t>Weeks &amp; Lane, 2020).</w:t>
      </w:r>
      <w:r w:rsidR="00FB260D">
        <w:t xml:space="preserve"> </w:t>
      </w:r>
      <w:r w:rsidR="00346C7F" w:rsidRPr="00346C7F">
        <w:rPr>
          <w:color w:val="FF0000"/>
        </w:rPr>
        <w:t>According to Weeks and Lane (2020), incidental exposure can occur on both "trait" and "state" levels. Trait-like exposure refers to habitual encounters with news, and it happens when individuals with low general interest or motivation nevertheless stumble upon news (Fletcher &amp; Nielsen, 2018; Lu &amp; Lee, 2019; Weeks et al., 2022). State-like exposure refers to unintentional encounters with specific content</w:t>
      </w:r>
      <w:ins w:id="3" w:author="Dan Lane" w:date="2023-04-04T14:54:00Z">
        <w:r w:rsidR="00DF7D48">
          <w:rPr>
            <w:color w:val="FF0000"/>
          </w:rPr>
          <w:t xml:space="preserve"> at a specific moment in time</w:t>
        </w:r>
      </w:ins>
      <w:r w:rsidR="00346C7F" w:rsidRPr="00346C7F">
        <w:rPr>
          <w:color w:val="FF0000"/>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76A15" w:rsidRDefault="00D76A15" w:rsidP="00D76A15">
      <w:pPr>
        <w:widowControl w:val="0"/>
        <w:spacing w:line="480" w:lineRule="auto"/>
        <w:ind w:firstLine="720"/>
        <w:rPr>
          <w:color w:val="FF0000"/>
        </w:rPr>
      </w:pPr>
      <w:r w:rsidRPr="00D76A15">
        <w:rPr>
          <w:color w:val="FF0000"/>
        </w:rPr>
        <w:t>Research has primarily focused on incidental exposure on the trait-level, investigating how social media facilitate news exposure during "moments of leisure" (</w:t>
      </w:r>
      <w:proofErr w:type="spellStart"/>
      <w:r w:rsidRPr="00D76A15">
        <w:rPr>
          <w:color w:val="FF0000"/>
        </w:rPr>
        <w:t>Boczkowski</w:t>
      </w:r>
      <w:proofErr w:type="spellEnd"/>
      <w:r w:rsidRPr="00D76A15">
        <w:rPr>
          <w:color w:val="FF0000"/>
        </w:rPr>
        <w:t xml:space="preserve"> et al., 2018) and among users who are generally disconnected from news and politics (Barnidge &amp; </w:t>
      </w:r>
      <w:proofErr w:type="spellStart"/>
      <w:r w:rsidRPr="00D76A15">
        <w:rPr>
          <w:color w:val="FF0000"/>
        </w:rPr>
        <w:t>Xenos</w:t>
      </w:r>
      <w:proofErr w:type="spellEnd"/>
      <w:r w:rsidRPr="00D76A15">
        <w:rPr>
          <w:color w:val="FF0000"/>
        </w:rPr>
        <w:t>, 2021). Studies have shown that incidental exposure accounts for a significant portion of news consumption on these platforms (</w:t>
      </w:r>
      <w:proofErr w:type="spellStart"/>
      <w:r w:rsidRPr="00D76A15">
        <w:rPr>
          <w:color w:val="FF0000"/>
        </w:rPr>
        <w:t>Antunovic</w:t>
      </w:r>
      <w:proofErr w:type="spellEnd"/>
      <w:r w:rsidRPr="00D76A15">
        <w:rPr>
          <w:color w:val="FF0000"/>
        </w:rPr>
        <w:t xml:space="preserve"> et al., 2018; Fletcher &amp; Nielsen, 2018).</w:t>
      </w:r>
      <w:r>
        <w:rPr>
          <w:color w:val="FF0000"/>
        </w:rPr>
        <w:t xml:space="preserve"> </w:t>
      </w:r>
      <w:r w:rsidR="00D239C1">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t>Wohn</w:t>
      </w:r>
      <w:proofErr w:type="spellEnd"/>
      <w:r w:rsidR="00D239C1">
        <w:t xml:space="preserve">, 2018; Weeks et al. 2022; </w:t>
      </w:r>
      <w:proofErr w:type="spellStart"/>
      <w:r w:rsidR="00D239C1" w:rsidRPr="00A711F6">
        <w:t>Xenos</w:t>
      </w:r>
      <w:proofErr w:type="spellEnd"/>
      <w:r w:rsidR="00D239C1" w:rsidRPr="00A711F6">
        <w:t xml:space="preserve"> et al., 2014)</w:t>
      </w:r>
      <w:r w:rsidR="00D239C1">
        <w:t>. Others argue that</w:t>
      </w:r>
      <w:r w:rsidR="00C41422">
        <w:t xml:space="preserve"> </w:t>
      </w:r>
      <w:r w:rsidR="00C41422" w:rsidRPr="00C41422">
        <w:rPr>
          <w:i/>
          <w:iCs/>
        </w:rPr>
        <w:t>engagement</w:t>
      </w:r>
      <w:r w:rsidR="00C41422">
        <w:t xml:space="preserve"> will remain unequal despite incidental exposure </w:t>
      </w:r>
      <w:r w:rsidR="00D239C1" w:rsidRPr="0040205F">
        <w:t>(</w:t>
      </w:r>
      <w:proofErr w:type="spellStart"/>
      <w:r w:rsidR="00D239C1" w:rsidRPr="0040205F">
        <w:t>Kümpel</w:t>
      </w:r>
      <w:proofErr w:type="spellEnd"/>
      <w:r w:rsidR="00D239C1" w:rsidRPr="0040205F">
        <w:t>, 2020</w:t>
      </w:r>
      <w:r w:rsidR="00D239C1">
        <w:t>; Thorson, 2020</w:t>
      </w:r>
      <w:r w:rsidR="00D239C1" w:rsidRPr="0040205F">
        <w:t>)</w:t>
      </w:r>
      <w:r w:rsidR="00D239C1">
        <w:t>.</w:t>
      </w:r>
      <w:r w:rsidR="000C4096">
        <w:t xml:space="preserve"> </w:t>
      </w:r>
      <w:r w:rsidR="006D1655">
        <w:rPr>
          <w:color w:val="FF0000"/>
        </w:rPr>
        <w:t>E</w:t>
      </w:r>
      <w:r w:rsidR="000C4096" w:rsidRPr="000C4096">
        <w:rPr>
          <w:color w:val="FF0000"/>
        </w:rPr>
        <w:t xml:space="preserve">ngagement </w:t>
      </w:r>
      <w:r w:rsidR="006D1655">
        <w:rPr>
          <w:color w:val="FF0000"/>
        </w:rPr>
        <w:t>r</w:t>
      </w:r>
      <w:r w:rsidR="000C4096" w:rsidRPr="000C4096">
        <w:rPr>
          <w:color w:val="FF0000"/>
        </w:rPr>
        <w:t>eflects a deeper level of cognitive involvement and is more closely associated with learning from the news (</w:t>
      </w:r>
      <w:proofErr w:type="spellStart"/>
      <w:r w:rsidR="000C4096" w:rsidRPr="000C4096">
        <w:rPr>
          <w:color w:val="FF0000"/>
        </w:rPr>
        <w:t>Matthes</w:t>
      </w:r>
      <w:proofErr w:type="spellEnd"/>
      <w:r w:rsidR="000C4096" w:rsidRPr="000C4096">
        <w:rPr>
          <w:color w:val="FF0000"/>
        </w:rPr>
        <w:t xml:space="preserve"> et al., 2020; </w:t>
      </w:r>
      <w:proofErr w:type="spellStart"/>
      <w:r w:rsidR="000C4096" w:rsidRPr="000C4096">
        <w:rPr>
          <w:color w:val="FF0000"/>
        </w:rPr>
        <w:t>Nanz</w:t>
      </w:r>
      <w:proofErr w:type="spellEnd"/>
      <w:r w:rsidR="000C4096" w:rsidRPr="000C4096">
        <w:rPr>
          <w:color w:val="FF0000"/>
        </w:rPr>
        <w:t xml:space="preserve"> &amp; </w:t>
      </w:r>
      <w:proofErr w:type="spellStart"/>
      <w:r w:rsidR="000C4096" w:rsidRPr="000C4096">
        <w:rPr>
          <w:color w:val="FF0000"/>
        </w:rPr>
        <w:t>Matthes</w:t>
      </w:r>
      <w:proofErr w:type="spellEnd"/>
      <w:r w:rsidR="000C4096" w:rsidRPr="000C4096">
        <w:rPr>
          <w:color w:val="FF0000"/>
        </w:rPr>
        <w:t xml:space="preserve">, 2020). Thus, many of the pro-democratic outcomes </w:t>
      </w:r>
      <w:r w:rsidR="007513FE">
        <w:rPr>
          <w:color w:val="FF0000"/>
        </w:rPr>
        <w:t xml:space="preserve">of </w:t>
      </w:r>
      <w:r w:rsidR="000C4096" w:rsidRPr="000C4096">
        <w:rPr>
          <w:color w:val="FF0000"/>
        </w:rPr>
        <w:t xml:space="preserve">news use depend on engagement. </w:t>
      </w:r>
    </w:p>
    <w:p w14:paraId="512BEAEF" w14:textId="36AC359F" w:rsidR="00E659DA" w:rsidRDefault="00861075" w:rsidP="0072519F">
      <w:pPr>
        <w:widowControl w:val="0"/>
        <w:spacing w:line="480" w:lineRule="auto"/>
        <w:ind w:firstLine="720"/>
      </w:pPr>
      <w:r>
        <w:t>Inspired by this debate</w:t>
      </w:r>
      <w:r w:rsidR="00D239C1">
        <w:t xml:space="preserve">, significant scholarly attention has been devoted to understanding the </w:t>
      </w:r>
      <w:r w:rsidR="00E554B9">
        <w:t xml:space="preserve">process and </w:t>
      </w:r>
      <w:r w:rsidR="00D239C1">
        <w:t>frequency with which incidental exposure occurs (</w:t>
      </w:r>
      <w:r w:rsidR="00E554B9">
        <w:t xml:space="preserve">Ahmadi &amp; </w:t>
      </w:r>
      <w:proofErr w:type="spellStart"/>
      <w:r w:rsidR="00E554B9">
        <w:t>Wohn</w:t>
      </w:r>
      <w:proofErr w:type="spellEnd"/>
      <w:r w:rsidR="00E554B9">
        <w:t xml:space="preserve">, 2018; </w:t>
      </w:r>
      <w:proofErr w:type="spellStart"/>
      <w:r w:rsidR="00E554B9" w:rsidRPr="0034738D">
        <w:rPr>
          <w:color w:val="000000" w:themeColor="text1"/>
        </w:rPr>
        <w:t>Antunovic</w:t>
      </w:r>
      <w:proofErr w:type="spellEnd"/>
      <w:r w:rsidR="00E554B9" w:rsidRPr="0034738D">
        <w:rPr>
          <w:color w:val="000000" w:themeColor="text1"/>
        </w:rPr>
        <w:t xml:space="preserve"> et al., 2018</w:t>
      </w:r>
      <w:r w:rsidR="00E554B9">
        <w:rPr>
          <w:color w:val="000000" w:themeColor="text1"/>
        </w:rPr>
        <w:t xml:space="preserve">; </w:t>
      </w:r>
      <w:r w:rsidR="00E554B9">
        <w:t xml:space="preserve">Barnidge, 2020; </w:t>
      </w:r>
      <w:proofErr w:type="spellStart"/>
      <w:r w:rsidR="00E554B9" w:rsidRPr="0034738D">
        <w:rPr>
          <w:color w:val="000000" w:themeColor="text1"/>
        </w:rPr>
        <w:t>Bergström</w:t>
      </w:r>
      <w:proofErr w:type="spellEnd"/>
      <w:r w:rsidR="00E554B9" w:rsidRPr="0034738D">
        <w:rPr>
          <w:color w:val="000000" w:themeColor="text1"/>
        </w:rPr>
        <w:t xml:space="preserve"> </w:t>
      </w:r>
      <w:r w:rsidR="00E554B9">
        <w:rPr>
          <w:color w:val="000000" w:themeColor="text1"/>
        </w:rPr>
        <w:t>&amp;</w:t>
      </w:r>
      <w:r w:rsidR="00E554B9" w:rsidRPr="0034738D">
        <w:rPr>
          <w:color w:val="000000" w:themeColor="text1"/>
        </w:rPr>
        <w:t xml:space="preserve"> </w:t>
      </w:r>
      <w:proofErr w:type="spellStart"/>
      <w:r w:rsidR="00E554B9" w:rsidRPr="0034738D">
        <w:rPr>
          <w:color w:val="000000" w:themeColor="text1"/>
        </w:rPr>
        <w:t>Jervelycke</w:t>
      </w:r>
      <w:proofErr w:type="spellEnd"/>
      <w:r w:rsidR="00E554B9" w:rsidRPr="0034738D">
        <w:rPr>
          <w:color w:val="000000" w:themeColor="text1"/>
        </w:rPr>
        <w:t xml:space="preserve"> </w:t>
      </w:r>
      <w:proofErr w:type="spellStart"/>
      <w:r w:rsidR="00E554B9" w:rsidRPr="0034738D">
        <w:rPr>
          <w:color w:val="000000" w:themeColor="text1"/>
        </w:rPr>
        <w:t>Belfrage</w:t>
      </w:r>
      <w:proofErr w:type="spellEnd"/>
      <w:r w:rsidR="00E554B9" w:rsidRPr="0034738D">
        <w:rPr>
          <w:color w:val="000000" w:themeColor="text1"/>
        </w:rPr>
        <w:t>, 2018</w:t>
      </w:r>
      <w:r w:rsidR="00E554B9">
        <w:rPr>
          <w:color w:val="000000" w:themeColor="text1"/>
        </w:rPr>
        <w:t xml:space="preserve">; </w:t>
      </w:r>
      <w:proofErr w:type="spellStart"/>
      <w:r w:rsidR="00E554B9" w:rsidRPr="0034738D">
        <w:rPr>
          <w:color w:val="000000" w:themeColor="text1"/>
        </w:rPr>
        <w:t>Boczkowski</w:t>
      </w:r>
      <w:proofErr w:type="spellEnd"/>
      <w:r w:rsidR="00E554B9" w:rsidRPr="0034738D">
        <w:rPr>
          <w:color w:val="000000" w:themeColor="text1"/>
        </w:rPr>
        <w:t xml:space="preserve"> et al., 2018</w:t>
      </w:r>
      <w:r w:rsidR="00E554B9">
        <w:rPr>
          <w:color w:val="000000" w:themeColor="text1"/>
        </w:rPr>
        <w:t xml:space="preserve">; </w:t>
      </w:r>
      <w:r w:rsidR="00E554B9" w:rsidRPr="0034738D">
        <w:rPr>
          <w:color w:val="000000" w:themeColor="text1"/>
        </w:rPr>
        <w:t xml:space="preserve">Fletcher </w:t>
      </w:r>
      <w:r w:rsidR="00E554B9">
        <w:rPr>
          <w:color w:val="000000" w:themeColor="text1"/>
        </w:rPr>
        <w:t>&amp;</w:t>
      </w:r>
      <w:r w:rsidR="00E554B9" w:rsidRPr="0034738D">
        <w:rPr>
          <w:color w:val="000000" w:themeColor="text1"/>
        </w:rPr>
        <w:t xml:space="preserve"> Nielsen, 2018</w:t>
      </w:r>
      <w:r w:rsidR="00E554B9">
        <w:rPr>
          <w:color w:val="000000" w:themeColor="text1"/>
        </w:rPr>
        <w:t xml:space="preserve">; </w:t>
      </w:r>
      <w:r w:rsidR="00E47B65">
        <w:rPr>
          <w:color w:val="000000" w:themeColor="text1"/>
        </w:rPr>
        <w:t>Weeks et al., 2017</w:t>
      </w:r>
      <w:r w:rsidR="00D239C1">
        <w:t>), the conditions under which people engage with the news they encounter incidentally (</w:t>
      </w:r>
      <w:proofErr w:type="spellStart"/>
      <w:r w:rsidR="00D239C1">
        <w:t>Oledorf</w:t>
      </w:r>
      <w:proofErr w:type="spellEnd"/>
      <w:r w:rsidR="00D239C1">
        <w:t xml:space="preserve">-Hirsch, 2018; Karnowski et al., </w:t>
      </w:r>
      <w:r w:rsidR="00E554B9">
        <w:t>2017</w:t>
      </w:r>
      <w:r w:rsidR="00D239C1">
        <w:t xml:space="preserve">), and the effects of incidental exposure on knowledge and participation (Lee &amp; </w:t>
      </w:r>
      <w:proofErr w:type="spellStart"/>
      <w:r w:rsidR="00D239C1">
        <w:t>Xenos</w:t>
      </w:r>
      <w:proofErr w:type="spellEnd"/>
      <w:r w:rsidR="00D239C1">
        <w:t>, 202</w:t>
      </w:r>
      <w:r w:rsidR="00F5732D">
        <w:t>2</w:t>
      </w:r>
      <w:r w:rsidR="00D239C1">
        <w:t xml:space="preserve">; Lee et al., 2022; </w:t>
      </w:r>
      <w:proofErr w:type="spellStart"/>
      <w:r w:rsidR="00D239C1">
        <w:t>Nanz</w:t>
      </w:r>
      <w:proofErr w:type="spellEnd"/>
      <w:r w:rsidR="00D239C1">
        <w:t xml:space="preserve"> &amp; </w:t>
      </w:r>
      <w:proofErr w:type="spellStart"/>
      <w:r w:rsidR="00D239C1">
        <w:t>Matthes</w:t>
      </w:r>
      <w:proofErr w:type="spellEnd"/>
      <w:r w:rsidR="00D239C1">
        <w:t xml:space="preserve">, </w:t>
      </w:r>
      <w:r w:rsidR="00014F1D">
        <w:t xml:space="preserve">2020; </w:t>
      </w:r>
      <w:r w:rsidR="00D239C1">
        <w:t xml:space="preserve">2022; </w:t>
      </w:r>
      <w:proofErr w:type="spellStart"/>
      <w:r w:rsidR="00D239C1">
        <w:t>Valeriani</w:t>
      </w:r>
      <w:proofErr w:type="spellEnd"/>
      <w:r w:rsidR="00D239C1">
        <w:t xml:space="preserve"> &amp; </w:t>
      </w:r>
      <w:proofErr w:type="spellStart"/>
      <w:r w:rsidR="00D239C1">
        <w:t>Vaccari</w:t>
      </w:r>
      <w:proofErr w:type="spellEnd"/>
      <w:r w:rsidR="00D239C1">
        <w:t xml:space="preserve">, 2016). </w:t>
      </w:r>
    </w:p>
    <w:p w14:paraId="4B146D88" w14:textId="234E77A1" w:rsidR="002D04A5" w:rsidRDefault="00066028" w:rsidP="0072519F">
      <w:pPr>
        <w:widowControl w:val="0"/>
        <w:spacing w:line="480" w:lineRule="auto"/>
        <w:ind w:firstLine="720"/>
      </w:pPr>
      <w:r>
        <w:t>E</w:t>
      </w:r>
      <w:r w:rsidR="00D239C1">
        <w:t>mpirical findings are</w:t>
      </w:r>
      <w:r w:rsidR="00E659DA">
        <w:t xml:space="preserve"> </w:t>
      </w:r>
      <w:r w:rsidR="00D239C1">
        <w:t>mixed when it comes to</w:t>
      </w:r>
      <w:r w:rsidR="003E0D0E">
        <w:t xml:space="preserve"> the question of ‘</w:t>
      </w:r>
      <w:r w:rsidR="00D239C1">
        <w:t>equaliz</w:t>
      </w:r>
      <w:r w:rsidR="003E0D0E">
        <w:t>ing’ or ‘stratifying’ effects.</w:t>
      </w:r>
      <w:r w:rsidR="00CB243E">
        <w:t xml:space="preserve"> </w:t>
      </w:r>
      <w:r w:rsidR="00D239C1">
        <w:t xml:space="preserve">For example, Fletcher and Nielsen (2018) find evidence for </w:t>
      </w:r>
      <w:r w:rsidR="00870205">
        <w:t>equalizing</w:t>
      </w:r>
      <w:r w:rsidR="00D239C1">
        <w:t xml:space="preserve"> effects in terms of exposure. Using survey data from four countries (</w:t>
      </w:r>
      <w:r w:rsidR="00D239C1" w:rsidRPr="00C92285">
        <w:t>Italy, Australia, United Kingdom, United States</w:t>
      </w:r>
      <w:r w:rsidR="00D239C1">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t>Mitchelstein</w:t>
      </w:r>
      <w:proofErr w:type="spellEnd"/>
      <w:r w:rsidR="00D239C1">
        <w:t xml:space="preserve"> et al., 2020). Additionally, other studies have found that incidental exposure is positively related to political learning and participation </w:t>
      </w:r>
      <w:r w:rsidR="00D239C1" w:rsidRPr="00A603DE">
        <w:t>(</w:t>
      </w:r>
      <w:proofErr w:type="spellStart"/>
      <w:r w:rsidR="00D239C1" w:rsidRPr="00A603DE">
        <w:t>Heiss</w:t>
      </w:r>
      <w:proofErr w:type="spellEnd"/>
      <w:r w:rsidR="00D239C1" w:rsidRPr="00A603DE">
        <w:t xml:space="preserve"> &amp; </w:t>
      </w:r>
      <w:proofErr w:type="spellStart"/>
      <w:r w:rsidR="00D239C1" w:rsidRPr="00A603DE">
        <w:t>Matthes</w:t>
      </w:r>
      <w:proofErr w:type="spellEnd"/>
      <w:r w:rsidR="00D239C1" w:rsidRPr="00A603DE">
        <w:t>, 2019</w:t>
      </w:r>
      <w:r w:rsidR="00D239C1">
        <w:t>; Weeks et al., 202</w:t>
      </w:r>
      <w:r w:rsidR="00E47B65">
        <w:t>2</w:t>
      </w:r>
      <w:r w:rsidR="00D239C1" w:rsidRPr="00A603DE">
        <w:t>)</w:t>
      </w:r>
      <w:r w:rsidR="00D239C1">
        <w:t xml:space="preserve">. </w:t>
      </w:r>
      <w:r w:rsidR="000744F9">
        <w:t>Importantly</w:t>
      </w:r>
      <w:r w:rsidR="00D239C1">
        <w:t xml:space="preserve">, a meta-analysis of incidental exposure research </w:t>
      </w:r>
      <w:r w:rsidR="000744F9">
        <w:t>found</w:t>
      </w:r>
      <w:r w:rsidR="00D239C1">
        <w:t xml:space="preserve"> that these </w:t>
      </w:r>
      <w:r w:rsidR="000744F9">
        <w:t xml:space="preserve">positive </w:t>
      </w:r>
      <w:r w:rsidR="00D239C1">
        <w:t xml:space="preserve">effects tend to be small and contextual </w:t>
      </w:r>
      <w:r w:rsidR="00D239C1" w:rsidRPr="00EF48F4">
        <w:t>(</w:t>
      </w:r>
      <w:proofErr w:type="spellStart"/>
      <w:r w:rsidR="00D239C1" w:rsidRPr="00EF48F4">
        <w:t>Nanz</w:t>
      </w:r>
      <w:proofErr w:type="spellEnd"/>
      <w:r w:rsidR="00D239C1" w:rsidRPr="00EF48F4">
        <w:t xml:space="preserve"> &amp; </w:t>
      </w:r>
      <w:proofErr w:type="spellStart"/>
      <w:r w:rsidR="00D239C1" w:rsidRPr="00EF48F4">
        <w:t>Matthes</w:t>
      </w:r>
      <w:proofErr w:type="spellEnd"/>
      <w:r w:rsidR="00D239C1" w:rsidRPr="00EF48F4">
        <w:t>, 2022)</w:t>
      </w:r>
      <w:r w:rsidR="00D239C1">
        <w:t>.</w:t>
      </w:r>
    </w:p>
    <w:p w14:paraId="2759EEAB" w14:textId="5A899598" w:rsidR="00D239C1" w:rsidRPr="002D04A5" w:rsidRDefault="006E2E52" w:rsidP="006E2E52">
      <w:pPr>
        <w:widowControl w:val="0"/>
        <w:spacing w:line="480" w:lineRule="auto"/>
        <w:ind w:firstLine="720"/>
      </w:pPr>
      <w:r>
        <w:t xml:space="preserve">Other </w:t>
      </w:r>
      <w:proofErr w:type="spellStart"/>
      <w:r>
        <w:t>resesarch</w:t>
      </w:r>
      <w:proofErr w:type="spellEnd"/>
      <w:r>
        <w:t xml:space="preserve"> finds evidence for stratifying effects. For example,</w:t>
      </w:r>
      <w:r w:rsidR="00D239C1">
        <w:t xml:space="preserve"> </w:t>
      </w:r>
      <w:r>
        <w:t>one study found that</w:t>
      </w:r>
      <w:r w:rsidR="00D239C1">
        <w:t xml:space="preserve"> people </w:t>
      </w:r>
      <w:r>
        <w:t>with high interest</w:t>
      </w:r>
      <w:r w:rsidR="00D239C1">
        <w:t xml:space="preserve"> are more likely to engage with </w:t>
      </w:r>
      <w:r w:rsidR="001C279A">
        <w:t xml:space="preserve">news </w:t>
      </w:r>
      <w:r w:rsidR="00D239C1">
        <w:t>content</w:t>
      </w:r>
      <w:r>
        <w:t xml:space="preserve"> they encounter incidentally</w:t>
      </w:r>
      <w:r w:rsidR="00D239C1">
        <w:t xml:space="preserve"> (</w:t>
      </w:r>
      <w:proofErr w:type="spellStart"/>
      <w:r w:rsidR="00D239C1" w:rsidRPr="00D757CC">
        <w:t>Kümpel</w:t>
      </w:r>
      <w:proofErr w:type="spellEnd"/>
      <w:r w:rsidR="00D239C1">
        <w:t>, 2020)</w:t>
      </w:r>
      <w:r w:rsidR="001C279A">
        <w:t>. T</w:t>
      </w:r>
      <w:r w:rsidR="00D239C1">
        <w:t>hese</w:t>
      </w:r>
      <w:r w:rsidR="001C279A">
        <w:t xml:space="preserve"> engagement</w:t>
      </w:r>
      <w:r w:rsidR="00D239C1">
        <w:t xml:space="preserve"> behaviors are read by news selection algorithms as indicators of future interest (Thorson et al., 2021), </w:t>
      </w:r>
      <w:r>
        <w:t>and these updated selection criteria</w:t>
      </w:r>
      <w:r w:rsidR="00D239C1">
        <w:t xml:space="preserve"> create stratificational effects in future exposure (Barnidge, 2021). </w:t>
      </w:r>
      <w:r>
        <w:t xml:space="preserve">Social connections also inform content selection algorithms (DeVito, 2017), which explains why </w:t>
      </w:r>
      <w:r w:rsidR="00D239C1">
        <w:t>some individuals</w:t>
      </w:r>
      <w:r>
        <w:t xml:space="preserve"> are</w:t>
      </w:r>
      <w:r w:rsidR="00D239C1">
        <w:t xml:space="preserve"> immersed in information-rich networks while others are left in ‘social media news deserts’ (Barnidge &amp; </w:t>
      </w:r>
      <w:proofErr w:type="spellStart"/>
      <w:r w:rsidR="00D239C1">
        <w:t>Xenos</w:t>
      </w:r>
      <w:proofErr w:type="spellEnd"/>
      <w:r w:rsidR="00D239C1">
        <w:t>, 2021)</w:t>
      </w:r>
      <w:r w:rsidR="001C279A">
        <w:t>.</w:t>
      </w:r>
      <w:r w:rsidR="00D239C1">
        <w:t xml:space="preserve"> Thus, antecedent</w:t>
      </w:r>
      <w:r w:rsidR="006B266B">
        <w:t xml:space="preserve">s to exposure such as </w:t>
      </w:r>
      <w:r w:rsidR="00D239C1">
        <w:t>interest, network</w:t>
      </w:r>
      <w:r w:rsidR="006B266B">
        <w:t>s</w:t>
      </w:r>
      <w:r w:rsidR="00D239C1">
        <w:t>, and algorithms</w:t>
      </w:r>
      <w:r w:rsidR="006B266B">
        <w:t xml:space="preserve"> produce</w:t>
      </w:r>
      <w:r w:rsidR="00D239C1">
        <w:t xml:space="preserve"> a reciprocal relationship between exposure and engagement, </w:t>
      </w:r>
      <w:r w:rsidR="006B266B">
        <w:t>leaving some individuals</w:t>
      </w:r>
      <w:r w:rsidR="00D239C1">
        <w:t xml:space="preserve"> in information landscapes that are only sporadically populated with politically relevant information (Barnidge &amp; </w:t>
      </w:r>
      <w:proofErr w:type="spellStart"/>
      <w:r w:rsidR="00D239C1">
        <w:t>Xenos</w:t>
      </w:r>
      <w:proofErr w:type="spellEnd"/>
      <w:r w:rsidR="00D239C1">
        <w:t xml:space="preserve">, 2021; Lee &amp; </w:t>
      </w:r>
      <w:proofErr w:type="spellStart"/>
      <w:r w:rsidR="00D239C1">
        <w:t>Xenos</w:t>
      </w:r>
      <w:proofErr w:type="spellEnd"/>
      <w:r w:rsidR="00D239C1">
        <w:t>, 202</w:t>
      </w:r>
      <w:r w:rsidR="00F5732D">
        <w:t>2</w:t>
      </w:r>
      <w:r w:rsidR="00D239C1">
        <w:t xml:space="preserve">; Thorson, 2019). </w:t>
      </w:r>
    </w:p>
    <w:p w14:paraId="4025DD27" w14:textId="77777777" w:rsidR="00D239C1" w:rsidRPr="00C60274" w:rsidRDefault="00D239C1" w:rsidP="0072519F">
      <w:pPr>
        <w:widowControl w:val="0"/>
        <w:spacing w:line="480" w:lineRule="auto"/>
        <w:rPr>
          <w:b/>
          <w:bCs/>
        </w:rPr>
      </w:pPr>
      <w:r w:rsidRPr="00C60274">
        <w:rPr>
          <w:b/>
          <w:bCs/>
        </w:rPr>
        <w:t>From Incidental Exposure to News Attraction</w:t>
      </w:r>
    </w:p>
    <w:p w14:paraId="2C3D7A2C" w14:textId="405D4D26" w:rsidR="00B01304" w:rsidRDefault="00923738" w:rsidP="0072519F">
      <w:pPr>
        <w:widowControl w:val="0"/>
        <w:spacing w:line="480" w:lineRule="auto"/>
        <w:ind w:firstLine="720"/>
      </w:pPr>
      <w:r>
        <w:t>W</w:t>
      </w:r>
      <w:r w:rsidR="00D239C1">
        <w:t>ork</w:t>
      </w:r>
      <w:r>
        <w:t xml:space="preserve"> on digital inequalities in news audiences</w:t>
      </w:r>
      <w:r w:rsidR="00D239C1">
        <w:t xml:space="preserve"> has primarily focused on ‘demand side’ </w:t>
      </w:r>
      <w:r>
        <w:t>factors</w:t>
      </w:r>
      <w:r w:rsidR="00D239C1">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t xml:space="preserve"> confluence of ‘demand-side’ factors with changes in</w:t>
      </w:r>
      <w:r>
        <w:t xml:space="preserve"> the supply of news, which </w:t>
      </w:r>
      <w:r w:rsidR="00D239C1">
        <w:t>is shaped by a host of social, strategic, and algorithmic forces (Thorson, 2020</w:t>
      </w:r>
      <w:r w:rsidR="008C022D">
        <w:t>; Thorson &amp; Wells, 2016</w:t>
      </w:r>
      <w:r w:rsidR="00D239C1">
        <w:t xml:space="preserve">). As </w:t>
      </w:r>
      <w:proofErr w:type="spellStart"/>
      <w:r w:rsidR="00D239C1" w:rsidRPr="00A72B35">
        <w:t>Kümpel</w:t>
      </w:r>
      <w:proofErr w:type="spellEnd"/>
      <w:r w:rsidR="00D239C1" w:rsidRPr="00A72B35">
        <w:t xml:space="preserve"> </w:t>
      </w:r>
      <w:r w:rsidR="00D239C1">
        <w:t>(</w:t>
      </w:r>
      <w:r w:rsidR="00D239C1" w:rsidRPr="00A72B35">
        <w:t>2020)</w:t>
      </w:r>
      <w:r w:rsidR="00D239C1">
        <w:t xml:space="preserve"> argue</w:t>
      </w:r>
      <w:r w:rsidR="00125202">
        <w:t>s</w:t>
      </w:r>
      <w:r w:rsidR="00D239C1">
        <w:t>, there is a need to focus on how the very opportunity for incidental exposure may be unequally distributed. This requires considering not only individual motivation, but also social and algorithmic forces as well (</w:t>
      </w:r>
      <w:r w:rsidR="00B82B59">
        <w:t xml:space="preserve">Thorson, 2020; </w:t>
      </w:r>
      <w:r w:rsidR="00D239C1">
        <w:t xml:space="preserve">Weeks </w:t>
      </w:r>
      <w:r w:rsidR="00995DF3">
        <w:t>&amp;</w:t>
      </w:r>
      <w:r w:rsidR="00D239C1">
        <w:t xml:space="preserve"> Lane, 202</w:t>
      </w:r>
      <w:r w:rsidR="00B82B59">
        <w:t>0</w:t>
      </w:r>
      <w:r w:rsidR="00D239C1">
        <w:t xml:space="preserve">). </w:t>
      </w:r>
    </w:p>
    <w:p w14:paraId="6D46C077" w14:textId="3D21F5E9" w:rsidR="00D239C1" w:rsidRPr="00D103D9" w:rsidRDefault="00D103D9" w:rsidP="00D103D9">
      <w:pPr>
        <w:widowControl w:val="0"/>
        <w:spacing w:line="480" w:lineRule="auto"/>
        <w:ind w:firstLine="720"/>
        <w:rPr>
          <w:color w:val="FF0000"/>
        </w:rPr>
      </w:pPr>
      <w:r w:rsidRPr="00D103D9">
        <w:rPr>
          <w:color w:val="FF0000"/>
        </w:rPr>
        <w:t>To tackle this challenge, we adopt Thorson's (2020) notion of 'news attraction'. This concept was introduced to better understand the "shift in power toward a broader assemblage of actors that play a role in the process of exposure to news and political information on social media platforms" (p. 1073).</w:t>
      </w:r>
      <w:r>
        <w:rPr>
          <w:color w:val="FF0000"/>
        </w:rPr>
        <w:t xml:space="preserve"> </w:t>
      </w:r>
      <w:r w:rsidR="00D239C1">
        <w:t xml:space="preserve">Drawing from dictionary definitions of ‘attraction’ that define the term as a force that attracts two objects or an evocation of interest, she argues </w:t>
      </w:r>
      <w:r w:rsidR="00F763B0">
        <w:t xml:space="preserve">the </w:t>
      </w:r>
      <w:r w:rsidR="00D239C1">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t xml:space="preserve"> </w:t>
      </w:r>
      <w:r w:rsidR="00D239C1">
        <w:t>is not necessarily encountered accidentally. Rather, these encounters often reflect individual’s previous news-related choices and behaviors</w:t>
      </w:r>
      <w:r w:rsidR="00796592">
        <w:t xml:space="preserve"> </w:t>
      </w:r>
      <w:r w:rsidR="00D239C1">
        <w:t>(Thorson et al., 20</w:t>
      </w:r>
      <w:r w:rsidR="007D68A4">
        <w:t>21</w:t>
      </w:r>
      <w:r w:rsidR="00D239C1">
        <w:t>). Therefore, while news may be encountered in the course of doing something else</w:t>
      </w:r>
      <w:r w:rsidR="00202333">
        <w:t xml:space="preserve">, </w:t>
      </w:r>
      <w:r w:rsidR="00D239C1">
        <w:t xml:space="preserve">these encounters may not </w:t>
      </w:r>
      <w:r w:rsidR="00275674">
        <w:t xml:space="preserve">be </w:t>
      </w:r>
      <w:r w:rsidR="00D239C1">
        <w:t xml:space="preserve">entirely non-elective in that people previously have made choices that lead to </w:t>
      </w:r>
      <w:r w:rsidR="008C782B">
        <w:t>them</w:t>
      </w:r>
      <w:r w:rsidR="00D239C1">
        <w:t xml:space="preserve">. Thus, on social media platforms, the object </w:t>
      </w:r>
      <w:r w:rsidR="006773D0">
        <w:t>and</w:t>
      </w:r>
      <w:r w:rsidR="00D239C1">
        <w:t xml:space="preserve"> temporality of choice</w:t>
      </w:r>
      <w:r w:rsidR="006773D0">
        <w:t xml:space="preserve"> </w:t>
      </w:r>
      <w:r w:rsidR="00D239C1">
        <w:t xml:space="preserve">is often displaced, and choices themselves may not pertain to specific pieces of news content but rather to ‘types’ or categories of content (Barnidge &amp; </w:t>
      </w:r>
      <w:proofErr w:type="spellStart"/>
      <w:r w:rsidR="00D239C1">
        <w:t>Xenos</w:t>
      </w:r>
      <w:proofErr w:type="spellEnd"/>
      <w:r w:rsidR="00D239C1">
        <w:t xml:space="preserve">, 2021). </w:t>
      </w:r>
      <w:r w:rsidR="00D239C1">
        <w:tab/>
      </w:r>
    </w:p>
    <w:p w14:paraId="4E527883" w14:textId="39B7E5BF" w:rsidR="00D239C1" w:rsidRDefault="00D239C1" w:rsidP="0072519F">
      <w:pPr>
        <w:widowControl w:val="0"/>
        <w:spacing w:line="480" w:lineRule="auto"/>
      </w:pPr>
      <w: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t>fying</w:t>
      </w:r>
      <w:r>
        <w:t xml:space="preserve"> effects of incidental exposure focus </w:t>
      </w:r>
      <w:r w:rsidR="00140570">
        <w:t>solely</w:t>
      </w:r>
      <w:r>
        <w:t xml:space="preserve"> on </w:t>
      </w:r>
      <w:r w:rsidR="00140570">
        <w:t xml:space="preserve">‘demand-side’ factors such as </w:t>
      </w:r>
      <w:r>
        <w:t>self-reported interest, and generally consider</w:t>
      </w:r>
      <w:r w:rsidR="00095DE9">
        <w:t xml:space="preserve"> </w:t>
      </w:r>
      <w:r w:rsidR="00095DE9" w:rsidRPr="00F17ADC">
        <w:rPr>
          <w:i/>
          <w:iCs/>
          <w:color w:val="FF0000"/>
        </w:rPr>
        <w:t>trait</w:t>
      </w:r>
      <w:r w:rsidR="00095DE9" w:rsidRPr="00F17ADC">
        <w:rPr>
          <w:color w:val="FF0000"/>
        </w:rPr>
        <w:t>-like</w:t>
      </w:r>
      <w:r w:rsidRPr="00F17ADC">
        <w:rPr>
          <w:color w:val="FF0000"/>
        </w:rPr>
        <w:t xml:space="preserve"> </w:t>
      </w:r>
      <w:r>
        <w:t>incidental exposure (or its subsequent outcomes) among individuals with low interest to be evidence of equalizing effects (Barnidge, 2021</w:t>
      </w:r>
      <w:r w:rsidR="004062C3">
        <w:t>; Fletcher &amp; Nielsen, 2018</w:t>
      </w:r>
      <w:r>
        <w:t xml:space="preserve">). Yet, ‘news attraction’ </w:t>
      </w:r>
      <w:r w:rsidR="00E822D2">
        <w:t>helps integrate the ‘supply-side’ of news exposure by focusing attention on factors such as</w:t>
      </w:r>
      <w:r>
        <w:t xml:space="preserve"> ego-centric social networks (Barnidge &amp; </w:t>
      </w:r>
      <w:proofErr w:type="spellStart"/>
      <w:r>
        <w:t>Xenos</w:t>
      </w:r>
      <w:proofErr w:type="spellEnd"/>
      <w:r>
        <w:t xml:space="preserve">, 2021) </w:t>
      </w:r>
      <w:r w:rsidR="00E822D2">
        <w:t>and algorithmic classification of users based on prior news-related activity (Thorson et al., 2021)</w:t>
      </w:r>
      <w:r w:rsidR="001B6499">
        <w:t xml:space="preserve">, and integrating these factors </w:t>
      </w:r>
      <w:r w:rsidR="00E822D2">
        <w:t xml:space="preserve">can further clarify whether </w:t>
      </w:r>
      <w:r w:rsidR="00095DE9" w:rsidRPr="00103ABD">
        <w:rPr>
          <w:color w:val="FF0000"/>
        </w:rPr>
        <w:t xml:space="preserve">either trait- or state-level </w:t>
      </w:r>
      <w:r w:rsidR="00E822D2">
        <w:t xml:space="preserve">incidental exposure closes or widens </w:t>
      </w:r>
      <w:r w:rsidR="001B6499">
        <w:t xml:space="preserve">information </w:t>
      </w:r>
      <w:r w:rsidR="00E822D2">
        <w:t>gaps.</w:t>
      </w:r>
      <w:r>
        <w:t xml:space="preserve"> </w:t>
      </w:r>
    </w:p>
    <w:p w14:paraId="1BAD5E64" w14:textId="2733E167" w:rsidR="00D50043" w:rsidRPr="00D50043" w:rsidRDefault="00D50043" w:rsidP="0072519F">
      <w:pPr>
        <w:widowControl w:val="0"/>
        <w:spacing w:line="480" w:lineRule="auto"/>
        <w:rPr>
          <w:b/>
          <w:bCs/>
        </w:rPr>
      </w:pPr>
      <w:r w:rsidRPr="00D50043">
        <w:rPr>
          <w:b/>
          <w:bCs/>
        </w:rPr>
        <w:t>Dimensions of News Attraction</w:t>
      </w:r>
    </w:p>
    <w:p w14:paraId="2FA70A1A" w14:textId="1CA2D204" w:rsidR="00D239C1" w:rsidRDefault="00C9377C" w:rsidP="0072519F">
      <w:pPr>
        <w:widowControl w:val="0"/>
        <w:spacing w:line="480" w:lineRule="auto"/>
      </w:pPr>
      <w: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t>Kümpel</w:t>
      </w:r>
      <w:proofErr w:type="spellEnd"/>
      <w:r>
        <w:t xml:space="preserve"> (2020) has called ‘Matthew Effect’ (i.e., a ‘rich-get-richer’ dynamic) of news on social media platforms. </w:t>
      </w:r>
      <w:r w:rsidR="00A22205">
        <w:t>But</w:t>
      </w:r>
      <w: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particular platforms. Additionally, research shows that characteristics of ego-centric networks such as network size and diversity (Barnidge &amp; </w:t>
      </w:r>
      <w:proofErr w:type="spellStart"/>
      <w:r>
        <w:t>Xenos</w:t>
      </w:r>
      <w:proofErr w:type="spellEnd"/>
      <w:r>
        <w:t xml:space="preserve">, 2020), as well as the extent to which people </w:t>
      </w:r>
      <w:r w:rsidRPr="00FA1D8E">
        <w:t>follow accounts to get news content (Thorson et al., 2021), also affect news exposure</w:t>
      </w:r>
      <w:r w:rsidR="00464386">
        <w:t>. I</w:t>
      </w:r>
      <w:r w:rsidRPr="00FA1D8E">
        <w:t>n large part</w:t>
      </w:r>
      <w:r w:rsidR="00464386">
        <w:t>,</w:t>
      </w:r>
      <w:r w:rsidRPr="00FA1D8E">
        <w:t xml:space="preserve"> </w:t>
      </w:r>
      <w:r w:rsidR="00464386">
        <w:t xml:space="preserve">this </w:t>
      </w:r>
      <w:r w:rsidRPr="00FA1D8E">
        <w:t xml:space="preserve">because content is not only selected by news algorithms, </w:t>
      </w:r>
      <w:r w:rsidR="00464386">
        <w:t xml:space="preserve">but </w:t>
      </w:r>
      <w:r w:rsidRPr="00FA1D8E">
        <w:t>it is also curated by social contacts (Thorson &amp; Wells, 2016).</w:t>
      </w:r>
      <w:r w:rsidR="00791B34">
        <w:t xml:space="preserve"> </w:t>
      </w:r>
      <w:r w:rsidR="00A22205">
        <w:t xml:space="preserve">Finally, while direct observations of algorithmic curation </w:t>
      </w:r>
      <w:r w:rsidR="00464386">
        <w:t>are</w:t>
      </w:r>
      <w:r w:rsidR="00A22205">
        <w:t xml:space="preserve"> somewhat rare, prior research has provided some evidence that is algorithms play a large role in shaping incidental exposure (e.g., Thorson et al., 2021). </w:t>
      </w:r>
      <w:r>
        <w:t xml:space="preserve">Therefore, we can conceptually define </w:t>
      </w:r>
      <w:r w:rsidRPr="007A6818">
        <w:rPr>
          <w:i/>
          <w:iCs/>
        </w:rPr>
        <w:t>news attraction</w:t>
      </w:r>
      <w:r>
        <w:t xml:space="preserve"> as follows: </w:t>
      </w:r>
      <w:r w:rsidR="00F7608F">
        <w:t>t</w:t>
      </w:r>
      <w:r>
        <w:t>he force that results from the confluence of user attributes and interactions with social media platforms, which in turn affects the likelihood of encountering news or political information on those platforms.</w:t>
      </w:r>
      <w:r w:rsidR="00D239C1">
        <w:tab/>
      </w:r>
    </w:p>
    <w:p w14:paraId="1E078B17" w14:textId="67171B35" w:rsidR="00D239C1" w:rsidRDefault="00D239C1" w:rsidP="0072519F">
      <w:pPr>
        <w:widowControl w:val="0"/>
        <w:spacing w:line="480" w:lineRule="auto"/>
      </w:pPr>
      <w:r>
        <w:tab/>
      </w:r>
      <w:r w:rsidRPr="009F7A4B">
        <w:t>T</w:t>
      </w:r>
      <w:r>
        <w:t>heoretically, news attraction should have a reciprocal relationship with both news exposure and news engagement</w:t>
      </w:r>
      <w:r w:rsidR="009F7A4B">
        <w:t>, which are distinct but closely related concepts (Karnowski et al., 2017)</w:t>
      </w:r>
      <w:r>
        <w:t>. That is, news attraction is an important antecedent of exposure as well as key predictor of engagement, while at the same time exposure to and</w:t>
      </w:r>
      <w:r w:rsidR="00890793">
        <w:t xml:space="preserve"> </w:t>
      </w:r>
      <w:r>
        <w:t>engagement with news likely increases news attract</w:t>
      </w:r>
      <w:r w:rsidRPr="00DF40E8">
        <w:t xml:space="preserve">ion. </w:t>
      </w:r>
      <w:r>
        <w:t xml:space="preserve">But critically, we recognize the </w:t>
      </w:r>
      <w:r w:rsidR="00095DE9" w:rsidRPr="00103ABD">
        <w:rPr>
          <w:color w:val="FF0000"/>
        </w:rPr>
        <w:t xml:space="preserve">potential for both trait- and state-level incidental exposure and, therefore, the </w:t>
      </w:r>
      <w:r>
        <w:t>possibility that incidental encounters with the news could occur among individuals who are both ‘high’ and ‘low’</w:t>
      </w:r>
      <w:r w:rsidR="00C40933">
        <w:t xml:space="preserve"> </w:t>
      </w:r>
      <w:r w:rsidR="00C40933" w:rsidRPr="00F17ADC">
        <w:rPr>
          <w:color w:val="FF0000"/>
        </w:rPr>
        <w:t xml:space="preserve">in news attraction. </w:t>
      </w:r>
      <w:r w:rsidR="00095DE9" w:rsidRPr="00F17ADC">
        <w:rPr>
          <w:color w:val="FF0000"/>
        </w:rPr>
        <w:t>D</w:t>
      </w:r>
      <w:r w:rsidRPr="00F17ADC">
        <w:rPr>
          <w:color w:val="FF0000"/>
        </w:rPr>
        <w:t xml:space="preserve">oing </w:t>
      </w:r>
      <w:r>
        <w:t xml:space="preserve">so allows us to </w:t>
      </w:r>
      <w:r w:rsidR="00B41082">
        <w:t xml:space="preserve">assess </w:t>
      </w:r>
      <w:r>
        <w:t xml:space="preserve">the extent to which incidental exposure </w:t>
      </w:r>
      <w:r w:rsidR="00095DE9" w:rsidRPr="00F17ADC">
        <w:rPr>
          <w:color w:val="FF0000"/>
        </w:rPr>
        <w:t xml:space="preserve">is primarily a function of the traits that are </w:t>
      </w:r>
      <w:r w:rsidR="00C40933" w:rsidRPr="00F17ADC">
        <w:rPr>
          <w:color w:val="FF0000"/>
        </w:rPr>
        <w:t>linked to</w:t>
      </w:r>
      <w:r w:rsidR="00095DE9" w:rsidRPr="00F17ADC">
        <w:rPr>
          <w:color w:val="FF0000"/>
        </w:rPr>
        <w:t xml:space="preserve"> </w:t>
      </w:r>
      <w:r w:rsidR="00B41082" w:rsidRPr="00F17ADC">
        <w:rPr>
          <w:color w:val="FF0000"/>
        </w:rPr>
        <w:t>news attraction</w:t>
      </w:r>
      <w:r w:rsidR="00C40933" w:rsidRPr="00F17ADC">
        <w:rPr>
          <w:color w:val="FF0000"/>
        </w:rPr>
        <w:t xml:space="preserve"> as opposed to more episodic incidental news encounters</w:t>
      </w:r>
      <w:r w:rsidRPr="00F17ADC">
        <w:rPr>
          <w:color w:val="FF0000"/>
        </w:rPr>
        <w:t xml:space="preserve">. </w:t>
      </w:r>
    </w:p>
    <w:p w14:paraId="226FC640" w14:textId="714D9738" w:rsidR="00D239C1" w:rsidRPr="00C42ED8" w:rsidRDefault="00D239C1" w:rsidP="00C42ED8">
      <w:pPr>
        <w:widowControl w:val="0"/>
        <w:spacing w:line="480" w:lineRule="auto"/>
        <w:rPr>
          <w:color w:val="FF0000"/>
        </w:rPr>
      </w:pPr>
      <w:r>
        <w:tab/>
      </w:r>
      <w:r w:rsidR="00C42ED8" w:rsidRPr="00C42ED8">
        <w:rPr>
          <w:color w:val="FF0000"/>
        </w:rPr>
        <w:t xml:space="preserve">The news attraction concept is useful in answering still-open questions about whether incidental exposure widens or closes informational gaps. For example, </w:t>
      </w:r>
      <w:r w:rsidR="00C42ED8" w:rsidRPr="00C42ED8">
        <w:rPr>
          <w:color w:val="FF0000"/>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C42ED8">
        <w:rPr>
          <w:i/>
          <w:iCs/>
          <w:color w:val="FF0000"/>
          <w:shd w:val="clear" w:color="auto" w:fill="FFFFFF"/>
        </w:rPr>
        <w:t>not</w:t>
      </w:r>
      <w:r w:rsidR="00C42ED8" w:rsidRPr="00C42ED8">
        <w:rPr>
          <w:color w:val="FF0000"/>
          <w:shd w:val="clear" w:color="auto" w:fill="FFFFFF"/>
        </w:rPr>
        <w:t xml:space="preserve"> sufficient to close these gaps, because people who are high in news attraction encounter news both intentionally and unintentionally.</w:t>
      </w:r>
      <w:r w:rsidR="00C42ED8">
        <w:rPr>
          <w:color w:val="FF0000"/>
          <w:shd w:val="clear" w:color="auto" w:fill="FFFFFF"/>
        </w:rPr>
        <w:t xml:space="preserve"> </w:t>
      </w:r>
      <w:r w:rsidR="00C42ED8">
        <w:t>Thus, i</w:t>
      </w:r>
      <w:r>
        <w:t xml:space="preserve">f </w:t>
      </w:r>
      <w:r w:rsidR="00C42ED8">
        <w:t>incidental exposure closes gaps,</w:t>
      </w:r>
      <w:r>
        <w:t xml:space="preserve"> we expect to see (a) </w:t>
      </w:r>
      <w:r w:rsidR="003062D3">
        <w:t>comparatively</w:t>
      </w:r>
      <w:r w:rsidR="00B43E12">
        <w:t xml:space="preserve"> high</w:t>
      </w:r>
      <w:r>
        <w:t xml:space="preserve"> levels of incidental exposure among people who score low</w:t>
      </w:r>
      <w:r w:rsidR="00EB3665">
        <w:t xml:space="preserve"> on</w:t>
      </w:r>
      <w:r>
        <w:t xml:space="preserve"> news attraction and (b) roughly equal levels of overall exposure among those who are high and those who are low in news attraction. We expect the opposite pattern if incidental exposure widens the exposure gap. </w:t>
      </w:r>
      <w:r w:rsidR="00BF3448" w:rsidRPr="00C42ED8">
        <w:rPr>
          <w:color w:val="FF0000"/>
        </w:rPr>
        <w:t>This logic can</w:t>
      </w:r>
      <w:r w:rsidR="00C42ED8" w:rsidRPr="00C42ED8">
        <w:rPr>
          <w:color w:val="FF0000"/>
        </w:rPr>
        <w:t xml:space="preserve"> therefore</w:t>
      </w:r>
      <w:r w:rsidR="00BF3448" w:rsidRPr="00C42ED8">
        <w:rPr>
          <w:color w:val="FF0000"/>
        </w:rPr>
        <w:t xml:space="preserve"> be used to derive two sets of predictions about equalizing or stratifying effects</w:t>
      </w:r>
      <w:r w:rsidR="00C42ED8" w:rsidRPr="00C42ED8">
        <w:rPr>
          <w:color w:val="FF0000"/>
        </w:rPr>
        <w:t xml:space="preserve">, reflecting the competing theories about the effects of incidental exposure on the composition of online news audiences. </w:t>
      </w:r>
    </w:p>
    <w:p w14:paraId="3515575F" w14:textId="6C4492C3" w:rsidR="00D239C1" w:rsidRDefault="00D239C1" w:rsidP="0072519F">
      <w:pPr>
        <w:widowControl w:val="0"/>
        <w:spacing w:line="480" w:lineRule="auto"/>
      </w:pPr>
      <w:r>
        <w:tab/>
        <w:t>H</w:t>
      </w:r>
      <w:r w:rsidR="009325E7">
        <w:t>1</w:t>
      </w:r>
      <w:r>
        <w:t xml:space="preserve">a: Incidental news exposure will </w:t>
      </w:r>
      <w:r w:rsidRPr="000A7BC6">
        <w:rPr>
          <w:i/>
          <w:iCs/>
          <w:rPrChange w:id="4" w:author="Dan Lane" w:date="2023-04-04T14:58:00Z">
            <w:rPr/>
          </w:rPrChange>
        </w:rPr>
        <w:t>close</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0EC5B45A" w14:textId="2523DDB7" w:rsidR="00D239C1" w:rsidRDefault="00D239C1" w:rsidP="0072519F">
      <w:pPr>
        <w:widowControl w:val="0"/>
        <w:spacing w:line="480" w:lineRule="auto"/>
      </w:pPr>
      <w:r>
        <w:tab/>
        <w:t>H</w:t>
      </w:r>
      <w:r w:rsidR="009325E7">
        <w:t>1</w:t>
      </w:r>
      <w:r>
        <w:t xml:space="preserve">b: Incidental news exposure will </w:t>
      </w:r>
      <w:r w:rsidRPr="000A7BC6">
        <w:rPr>
          <w:i/>
          <w:iCs/>
          <w:rPrChange w:id="5" w:author="Dan Lane" w:date="2023-04-04T14:59:00Z">
            <w:rPr/>
          </w:rPrChange>
        </w:rPr>
        <w:t>widen</w:t>
      </w:r>
      <w:r>
        <w:t xml:space="preserve"> exposure gaps between people who are low in</w:t>
      </w:r>
      <w:r>
        <w:tab/>
      </w:r>
      <w:r>
        <w:tab/>
        <w:t xml:space="preserve">news attraction and people who are high </w:t>
      </w:r>
      <w:r w:rsidR="001C4725" w:rsidRPr="00F17ADC">
        <w:rPr>
          <w:color w:val="FF0000"/>
        </w:rPr>
        <w:t>in</w:t>
      </w:r>
      <w:r w:rsidR="001C4725">
        <w:t xml:space="preserve"> </w:t>
      </w:r>
      <w:r>
        <w:t>news attraction.</w:t>
      </w:r>
    </w:p>
    <w:p w14:paraId="51A49632" w14:textId="0776265D" w:rsidR="00D239C1" w:rsidRDefault="00D239C1" w:rsidP="0072519F">
      <w:pPr>
        <w:widowControl w:val="0"/>
        <w:spacing w:line="480" w:lineRule="auto"/>
      </w:pPr>
      <w:r>
        <w:tab/>
      </w:r>
      <w:r w:rsidRPr="005262F6">
        <w:t>Similarly, if incidental exposure closes gaps</w:t>
      </w:r>
      <w:r w:rsidR="00B46FFC" w:rsidRPr="005262F6">
        <w:t xml:space="preserve"> in engagement with news</w:t>
      </w:r>
      <w:r w:rsidRPr="005262F6">
        <w:t>, we</w:t>
      </w:r>
      <w: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t xml:space="preserve">exposure. </w:t>
      </w:r>
      <w:r w:rsidR="00B46FFC" w:rsidRPr="005262F6">
        <w:t>This prediction is based on the assumption that incidental exposure is providing users with opportunities to engage regardless of how fundamentally ‘attractive’ they are to news content</w:t>
      </w:r>
      <w:r w:rsidR="005262F6">
        <w:t xml:space="preserve"> (Karnowski et al., 2017)</w:t>
      </w:r>
      <w:r w:rsidR="00B46FFC" w:rsidRPr="005262F6">
        <w:t>.</w:t>
      </w:r>
      <w:r w:rsidR="00B46FFC">
        <w:t xml:space="preserve"> </w:t>
      </w:r>
      <w:r>
        <w:t xml:space="preserve">On the other hand, if incidental exposure widens engagement gaps, we might expect to see the highest levels of engagement among those who are high in news attraction and high in incidental exposure. Thus, we can </w:t>
      </w:r>
      <w:r w:rsidRPr="0091103C">
        <w:t>formulate the following competing hypotheses:</w:t>
      </w:r>
    </w:p>
    <w:p w14:paraId="661D3EC1" w14:textId="77777777" w:rsidR="008D5C8F" w:rsidRPr="00F17ADC" w:rsidRDefault="008D5C8F" w:rsidP="00F17ADC">
      <w:pPr>
        <w:widowControl w:val="0"/>
        <w:spacing w:line="480" w:lineRule="auto"/>
        <w:ind w:firstLine="720"/>
        <w:rPr>
          <w:color w:val="FF0000"/>
        </w:rPr>
      </w:pPr>
      <w:r w:rsidRPr="00F17ADC">
        <w:rPr>
          <w:color w:val="FF0000"/>
        </w:rPr>
        <w:t>H2a: The positive relationship between incidental news exposure and news engagement</w:t>
      </w:r>
      <w:r w:rsidRPr="00F17ADC">
        <w:rPr>
          <w:color w:val="FF0000"/>
        </w:rPr>
        <w:tab/>
      </w:r>
      <w:r w:rsidRPr="00F17ADC">
        <w:rPr>
          <w:color w:val="FF0000"/>
        </w:rPr>
        <w:tab/>
        <w:t xml:space="preserve">will be stronger among people who are </w:t>
      </w:r>
      <w:r w:rsidRPr="000A7BC6">
        <w:rPr>
          <w:i/>
          <w:iCs/>
          <w:color w:val="FF0000"/>
          <w:rPrChange w:id="6" w:author="Dan Lane" w:date="2023-04-04T14:59:00Z">
            <w:rPr>
              <w:color w:val="FF0000"/>
            </w:rPr>
          </w:rPrChange>
        </w:rPr>
        <w:t>high</w:t>
      </w:r>
      <w:r w:rsidRPr="00F17ADC">
        <w:rPr>
          <w:color w:val="FF0000"/>
        </w:rPr>
        <w:t xml:space="preserve"> in news attraction than it is among people </w:t>
      </w:r>
      <w:r w:rsidRPr="00F17ADC">
        <w:rPr>
          <w:color w:val="FF0000"/>
        </w:rPr>
        <w:tab/>
        <w:t>who are low in news attraction.</w:t>
      </w:r>
    </w:p>
    <w:p w14:paraId="43C5AD3F" w14:textId="4D9EA20B" w:rsidR="00416886" w:rsidRDefault="008D5C8F" w:rsidP="002179DC">
      <w:pPr>
        <w:widowControl w:val="0"/>
        <w:spacing w:line="480" w:lineRule="auto"/>
        <w:ind w:firstLine="720"/>
      </w:pPr>
      <w:r w:rsidRPr="00F17ADC">
        <w:rPr>
          <w:color w:val="FF0000"/>
        </w:rPr>
        <w:t>H2b: The positive relationship between incidental news exposure and news engagement</w:t>
      </w:r>
      <w:r w:rsidR="00416886" w:rsidRPr="00F17ADC">
        <w:rPr>
          <w:color w:val="FF0000"/>
        </w:rPr>
        <w:tab/>
      </w:r>
      <w:r w:rsidR="00416886" w:rsidRPr="00F17ADC">
        <w:rPr>
          <w:color w:val="FF0000"/>
        </w:rPr>
        <w:tab/>
      </w:r>
      <w:r w:rsidRPr="00F17ADC">
        <w:rPr>
          <w:color w:val="FF0000"/>
        </w:rPr>
        <w:t>w</w:t>
      </w:r>
      <w:r w:rsidR="00416886" w:rsidRPr="00F17ADC">
        <w:rPr>
          <w:color w:val="FF0000"/>
        </w:rPr>
        <w:t>i</w:t>
      </w:r>
      <w:r w:rsidRPr="00F17ADC">
        <w:rPr>
          <w:color w:val="FF0000"/>
        </w:rPr>
        <w:t xml:space="preserve">ll be stronger among people who are </w:t>
      </w:r>
      <w:r w:rsidRPr="000A7BC6">
        <w:rPr>
          <w:i/>
          <w:iCs/>
          <w:color w:val="FF0000"/>
          <w:rPrChange w:id="7" w:author="Dan Lane" w:date="2023-04-04T14:59:00Z">
            <w:rPr>
              <w:color w:val="FF0000"/>
            </w:rPr>
          </w:rPrChange>
        </w:rPr>
        <w:t>low</w:t>
      </w:r>
      <w:r w:rsidRPr="00F17ADC">
        <w:rPr>
          <w:color w:val="FF0000"/>
        </w:rPr>
        <w:t xml:space="preserve"> in news attraction than it is among people</w:t>
      </w:r>
      <w:r w:rsidR="00416886" w:rsidRPr="00F17ADC">
        <w:rPr>
          <w:color w:val="FF0000"/>
        </w:rPr>
        <w:tab/>
      </w:r>
      <w:r w:rsidR="00416886" w:rsidRPr="00F17ADC">
        <w:rPr>
          <w:color w:val="FF0000"/>
        </w:rPr>
        <w:tab/>
      </w:r>
      <w:r w:rsidRPr="00F17ADC">
        <w:rPr>
          <w:color w:val="FF0000"/>
        </w:rPr>
        <w:t xml:space="preserve">who are high in news attraction. </w:t>
      </w:r>
    </w:p>
    <w:p w14:paraId="345DBD51" w14:textId="77777777" w:rsidR="00416886" w:rsidRPr="00F17ADC" w:rsidRDefault="00416886" w:rsidP="002179DC">
      <w:pPr>
        <w:widowControl w:val="0"/>
        <w:spacing w:line="480" w:lineRule="auto"/>
        <w:jc w:val="center"/>
        <w:rPr>
          <w:b/>
          <w:bCs/>
          <w:color w:val="FF0000"/>
        </w:rPr>
      </w:pPr>
      <w:r w:rsidRPr="00F17ADC">
        <w:rPr>
          <w:b/>
          <w:bCs/>
          <w:color w:val="FF0000"/>
        </w:rPr>
        <w:t>Context of Study</w:t>
      </w:r>
    </w:p>
    <w:p w14:paraId="7C61D03F" w14:textId="2C091D01" w:rsidR="002179DC" w:rsidRPr="00742E94" w:rsidRDefault="00BD5A3A" w:rsidP="002179DC">
      <w:pPr>
        <w:spacing w:line="480" w:lineRule="auto"/>
        <w:ind w:firstLine="720"/>
        <w:rPr>
          <w:color w:val="FF0000"/>
        </w:rPr>
      </w:pPr>
      <w:ins w:id="8" w:author="Dan Lane" w:date="2023-04-04T15:15:00Z">
        <w:r>
          <w:rPr>
            <w:color w:val="FF0000"/>
          </w:rPr>
          <w:t xml:space="preserve">It is important to contextualize this research </w:t>
        </w:r>
      </w:ins>
      <w:del w:id="9" w:author="Dan Lane" w:date="2023-04-04T15:15:00Z">
        <w:r w:rsidR="002179DC" w:rsidDel="00BD5A3A">
          <w:rPr>
            <w:color w:val="FF0000"/>
          </w:rPr>
          <w:delText>Understanding t</w:delText>
        </w:r>
        <w:r w:rsidR="002179DC" w:rsidRPr="00742E94" w:rsidDel="00BD5A3A">
          <w:rPr>
            <w:color w:val="FF0000"/>
          </w:rPr>
          <w:delText>he</w:delText>
        </w:r>
      </w:del>
      <w:ins w:id="10" w:author="Dan Lane" w:date="2023-04-04T15:15:00Z">
        <w:r>
          <w:rPr>
            <w:color w:val="FF0000"/>
          </w:rPr>
          <w:t>within the</w:t>
        </w:r>
      </w:ins>
      <w:r w:rsidR="002179DC" w:rsidRPr="00742E94">
        <w:rPr>
          <w:color w:val="FF0000"/>
        </w:rPr>
        <w:t xml:space="preserve"> U.S. online environment for news and political information</w:t>
      </w:r>
      <w:del w:id="11" w:author="Dan Lane" w:date="2023-04-04T15:16:00Z">
        <w:r w:rsidR="002179DC" w:rsidRPr="00742E94" w:rsidDel="00BD5A3A">
          <w:rPr>
            <w:color w:val="FF0000"/>
          </w:rPr>
          <w:delText xml:space="preserve"> is important to</w:delText>
        </w:r>
      </w:del>
      <w:r w:rsidR="002179DC" w:rsidRPr="00742E94">
        <w:rPr>
          <w:color w:val="FF0000"/>
        </w:rPr>
        <w:t xml:space="preserve"> </w:t>
      </w:r>
      <w:del w:id="12" w:author="Dan Lane" w:date="2023-04-04T15:15:00Z">
        <w:r w:rsidR="002179DC" w:rsidRPr="00742E94" w:rsidDel="00BD5A3A">
          <w:rPr>
            <w:color w:val="FF0000"/>
          </w:rPr>
          <w:delText>contextualize</w:delText>
        </w:r>
        <w:r w:rsidR="002179DC" w:rsidDel="00BD5A3A">
          <w:rPr>
            <w:color w:val="FF0000"/>
          </w:rPr>
          <w:delText xml:space="preserve"> the</w:delText>
        </w:r>
        <w:r w:rsidR="002179DC" w:rsidRPr="00742E94" w:rsidDel="00BD5A3A">
          <w:rPr>
            <w:color w:val="FF0000"/>
          </w:rPr>
          <w:delText xml:space="preserve"> findings </w:delText>
        </w:r>
      </w:del>
      <w:r w:rsidR="002179DC" w:rsidRPr="00742E94">
        <w:rPr>
          <w:color w:val="FF0000"/>
        </w:rPr>
        <w:t>(Rojas &amp; Valenzuela, 2019). Two salient features</w:t>
      </w:r>
      <w:r w:rsidR="002179DC">
        <w:rPr>
          <w:color w:val="FF0000"/>
        </w:rPr>
        <w:t xml:space="preserve"> of this environment</w:t>
      </w:r>
      <w:r w:rsidR="002179DC" w:rsidRPr="00742E94">
        <w:rPr>
          <w:color w:val="FF0000"/>
        </w:rPr>
        <w:t xml:space="preserve"> are </w:t>
      </w:r>
      <w:ins w:id="13" w:author="Dan Lane" w:date="2023-04-04T15:17:00Z">
        <w:r>
          <w:rPr>
            <w:color w:val="FF0000"/>
          </w:rPr>
          <w:t xml:space="preserve">a) </w:t>
        </w:r>
      </w:ins>
      <w:r w:rsidR="002179DC" w:rsidRPr="00742E94">
        <w:rPr>
          <w:color w:val="FF0000"/>
        </w:rPr>
        <w:t>the widespread availability of news on social media and</w:t>
      </w:r>
      <w:r w:rsidR="002179DC">
        <w:rPr>
          <w:color w:val="FF0000"/>
        </w:rPr>
        <w:t xml:space="preserve"> </w:t>
      </w:r>
      <w:ins w:id="14" w:author="Dan Lane" w:date="2023-04-04T15:17:00Z">
        <w:r>
          <w:rPr>
            <w:color w:val="FF0000"/>
          </w:rPr>
          <w:t xml:space="preserve">b) </w:t>
        </w:r>
      </w:ins>
      <w:r w:rsidR="002179DC">
        <w:rPr>
          <w:color w:val="FF0000"/>
        </w:rPr>
        <w:t>the</w:t>
      </w:r>
      <w:r w:rsidR="002179DC" w:rsidRPr="00742E94">
        <w:rPr>
          <w:color w:val="FF0000"/>
        </w:rPr>
        <w:t xml:space="preserve"> fragmentation in news audiences. Over two-thirds of U.S. adults reported getting news from social media in 2022 (Pew Research Center, 2022). However, less than a quarter are frequent users, and 48% get news only “sometimes” or “rarely.”</w:t>
      </w:r>
      <w:r w:rsidR="002179DC">
        <w:rPr>
          <w:color w:val="FF0000"/>
        </w:rPr>
        <w:t xml:space="preserve"> Thus, news is widely available, but not everyone uses it regularly.</w:t>
      </w:r>
      <w:r w:rsidR="002179DC" w:rsidRPr="00742E94">
        <w:rPr>
          <w:color w:val="FF0000"/>
        </w:rPr>
        <w:t xml:space="preserve"> Partisan media dominate attention on these platforms</w:t>
      </w:r>
      <w:r w:rsidR="002179DC">
        <w:rPr>
          <w:color w:val="FF0000"/>
        </w:rPr>
        <w:t xml:space="preserve"> </w:t>
      </w:r>
      <w:r w:rsidR="002179DC" w:rsidRPr="00742E94">
        <w:rPr>
          <w:color w:val="FF0000"/>
        </w:rPr>
        <w:t>(Altay et al., 2022)</w:t>
      </w:r>
      <w:r w:rsidR="002179DC">
        <w:rPr>
          <w:color w:val="FF0000"/>
        </w:rPr>
        <w:t xml:space="preserve">, </w:t>
      </w:r>
      <w:r w:rsidR="00A84B59">
        <w:rPr>
          <w:color w:val="FF0000"/>
        </w:rPr>
        <w:t>which</w:t>
      </w:r>
      <w:r w:rsidR="002179DC">
        <w:rPr>
          <w:color w:val="FF0000"/>
        </w:rPr>
        <w:t xml:space="preserve"> </w:t>
      </w:r>
      <w:r w:rsidR="002179DC" w:rsidRPr="00742E94">
        <w:rPr>
          <w:color w:val="FF0000"/>
        </w:rPr>
        <w:t>have</w:t>
      </w:r>
      <w:r w:rsidR="00A84B59">
        <w:rPr>
          <w:color w:val="FF0000"/>
        </w:rPr>
        <w:t xml:space="preserve"> also</w:t>
      </w:r>
      <w:r w:rsidR="002179DC" w:rsidRPr="00742E94">
        <w:rPr>
          <w:color w:val="FF0000"/>
        </w:rPr>
        <w:t xml:space="preserve"> facilitated the proliferation of hyperpartisan and alternative news (</w:t>
      </w:r>
      <w:proofErr w:type="spellStart"/>
      <w:r w:rsidR="002179DC" w:rsidRPr="00742E94">
        <w:rPr>
          <w:color w:val="FF0000"/>
        </w:rPr>
        <w:t>Benkler</w:t>
      </w:r>
      <w:proofErr w:type="spellEnd"/>
      <w:r w:rsidR="002179DC" w:rsidRPr="00742E94">
        <w:rPr>
          <w:color w:val="FF0000"/>
        </w:rPr>
        <w:t xml:space="preserve"> et al., 2018). </w:t>
      </w:r>
      <w:r w:rsidR="00A84B59">
        <w:rPr>
          <w:color w:val="FF0000"/>
        </w:rPr>
        <w:t>Yet</w:t>
      </w:r>
      <w:r w:rsidR="002179DC">
        <w:rPr>
          <w:color w:val="FF0000"/>
        </w:rPr>
        <w:t>, f</w:t>
      </w:r>
      <w:r w:rsidR="002179DC" w:rsidRPr="00742E94">
        <w:rPr>
          <w:color w:val="FF0000"/>
        </w:rPr>
        <w:t>ragmentation in the audience is not as extensive as previously thought (Fletcher &amp; Nielsen, 2017)</w:t>
      </w:r>
      <w:r w:rsidR="00C36D5A">
        <w:rPr>
          <w:color w:val="FF0000"/>
        </w:rPr>
        <w:t xml:space="preserve">. Thus, </w:t>
      </w:r>
      <w:r w:rsidR="002179DC" w:rsidRPr="00742E94">
        <w:rPr>
          <w:color w:val="FF0000"/>
        </w:rPr>
        <w:t>partisan media are popular, but do not necessarily produce information silos</w:t>
      </w:r>
      <w:commentRangeStart w:id="15"/>
      <w:r w:rsidR="002179DC" w:rsidRPr="00742E94">
        <w:rPr>
          <w:color w:val="FF0000"/>
        </w:rPr>
        <w:t>.</w:t>
      </w:r>
      <w:commentRangeEnd w:id="15"/>
      <w:r>
        <w:rPr>
          <w:rStyle w:val="CommentReference"/>
          <w:rFonts w:asciiTheme="minorHAnsi" w:eastAsiaTheme="minorHAnsi" w:hAnsiTheme="minorHAnsi" w:cstheme="minorBidi"/>
        </w:rPr>
        <w:commentReference w:id="15"/>
      </w:r>
    </w:p>
    <w:p w14:paraId="3EBE7CD1" w14:textId="4F7EFACB" w:rsidR="00D72CB9" w:rsidRPr="000F2C5F" w:rsidRDefault="00D72CB9" w:rsidP="002179DC">
      <w:pPr>
        <w:widowControl w:val="0"/>
        <w:spacing w:line="480" w:lineRule="auto"/>
        <w:jc w:val="center"/>
        <w:rPr>
          <w:b/>
          <w:bCs/>
        </w:rPr>
      </w:pPr>
      <w:r w:rsidRPr="000F2C5F">
        <w:rPr>
          <w:b/>
          <w:bCs/>
        </w:rPr>
        <w:t>Methods</w:t>
      </w:r>
    </w:p>
    <w:p w14:paraId="6734FC64" w14:textId="5413BF51" w:rsidR="002461D5" w:rsidRPr="002461D5" w:rsidRDefault="002461D5" w:rsidP="002179DC">
      <w:pPr>
        <w:widowControl w:val="0"/>
        <w:spacing w:line="480" w:lineRule="auto"/>
        <w:rPr>
          <w:b/>
          <w:bCs/>
        </w:rPr>
      </w:pPr>
      <w:r w:rsidRPr="002461D5">
        <w:rPr>
          <w:b/>
          <w:bCs/>
        </w:rPr>
        <w:t>Survey Design</w:t>
      </w:r>
    </w:p>
    <w:p w14:paraId="771C9F58" w14:textId="23132029" w:rsidR="0008582F" w:rsidRDefault="00D332FF" w:rsidP="002179DC">
      <w:pPr>
        <w:widowControl w:val="0"/>
        <w:spacing w:line="480" w:lineRule="auto"/>
      </w:pPr>
      <w:r>
        <w:tab/>
      </w:r>
      <w:r w:rsidR="002461D5" w:rsidRPr="002461D5">
        <w:t>This study relies on a</w:t>
      </w:r>
      <w:r w:rsidR="00B00BFB">
        <w:t xml:space="preserve"> </w:t>
      </w:r>
      <w:r w:rsidR="002461D5" w:rsidRPr="002461D5">
        <w:t xml:space="preserve">rolling cross-sectional </w:t>
      </w:r>
      <w:r w:rsidR="0056570F" w:rsidRPr="00103ABD">
        <w:rPr>
          <w:color w:val="FF0000"/>
        </w:rPr>
        <w:t xml:space="preserve">(RCS) </w:t>
      </w:r>
      <w:r w:rsidR="002461D5" w:rsidRPr="002461D5">
        <w:t xml:space="preserve">survey of adult social media users </w:t>
      </w:r>
      <w:r w:rsidR="00734BDA" w:rsidRPr="00103ABD">
        <w:rPr>
          <w:color w:val="FF0000"/>
        </w:rPr>
        <w:t xml:space="preserve">recruited via Qualtrics online panel from </w:t>
      </w:r>
      <w:r w:rsidR="002461D5" w:rsidRPr="002461D5">
        <w:t xml:space="preserve">the United States. </w:t>
      </w:r>
      <w:r w:rsidR="002A1368" w:rsidRPr="00103ABD">
        <w:rPr>
          <w:color w:val="FF0000"/>
        </w:rPr>
        <w:t>To</w:t>
      </w:r>
      <w:r w:rsidR="004B5E80" w:rsidRPr="00103ABD">
        <w:rPr>
          <w:color w:val="FF0000"/>
        </w:rPr>
        <w:t xml:space="preserve"> align survey responses with the news cycle, t</w:t>
      </w:r>
      <w:r w:rsidR="002461D5" w:rsidRPr="002461D5">
        <w:t>he survey was administered</w:t>
      </w:r>
      <w:r w:rsidR="00B00BFB">
        <w:t xml:space="preserve"> </w:t>
      </w:r>
      <w:r w:rsidR="002461D5" w:rsidRPr="002461D5">
        <w:t>in 17 sampling frames of 3-4 days each (with Saturday/Sunday counted as one day)</w:t>
      </w:r>
      <w:r w:rsidR="0056570F">
        <w:t xml:space="preserve">. </w:t>
      </w:r>
      <w:r w:rsidR="00597C98">
        <w:t>I</w:t>
      </w:r>
      <w:r w:rsidR="002461D5" w:rsidRPr="002461D5">
        <w:t>n each sampling frame</w:t>
      </w:r>
      <w:r w:rsidR="009129C0">
        <w:t>,</w:t>
      </w:r>
      <w:r w:rsidR="002461D5" w:rsidRPr="002461D5">
        <w:t xml:space="preserve"> we embedded a screenshot of the most popular news articles </w:t>
      </w:r>
      <w:r w:rsidR="002A1368" w:rsidRPr="00103ABD">
        <w:rPr>
          <w:color w:val="FF0000"/>
        </w:rPr>
        <w:t xml:space="preserve">circulating on Facebook </w:t>
      </w:r>
      <w:r w:rsidR="005451E4">
        <w:t>over</w:t>
      </w:r>
      <w:r w:rsidR="002461D5" w:rsidRPr="002461D5">
        <w:t xml:space="preserve"> the previous three day</w:t>
      </w:r>
      <w:r w:rsidR="009129C0">
        <w:t>s</w:t>
      </w:r>
      <w:r w:rsidR="002461D5" w:rsidRPr="002461D5">
        <w:t xml:space="preserve"> with source</w:t>
      </w:r>
      <w:r w:rsidR="00AC371D">
        <w:t xml:space="preserve"> </w:t>
      </w:r>
      <w:r w:rsidR="00AC371D" w:rsidRPr="00103ABD">
        <w:rPr>
          <w:color w:val="FF0000"/>
        </w:rPr>
        <w:t>cues</w:t>
      </w:r>
      <w:r w:rsidR="00341BAE" w:rsidRPr="00103ABD">
        <w:rPr>
          <w:color w:val="FF0000"/>
        </w:rPr>
        <w:t xml:space="preserve"> </w:t>
      </w:r>
      <w:r w:rsidR="009129C0">
        <w:t>edited</w:t>
      </w:r>
      <w:r w:rsidR="002461D5" w:rsidRPr="002461D5">
        <w:t xml:space="preserve"> out of the image. </w:t>
      </w:r>
    </w:p>
    <w:p w14:paraId="76C381DC" w14:textId="5EA58C63" w:rsidR="002461D5" w:rsidRPr="00103ABD" w:rsidRDefault="0056570F" w:rsidP="00103ABD">
      <w:pPr>
        <w:widowControl w:val="0"/>
        <w:spacing w:line="480" w:lineRule="auto"/>
        <w:ind w:firstLine="720"/>
        <w:rPr>
          <w:color w:val="FF0000"/>
        </w:rPr>
      </w:pPr>
      <w:r w:rsidRPr="00103ABD">
        <w:rPr>
          <w:color w:val="FF0000"/>
        </w:rPr>
        <w:t xml:space="preserve">To identify popular news articles, </w:t>
      </w:r>
      <w:r w:rsidR="002E5735" w:rsidRPr="00103ABD">
        <w:rPr>
          <w:color w:val="FF0000"/>
        </w:rPr>
        <w:t xml:space="preserve">the </w:t>
      </w:r>
      <w:r w:rsidR="004B5E80" w:rsidRPr="00103ABD">
        <w:rPr>
          <w:color w:val="FF0000"/>
        </w:rPr>
        <w:t xml:space="preserve">authors </w:t>
      </w:r>
      <w:r w:rsidR="001C4947">
        <w:rPr>
          <w:color w:val="FF0000"/>
        </w:rPr>
        <w:t xml:space="preserve">selected </w:t>
      </w:r>
      <w:r w:rsidRPr="00103ABD">
        <w:rPr>
          <w:color w:val="FF0000"/>
        </w:rPr>
        <w:t xml:space="preserve">the top 25 news organizations on Facebook for the previous three months </w:t>
      </w:r>
      <w:r w:rsidR="001C4947">
        <w:rPr>
          <w:color w:val="FF0000"/>
        </w:rPr>
        <w:t>based on</w:t>
      </w:r>
      <w:r w:rsidR="00AD2963" w:rsidRPr="00103ABD">
        <w:rPr>
          <w:color w:val="FF0000"/>
        </w:rPr>
        <w:t xml:space="preserve"> </w:t>
      </w:r>
      <w:proofErr w:type="spellStart"/>
      <w:r w:rsidR="002E5735" w:rsidRPr="00103ABD">
        <w:rPr>
          <w:color w:val="FF0000"/>
        </w:rPr>
        <w:t>New</w:t>
      </w:r>
      <w:r w:rsidR="00341BAE" w:rsidRPr="00103ABD">
        <w:rPr>
          <w:color w:val="FF0000"/>
        </w:rPr>
        <w:t>s</w:t>
      </w:r>
      <w:r w:rsidR="002E5735" w:rsidRPr="00103ABD">
        <w:rPr>
          <w:color w:val="FF0000"/>
        </w:rPr>
        <w:t>Whip</w:t>
      </w:r>
      <w:proofErr w:type="spellEnd"/>
      <w:r w:rsidR="001C4947">
        <w:rPr>
          <w:color w:val="FF0000"/>
        </w:rPr>
        <w:t xml:space="preserve"> rankings</w:t>
      </w:r>
      <w:r w:rsidR="004B5E80" w:rsidRPr="00103ABD">
        <w:rPr>
          <w:color w:val="FF0000"/>
        </w:rPr>
        <w:t>.</w:t>
      </w:r>
      <w:r w:rsidRPr="00103ABD">
        <w:rPr>
          <w:color w:val="FF0000"/>
        </w:rPr>
        <w:t xml:space="preserve"> </w:t>
      </w:r>
      <w:r w:rsidR="00774AFC">
        <w:rPr>
          <w:color w:val="FF0000"/>
        </w:rPr>
        <w:t xml:space="preserve">The top two highest performing articles based on engagement metrics were then collected using </w:t>
      </w:r>
      <w:proofErr w:type="spellStart"/>
      <w:r w:rsidR="00774AFC">
        <w:rPr>
          <w:color w:val="FF0000"/>
        </w:rPr>
        <w:t>Brandwatch</w:t>
      </w:r>
      <w:proofErr w:type="spellEnd"/>
      <w:r w:rsidR="00774AFC">
        <w:rPr>
          <w:color w:val="FF0000"/>
        </w:rPr>
        <w:t xml:space="preserve"> and validated with </w:t>
      </w:r>
      <w:proofErr w:type="spellStart"/>
      <w:r w:rsidR="00774AFC">
        <w:rPr>
          <w:color w:val="FF0000"/>
        </w:rPr>
        <w:t>CrowdTangle</w:t>
      </w:r>
      <w:proofErr w:type="spellEnd"/>
      <w:r w:rsidRPr="00103ABD">
        <w:rPr>
          <w:color w:val="FF0000"/>
        </w:rPr>
        <w:t xml:space="preserve">. </w:t>
      </w:r>
      <w:r w:rsidR="00597C98">
        <w:t>Because most of the stories came from a single news organization (Fox News), we also includ</w:t>
      </w:r>
      <w:r w:rsidR="009129C0">
        <w:t>ed</w:t>
      </w:r>
      <w:r w:rsidR="00597C98">
        <w:t xml:space="preserve"> the most popular story from any other </w:t>
      </w:r>
      <w:r w:rsidR="00341BAE" w:rsidRPr="00103ABD">
        <w:rPr>
          <w:color w:val="FF0000"/>
        </w:rPr>
        <w:t xml:space="preserve">(non-Fox) </w:t>
      </w:r>
      <w:r w:rsidR="00597C98">
        <w:t>news organization and</w:t>
      </w:r>
      <w:r w:rsidR="009129C0">
        <w:t xml:space="preserve"> randomiz</w:t>
      </w:r>
      <w:r w:rsidR="00652613">
        <w:t>ed</w:t>
      </w:r>
      <w:r w:rsidR="009129C0">
        <w:t xml:space="preserve"> which story a</w:t>
      </w:r>
      <w:r w:rsidR="00652613">
        <w:t xml:space="preserve"> </w:t>
      </w:r>
      <w:r w:rsidR="009129C0">
        <w:t>respondent saw.</w:t>
      </w:r>
      <w:r w:rsidR="00597C98">
        <w:t xml:space="preserve"> </w:t>
      </w:r>
      <w:r w:rsidR="002461D5" w:rsidRPr="002461D5">
        <w:t xml:space="preserve">Respondents were told the </w:t>
      </w:r>
      <w:r w:rsidR="00597C98">
        <w:t>story</w:t>
      </w:r>
      <w:r w:rsidR="002461D5" w:rsidRPr="002461D5">
        <w:t xml:space="preserve"> </w:t>
      </w:r>
      <w:r w:rsidR="000D763D">
        <w:t>had</w:t>
      </w:r>
      <w:r w:rsidR="002461D5" w:rsidRPr="002461D5">
        <w:t xml:space="preserve"> been “recently circulating on Facebook”—a true statement. </w:t>
      </w:r>
      <w:r w:rsidR="002A1368" w:rsidRPr="00103ABD">
        <w:rPr>
          <w:color w:val="FF0000"/>
        </w:rPr>
        <w:t>Finally, w</w:t>
      </w:r>
      <w:r w:rsidR="00595D95" w:rsidRPr="00103ABD">
        <w:rPr>
          <w:color w:val="FF0000"/>
        </w:rPr>
        <w:t xml:space="preserve">e </w:t>
      </w:r>
      <w:r w:rsidR="002461D5" w:rsidRPr="002461D5">
        <w:t>develop</w:t>
      </w:r>
      <w:r w:rsidR="00595D95">
        <w:t>ed</w:t>
      </w:r>
      <w:r w:rsidR="002461D5" w:rsidRPr="002461D5">
        <w:t xml:space="preserve"> several cued recall measures</w:t>
      </w:r>
      <w:r w:rsidR="00F2435A">
        <w:t xml:space="preserve"> based on this method</w:t>
      </w:r>
      <w:r w:rsidR="002461D5" w:rsidRPr="002461D5">
        <w:t xml:space="preserve">. </w:t>
      </w:r>
      <w:r w:rsidR="00CF3960">
        <w:rPr>
          <w:color w:val="FF0000"/>
        </w:rPr>
        <w:t>We did not collect personal information or access social media accounts</w:t>
      </w:r>
      <w:r w:rsidR="005272FA" w:rsidRPr="00103ABD">
        <w:rPr>
          <w:color w:val="FF0000"/>
        </w:rPr>
        <w:t xml:space="preserve">. </w:t>
      </w:r>
      <w:r w:rsidR="00CF3960">
        <w:rPr>
          <w:color w:val="FF0000"/>
        </w:rPr>
        <w:t>E</w:t>
      </w:r>
      <w:r w:rsidR="00A526E1" w:rsidRPr="00103ABD">
        <w:rPr>
          <w:color w:val="FF0000"/>
        </w:rPr>
        <w:t xml:space="preserve">mbedding articles into </w:t>
      </w:r>
      <w:r w:rsidR="00D332FF" w:rsidRPr="00103ABD">
        <w:rPr>
          <w:color w:val="FF0000"/>
        </w:rPr>
        <w:t>an</w:t>
      </w:r>
      <w:r w:rsidR="00A526E1" w:rsidRPr="00103ABD">
        <w:rPr>
          <w:color w:val="FF0000"/>
        </w:rPr>
        <w:t xml:space="preserve"> RCS design</w:t>
      </w:r>
      <w:r w:rsidR="00CF3960">
        <w:rPr>
          <w:color w:val="FF0000"/>
        </w:rPr>
        <w:t xml:space="preserve"> affords us the ability to more closely</w:t>
      </w:r>
      <w:ins w:id="16" w:author="Dan Lane" w:date="2023-04-04T15:21:00Z">
        <w:r w:rsidR="0084563C">
          <w:rPr>
            <w:color w:val="FF0000"/>
          </w:rPr>
          <w:t xml:space="preserve"> link</w:t>
        </w:r>
      </w:ins>
      <w:r w:rsidR="00CF3960">
        <w:rPr>
          <w:color w:val="FF0000"/>
        </w:rPr>
        <w:t xml:space="preserve"> </w:t>
      </w:r>
      <w:r w:rsidR="00A526E1" w:rsidRPr="00103ABD">
        <w:rPr>
          <w:color w:val="FF0000"/>
        </w:rPr>
        <w:t xml:space="preserve">survey responses </w:t>
      </w:r>
      <w:r w:rsidR="00CF3960">
        <w:rPr>
          <w:color w:val="FF0000"/>
        </w:rPr>
        <w:t>t</w:t>
      </w:r>
      <w:r w:rsidR="00A526E1" w:rsidRPr="00103ABD">
        <w:rPr>
          <w:color w:val="FF0000"/>
        </w:rPr>
        <w:t xml:space="preserve">o </w:t>
      </w:r>
      <w:r w:rsidR="00CF3960">
        <w:rPr>
          <w:color w:val="FF0000"/>
        </w:rPr>
        <w:t>content circulating during the</w:t>
      </w:r>
      <w:r w:rsidR="00A526E1" w:rsidRPr="00103ABD">
        <w:rPr>
          <w:color w:val="FF0000"/>
        </w:rPr>
        <w:t xml:space="preserve"> </w:t>
      </w:r>
      <w:r w:rsidR="00CE423F" w:rsidRPr="00103ABD">
        <w:rPr>
          <w:color w:val="FF0000"/>
        </w:rPr>
        <w:t>election cycle</w:t>
      </w:r>
      <w:r w:rsidR="00A526E1" w:rsidRPr="00103ABD">
        <w:rPr>
          <w:color w:val="FF0000"/>
        </w:rPr>
        <w:t xml:space="preserve"> (De </w:t>
      </w:r>
      <w:proofErr w:type="spellStart"/>
      <w:r w:rsidR="00A526E1" w:rsidRPr="00103ABD">
        <w:rPr>
          <w:color w:val="FF0000"/>
        </w:rPr>
        <w:t>Vreese</w:t>
      </w:r>
      <w:proofErr w:type="spellEnd"/>
      <w:r w:rsidR="00A526E1" w:rsidRPr="00103ABD">
        <w:rPr>
          <w:color w:val="FF0000"/>
        </w:rPr>
        <w:t xml:space="preserve"> et al., 2017).</w:t>
      </w:r>
    </w:p>
    <w:p w14:paraId="4559C697" w14:textId="77777777" w:rsidR="002461D5" w:rsidRPr="002461D5" w:rsidRDefault="002461D5" w:rsidP="0072519F">
      <w:pPr>
        <w:widowControl w:val="0"/>
        <w:spacing w:line="480" w:lineRule="auto"/>
        <w:rPr>
          <w:b/>
          <w:bCs/>
        </w:rPr>
      </w:pPr>
      <w:r w:rsidRPr="002461D5">
        <w:rPr>
          <w:b/>
          <w:bCs/>
        </w:rPr>
        <w:t>Sample and Data</w:t>
      </w:r>
    </w:p>
    <w:p w14:paraId="14D44872" w14:textId="395B7746" w:rsidR="002461D5" w:rsidRDefault="002461D5" w:rsidP="0072519F">
      <w:pPr>
        <w:widowControl w:val="0"/>
        <w:spacing w:line="480" w:lineRule="auto"/>
      </w:pPr>
      <w:r w:rsidRPr="002461D5">
        <w:tab/>
        <w:t xml:space="preserve">Data were collected between September 3 and November 1, 2020. Quotas for age, race, gender, and census region were based on the 2018 American Community Survey. The survey has an incidence rate of </w:t>
      </w:r>
      <w:r w:rsidR="00776A9E">
        <w:t>~</w:t>
      </w:r>
      <w:r w:rsidRPr="002461D5">
        <w:t xml:space="preserve">100% and a cooperation rate of </w:t>
      </w:r>
      <w:r w:rsidR="00776A9E">
        <w:t>~</w:t>
      </w:r>
      <w:r w:rsidRPr="002461D5">
        <w:t>70%. It has a</w:t>
      </w:r>
      <w:r w:rsidR="00D95F99">
        <w:t xml:space="preserve"> </w:t>
      </w:r>
      <w:r w:rsidRPr="002461D5">
        <w:t xml:space="preserve">sample size of </w:t>
      </w:r>
      <w:r w:rsidRPr="00EB023E">
        <w:rPr>
          <w:i/>
          <w:iCs/>
        </w:rPr>
        <w:t>N</w:t>
      </w:r>
      <w:r w:rsidRPr="002461D5">
        <w:t xml:space="preserve"> = 2,00</w:t>
      </w:r>
      <w:r w:rsidR="00EB023E">
        <w:t>8</w:t>
      </w:r>
      <w:r w:rsidRPr="002461D5">
        <w:t xml:space="preserve"> with at least </w:t>
      </w:r>
      <w:r w:rsidRPr="00EB023E">
        <w:rPr>
          <w:i/>
          <w:iCs/>
        </w:rPr>
        <w:t>n</w:t>
      </w:r>
      <w:r w:rsidRPr="002461D5">
        <w:t xml:space="preserve"> = 100 </w:t>
      </w:r>
      <w:r w:rsidR="00D95F99">
        <w:t>in</w:t>
      </w:r>
      <w:r w:rsidRPr="002461D5">
        <w:t xml:space="preserve"> each sampling frame</w:t>
      </w:r>
      <w:r w:rsidR="00A45FA3">
        <w:t xml:space="preserve"> </w:t>
      </w:r>
      <w:r w:rsidR="00A45FA3" w:rsidRPr="00103ABD">
        <w:rPr>
          <w:color w:val="FF0000"/>
        </w:rPr>
        <w:t xml:space="preserve">(1,731 complete cases; missingness across modelled variables: </w:t>
      </w:r>
      <w:r w:rsidR="00A45FA3" w:rsidRPr="00103ABD">
        <w:rPr>
          <w:i/>
          <w:iCs/>
          <w:color w:val="FF0000"/>
        </w:rPr>
        <w:t>Max.</w:t>
      </w:r>
      <w:r w:rsidR="00A45FA3" w:rsidRPr="00103ABD">
        <w:rPr>
          <w:color w:val="FF0000"/>
        </w:rPr>
        <w:t xml:space="preserve"> = 126 (age), and </w:t>
      </w:r>
      <w:r w:rsidR="00A45FA3" w:rsidRPr="00103ABD">
        <w:rPr>
          <w:i/>
          <w:iCs/>
          <w:color w:val="FF0000"/>
        </w:rPr>
        <w:t xml:space="preserve">Min. = </w:t>
      </w:r>
      <w:r w:rsidR="00A45FA3" w:rsidRPr="00103ABD">
        <w:rPr>
          <w:color w:val="FF0000"/>
        </w:rPr>
        <w:t xml:space="preserve">19 for strength of party </w:t>
      </w:r>
      <w:r w:rsidR="00032BA3">
        <w:rPr>
          <w:color w:val="FF0000"/>
        </w:rPr>
        <w:t>identity</w:t>
      </w:r>
      <w:r w:rsidR="00A45FA3" w:rsidRPr="00103ABD">
        <w:rPr>
          <w:color w:val="FF0000"/>
        </w:rPr>
        <w:t>)</w:t>
      </w:r>
      <w:r w:rsidRPr="00103ABD">
        <w:rPr>
          <w:color w:val="FF0000"/>
        </w:rPr>
        <w:t xml:space="preserve">. </w:t>
      </w:r>
      <w:r w:rsidRPr="002461D5">
        <w:t>The sample reflects the target population on the quota criteria</w:t>
      </w:r>
      <w:r w:rsidR="004D7A28">
        <w:t xml:space="preserve"> (</w:t>
      </w:r>
      <w:r w:rsidR="004D7A28" w:rsidRPr="00D7756F">
        <w:t xml:space="preserve">see </w:t>
      </w:r>
      <w:r w:rsidR="009F0480">
        <w:t>Appendix A online</w:t>
      </w:r>
      <w:r w:rsidR="004D7A28">
        <w:t>)</w:t>
      </w:r>
      <w:r w:rsidRPr="002461D5">
        <w:t xml:space="preserve">. The average respondent is between 45 and 54 years old (measured on a 7-point scale where 1 = </w:t>
      </w:r>
      <w:r w:rsidRPr="00EB023E">
        <w:rPr>
          <w:i/>
          <w:iCs/>
        </w:rPr>
        <w:t>18-24</w:t>
      </w:r>
      <w:r w:rsidRPr="002461D5">
        <w:t xml:space="preserve"> and 7 = 85 or older). </w:t>
      </w:r>
      <w:r w:rsidR="00E00FD4">
        <w:t>The sample is composed of a</w:t>
      </w:r>
      <w:r w:rsidRPr="002461D5">
        <w:t>pproximately 40% persons of color</w:t>
      </w:r>
      <w:r w:rsidR="00E00FD4">
        <w:t xml:space="preserve"> </w:t>
      </w:r>
      <w:r w:rsidRPr="002461D5">
        <w:t>and 51% female</w:t>
      </w:r>
      <w:r w:rsidR="00E00FD4">
        <w:t>s</w:t>
      </w:r>
      <w:r w:rsidRPr="002461D5">
        <w:t>. Census regions were defined according to the U.S. Census Bureau’s map, and in our sample ~22% of respondents live in the Midwest, ~19% live in the Northeast, ~37% live in the South, and ~23% live in the West. In terms of non-</w:t>
      </w:r>
      <w:r w:rsidR="004641C0">
        <w:t>quota</w:t>
      </w:r>
      <w:r w:rsidRPr="002461D5">
        <w:t xml:space="preserve"> demographics, the average respondent has either </w:t>
      </w:r>
      <w:r w:rsidR="00EB023E" w:rsidRPr="00EB023E">
        <w:t>s</w:t>
      </w:r>
      <w:r w:rsidRPr="00EB023E">
        <w:t>ome college</w:t>
      </w:r>
      <w:r w:rsidRPr="002461D5">
        <w:t xml:space="preserve"> or a </w:t>
      </w:r>
      <w:r w:rsidRPr="00EB023E">
        <w:t>2-year associate’s degree or trade school diploma</w:t>
      </w:r>
      <w:r w:rsidRPr="002461D5">
        <w:t xml:space="preserve"> (</w:t>
      </w:r>
      <w:r w:rsidRPr="00EB023E">
        <w:rPr>
          <w:i/>
          <w:iCs/>
        </w:rPr>
        <w:t>M</w:t>
      </w:r>
      <w:r w:rsidRPr="002461D5">
        <w:t xml:space="preserve"> = 4.5 on a 7-point scale where 1 = </w:t>
      </w:r>
      <w:r w:rsidRPr="00EB023E">
        <w:rPr>
          <w:i/>
          <w:iCs/>
        </w:rPr>
        <w:t>Some high school</w:t>
      </w:r>
      <w:r w:rsidRPr="002461D5">
        <w:t xml:space="preserve"> and 7 = </w:t>
      </w:r>
      <w:r w:rsidRPr="00EB023E">
        <w:rPr>
          <w:i/>
          <w:iCs/>
        </w:rPr>
        <w:t>Post-graduate degree</w:t>
      </w:r>
      <w:r w:rsidRPr="002461D5">
        <w:t>), and lives in a household that earns between $45,000 and $75,000 per year (</w:t>
      </w:r>
      <w:r w:rsidRPr="00EB023E">
        <w:rPr>
          <w:i/>
          <w:iCs/>
        </w:rPr>
        <w:t>M</w:t>
      </w:r>
      <w:r w:rsidRPr="002461D5">
        <w:t xml:space="preserve"> = 4.7 on an 8-point scale where 1 = </w:t>
      </w:r>
      <w:r w:rsidRPr="00EB023E">
        <w:rPr>
          <w:i/>
          <w:iCs/>
        </w:rPr>
        <w:t>Less than $15,000</w:t>
      </w:r>
      <w:r w:rsidRPr="002461D5">
        <w:t xml:space="preserve"> and 8 = </w:t>
      </w:r>
      <w:r w:rsidRPr="00EB023E">
        <w:rPr>
          <w:i/>
          <w:iCs/>
        </w:rPr>
        <w:t>More than $150,000</w:t>
      </w:r>
      <w:r w:rsidRPr="002461D5">
        <w:t>).</w:t>
      </w:r>
      <w:r w:rsidR="00EB023E">
        <w:t xml:space="preserve"> The sample underrepresents </w:t>
      </w:r>
      <w:r w:rsidR="004D7A28">
        <w:t>low-education and low-income individuals, and therefore the data were weighted by education and income (</w:t>
      </w:r>
      <w:r w:rsidR="004D7A28" w:rsidRPr="00D7756F">
        <w:t xml:space="preserve">see </w:t>
      </w:r>
      <w:r w:rsidR="009F0480">
        <w:t>Appendix A</w:t>
      </w:r>
      <w:r w:rsidR="004D7A28">
        <w:t xml:space="preserve"> for the weighting scheme).</w:t>
      </w:r>
      <w:r w:rsidR="008403B5">
        <w:t xml:space="preserve"> </w:t>
      </w:r>
      <w:r w:rsidR="00464833" w:rsidRPr="00103ABD">
        <w:rPr>
          <w:color w:val="FF0000"/>
        </w:rPr>
        <w:t>To en</w:t>
      </w:r>
      <w:r w:rsidR="00103ABD">
        <w:rPr>
          <w:color w:val="FF0000"/>
        </w:rPr>
        <w:t>s</w:t>
      </w:r>
      <w:r w:rsidR="00464833" w:rsidRPr="00103ABD">
        <w:rPr>
          <w:color w:val="FF0000"/>
        </w:rPr>
        <w:t>ure balance in the sample across the 17 waves, m</w:t>
      </w:r>
      <w:r w:rsidR="008403B5" w:rsidRPr="008403B5">
        <w:t xml:space="preserve">issing values were imputed using a chained equations </w:t>
      </w:r>
      <w:r w:rsidR="00D35FE5">
        <w:t xml:space="preserve">multiple imputation </w:t>
      </w:r>
      <w:r w:rsidR="008403B5" w:rsidRPr="008403B5">
        <w:t>technique</w:t>
      </w:r>
      <w:r w:rsidR="00464833">
        <w:t>.</w:t>
      </w:r>
    </w:p>
    <w:p w14:paraId="2EDD081D" w14:textId="774107C7" w:rsidR="00D72CB9" w:rsidRPr="00AC0710" w:rsidRDefault="00AC0710" w:rsidP="0072519F">
      <w:pPr>
        <w:widowControl w:val="0"/>
        <w:spacing w:line="480" w:lineRule="auto"/>
        <w:rPr>
          <w:b/>
          <w:bCs/>
        </w:rPr>
      </w:pPr>
      <w:r w:rsidRPr="00AC0710">
        <w:rPr>
          <w:b/>
          <w:bCs/>
        </w:rPr>
        <w:t>Measures</w:t>
      </w:r>
    </w:p>
    <w:p w14:paraId="7F4027A3" w14:textId="56F7F831" w:rsidR="00D72CB9" w:rsidRPr="00AC0710" w:rsidRDefault="00D72CB9" w:rsidP="0072519F">
      <w:pPr>
        <w:widowControl w:val="0"/>
        <w:spacing w:line="480" w:lineRule="auto"/>
        <w:rPr>
          <w:b/>
          <w:bCs/>
          <w:i/>
          <w:iCs/>
        </w:rPr>
      </w:pPr>
      <w:r w:rsidRPr="00AC0710">
        <w:rPr>
          <w:b/>
          <w:bCs/>
          <w:i/>
          <w:iCs/>
        </w:rPr>
        <w:t>Exposure and Engagement</w:t>
      </w:r>
    </w:p>
    <w:p w14:paraId="57695427" w14:textId="60523A3E" w:rsidR="005F6F2D" w:rsidRPr="00103ABD" w:rsidRDefault="00AC0710" w:rsidP="0072519F">
      <w:pPr>
        <w:widowControl w:val="0"/>
        <w:spacing w:line="480" w:lineRule="auto"/>
        <w:rPr>
          <w:color w:val="FF0000"/>
        </w:rPr>
      </w:pPr>
      <w:r>
        <w:tab/>
      </w:r>
      <w:r w:rsidR="006E1846">
        <w:rPr>
          <w:color w:val="FF0000"/>
        </w:rPr>
        <w:t>One</w:t>
      </w:r>
      <w:r w:rsidR="006E1846" w:rsidRPr="006E1846">
        <w:rPr>
          <w:color w:val="FF0000"/>
        </w:rPr>
        <w:t xml:space="preserve"> aim of our study was to comprehensively investigate incidental exposure at both the trait- and state-levels, allowing for a more nuanced understanding of this phenomenon with respect to its levels of stability and contextual dependence</w:t>
      </w:r>
      <w:r w:rsidR="00C8430F">
        <w:t xml:space="preserve"> </w:t>
      </w:r>
      <w:r w:rsidR="004444DE">
        <w:t>(</w:t>
      </w:r>
      <w:r w:rsidR="004444DE" w:rsidRPr="00555D30">
        <w:t>Weeks &amp; Lane, 2020</w:t>
      </w:r>
      <w:r w:rsidR="004444DE">
        <w:t xml:space="preserve">). On the trait-like side, </w:t>
      </w:r>
      <w:r w:rsidR="004444DE">
        <w:rPr>
          <w:i/>
          <w:iCs/>
        </w:rPr>
        <w:t>total exposure</w:t>
      </w:r>
      <w:r w:rsidR="004444DE">
        <w:t xml:space="preserve"> to political information was measured with six questionnaire items asking respondents how often in the past week they have encountered the following types of information (0 = </w:t>
      </w:r>
      <w:r w:rsidR="004444DE">
        <w:rPr>
          <w:i/>
          <w:iCs/>
        </w:rPr>
        <w:t>Never</w:t>
      </w:r>
      <w:r w:rsidR="004444DE">
        <w:t xml:space="preserve"> and 4 = </w:t>
      </w:r>
      <w:r w:rsidR="004444DE">
        <w:rPr>
          <w:i/>
          <w:iCs/>
        </w:rPr>
        <w:t>Several times a day</w:t>
      </w:r>
      <w:r w:rsidR="004444DE">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t>Weeks et al., 2017</w:t>
      </w:r>
      <w:r w:rsidR="004444DE">
        <w:t>).</w:t>
      </w:r>
      <w:r w:rsidR="006310A4">
        <w:t xml:space="preserve"> These items were averaged for each respondent</w:t>
      </w:r>
      <w:r w:rsidR="00544FF2">
        <w:t xml:space="preserve"> </w:t>
      </w:r>
      <w:r w:rsidR="00D56653">
        <w:t xml:space="preserve">(Cronbach’s alpha </w:t>
      </w:r>
      <w:r w:rsidR="00D56653" w:rsidRPr="00B7551F">
        <w:t>= .</w:t>
      </w:r>
      <w:r w:rsidR="00B7551F" w:rsidRPr="00B7551F">
        <w:t>96</w:t>
      </w:r>
      <w:r w:rsidR="00D56653" w:rsidRPr="00B7551F">
        <w:t>)</w:t>
      </w:r>
      <w:r w:rsidR="00587B7A" w:rsidRPr="00B7551F">
        <w:t>.</w:t>
      </w:r>
      <w:r w:rsidR="00587B7A">
        <w:t xml:space="preserve"> The variable </w:t>
      </w:r>
      <w:r w:rsidR="006310A4">
        <w:t xml:space="preserve">has a mean of 1.8 </w:t>
      </w:r>
      <w:r w:rsidR="00EE40DA">
        <w:t>(</w:t>
      </w:r>
      <w:r w:rsidR="00EE40DA" w:rsidRPr="00EE40DA">
        <w:rPr>
          <w:i/>
          <w:iCs/>
        </w:rPr>
        <w:t>SD</w:t>
      </w:r>
      <w:r w:rsidR="00EE40DA">
        <w:t xml:space="preserve"> = </w:t>
      </w:r>
      <w:r w:rsidR="006310A4">
        <w:t>1.3</w:t>
      </w:r>
      <w:r w:rsidR="00EE40DA">
        <w:t>)</w:t>
      </w:r>
      <w:r w:rsidR="006310A4">
        <w:t xml:space="preserve">. </w:t>
      </w:r>
      <w:commentRangeStart w:id="17"/>
      <w:r w:rsidR="00EE711E">
        <w:rPr>
          <w:color w:val="FF0000"/>
        </w:rPr>
        <w:t>Previous studies suggest</w:t>
      </w:r>
      <w:r w:rsidR="00416886" w:rsidRPr="00103ABD">
        <w:rPr>
          <w:color w:val="FF0000"/>
        </w:rPr>
        <w:t xml:space="preserve"> that survey respondents </w:t>
      </w:r>
      <w:r w:rsidR="00EE711E">
        <w:rPr>
          <w:color w:val="FF0000"/>
        </w:rPr>
        <w:t>typically</w:t>
      </w:r>
      <w:r w:rsidR="00416886" w:rsidRPr="00103ABD">
        <w:rPr>
          <w:color w:val="FF0000"/>
        </w:rPr>
        <w:t xml:space="preserve"> underestimate their exposure, </w:t>
      </w:r>
      <w:r w:rsidR="00EE711E">
        <w:rPr>
          <w:color w:val="FF0000"/>
        </w:rPr>
        <w:t>resulting in</w:t>
      </w:r>
      <w:r w:rsidR="00416886" w:rsidRPr="00103ABD">
        <w:rPr>
          <w:color w:val="FF0000"/>
        </w:rPr>
        <w:t xml:space="preserve"> point estimates</w:t>
      </w:r>
      <w:r w:rsidR="00EE711E">
        <w:rPr>
          <w:color w:val="FF0000"/>
        </w:rPr>
        <w:t xml:space="preserve"> </w:t>
      </w:r>
      <w:r w:rsidR="00416886" w:rsidRPr="00103ABD">
        <w:rPr>
          <w:color w:val="FF0000"/>
        </w:rPr>
        <w:t xml:space="preserve">lower than the </w:t>
      </w:r>
      <w:r w:rsidR="00EE711E">
        <w:rPr>
          <w:color w:val="FF0000"/>
        </w:rPr>
        <w:t>actual</w:t>
      </w:r>
      <w:r w:rsidR="00416886" w:rsidRPr="00103ABD">
        <w:rPr>
          <w:color w:val="FF0000"/>
        </w:rPr>
        <w:t xml:space="preserve"> population parameters (González-</w:t>
      </w:r>
      <w:proofErr w:type="spellStart"/>
      <w:r w:rsidR="00416886" w:rsidRPr="00103ABD">
        <w:rPr>
          <w:color w:val="FF0000"/>
        </w:rPr>
        <w:t>Bailón</w:t>
      </w:r>
      <w:proofErr w:type="spellEnd"/>
      <w:r w:rsidR="00416886" w:rsidRPr="00103ABD">
        <w:rPr>
          <w:color w:val="FF0000"/>
        </w:rPr>
        <w:t xml:space="preserve"> &amp; </w:t>
      </w:r>
      <w:proofErr w:type="spellStart"/>
      <w:r w:rsidR="00416886" w:rsidRPr="00103ABD">
        <w:rPr>
          <w:color w:val="FF0000"/>
        </w:rPr>
        <w:t>Xenos</w:t>
      </w:r>
      <w:proofErr w:type="spellEnd"/>
      <w:r w:rsidR="00416886" w:rsidRPr="00103ABD">
        <w:rPr>
          <w:color w:val="FF0000"/>
        </w:rPr>
        <w:t xml:space="preserve">, 2020). However, this error </w:t>
      </w:r>
      <w:r w:rsidR="00EE711E">
        <w:rPr>
          <w:color w:val="FF0000"/>
        </w:rPr>
        <w:t>in measurement may not bias</w:t>
      </w:r>
      <w:r w:rsidR="00416886" w:rsidRPr="00103ABD">
        <w:rPr>
          <w:color w:val="FF0000"/>
        </w:rPr>
        <w:t xml:space="preserve"> causal inferences if all variables are </w:t>
      </w:r>
      <w:r w:rsidR="00EE711E">
        <w:rPr>
          <w:color w:val="FF0000"/>
        </w:rPr>
        <w:t>impacted</w:t>
      </w:r>
      <w:r w:rsidR="00416886" w:rsidRPr="00103ABD">
        <w:rPr>
          <w:color w:val="FF0000"/>
        </w:rPr>
        <w:t xml:space="preserve"> in the same way (King et al., 1994).</w:t>
      </w:r>
      <w:commentRangeEnd w:id="17"/>
      <w:r w:rsidR="0084563C">
        <w:rPr>
          <w:rStyle w:val="CommentReference"/>
          <w:rFonts w:asciiTheme="minorHAnsi" w:eastAsiaTheme="minorHAnsi" w:hAnsiTheme="minorHAnsi" w:cstheme="minorBidi"/>
        </w:rPr>
        <w:commentReference w:id="17"/>
      </w:r>
    </w:p>
    <w:p w14:paraId="5448A1B7" w14:textId="26A2385B" w:rsidR="00AC0710" w:rsidRPr="00103ABD" w:rsidRDefault="005F6F2D" w:rsidP="0072519F">
      <w:pPr>
        <w:widowControl w:val="0"/>
        <w:spacing w:line="480" w:lineRule="auto"/>
        <w:rPr>
          <w:color w:val="FF0000"/>
        </w:rPr>
      </w:pPr>
      <w:r>
        <w:tab/>
      </w:r>
      <w:r w:rsidR="002C1710">
        <w:t>I</w:t>
      </w:r>
      <w:r w:rsidR="00B765AA">
        <w:t>t is important to clarify whether exposure was incidental (</w:t>
      </w:r>
      <w:proofErr w:type="spellStart"/>
      <w:r w:rsidR="005D5D30" w:rsidRPr="001E2991">
        <w:t>Nanz</w:t>
      </w:r>
      <w:proofErr w:type="spellEnd"/>
      <w:r w:rsidR="005D5D30" w:rsidRPr="001E2991">
        <w:t xml:space="preserve"> &amp; </w:t>
      </w:r>
      <w:proofErr w:type="spellStart"/>
      <w:r w:rsidR="005D5D30" w:rsidRPr="001E2991">
        <w:t>Matthes</w:t>
      </w:r>
      <w:proofErr w:type="spellEnd"/>
      <w:r w:rsidR="005D5D30" w:rsidRPr="001E2991">
        <w:t xml:space="preserve">, </w:t>
      </w:r>
      <w:r w:rsidR="001E2991" w:rsidRPr="001E2991">
        <w:t>202</w:t>
      </w:r>
      <w:r w:rsidR="0021067E">
        <w:t>2</w:t>
      </w:r>
      <w:r w:rsidR="00B765AA">
        <w:t>). Therefore, i</w:t>
      </w:r>
      <w:r w:rsidR="006310A4">
        <w:t xml:space="preserve">mmediately after answering </w:t>
      </w:r>
      <w:r w:rsidR="002C37DF">
        <w:t>the above</w:t>
      </w:r>
      <w:r w:rsidR="006310A4">
        <w:t xml:space="preserve"> battery of questions, respondents were asked a follow</w:t>
      </w:r>
      <w:r w:rsidR="002C37DF">
        <w:t>-</w:t>
      </w:r>
      <w:r w:rsidR="006310A4">
        <w:t>up question</w:t>
      </w:r>
      <w:r w:rsidR="00EE40DA">
        <w:t xml:space="preserve">: “On social media, some people intentionally search for news or political information, but others come across such information accidentally. What about you?” (0 = </w:t>
      </w:r>
      <w:r w:rsidR="00EE40DA">
        <w:rPr>
          <w:i/>
          <w:iCs/>
        </w:rPr>
        <w:t>Always intentionally</w:t>
      </w:r>
      <w:r w:rsidR="00EE40DA">
        <w:t xml:space="preserve"> and 4 = </w:t>
      </w:r>
      <w:r w:rsidR="00EE40DA">
        <w:rPr>
          <w:i/>
          <w:iCs/>
        </w:rPr>
        <w:t>Always accidentally</w:t>
      </w:r>
      <w:r w:rsidR="00EE40DA">
        <w:t xml:space="preserve">). To create a measure of </w:t>
      </w:r>
      <w:r w:rsidR="00C40933" w:rsidRPr="00F52B89">
        <w:rPr>
          <w:i/>
          <w:iCs/>
          <w:color w:val="FF0000"/>
        </w:rPr>
        <w:t xml:space="preserve">trait </w:t>
      </w:r>
      <w:r w:rsidR="00EE40DA" w:rsidRPr="00C40933">
        <w:rPr>
          <w:i/>
          <w:iCs/>
        </w:rPr>
        <w:t>incidental</w:t>
      </w:r>
      <w:r w:rsidR="00EE40DA">
        <w:rPr>
          <w:i/>
          <w:iCs/>
        </w:rPr>
        <w:t xml:space="preserve"> exposure</w:t>
      </w:r>
      <w:r w:rsidR="00EE40DA">
        <w:t xml:space="preserve">, this item was multiplied by the total exposure scale, and then the square root was calculated to maintain the original 5-point </w:t>
      </w:r>
      <w:r w:rsidR="002C37DF">
        <w:t>metric</w:t>
      </w:r>
      <w:r w:rsidR="00EE40DA">
        <w:t xml:space="preserve">. </w:t>
      </w:r>
      <w:r w:rsidR="00C8430F" w:rsidRPr="00103ABD">
        <w:rPr>
          <w:color w:val="FF0000"/>
        </w:rPr>
        <w:t xml:space="preserve">This </w:t>
      </w:r>
      <w:r w:rsidR="00EE40DA">
        <w:t>variable has a mean of 1.5 (</w:t>
      </w:r>
      <w:r w:rsidR="00EE40DA" w:rsidRPr="00EE40DA">
        <w:rPr>
          <w:i/>
          <w:iCs/>
        </w:rPr>
        <w:t>SD</w:t>
      </w:r>
      <w:r w:rsidR="00EE40DA">
        <w:t xml:space="preserve"> = 1.1)</w:t>
      </w:r>
      <w:r w:rsidR="00C8430F">
        <w:t xml:space="preserve"> </w:t>
      </w:r>
      <w:r w:rsidR="00C8430F" w:rsidRPr="00103ABD">
        <w:rPr>
          <w:color w:val="FF0000"/>
        </w:rPr>
        <w:t>and captures a general (i.e., trait-like) tendency to encounter news incidentally</w:t>
      </w:r>
      <w:r w:rsidR="00EE40DA" w:rsidRPr="00103ABD">
        <w:rPr>
          <w:color w:val="FF0000"/>
        </w:rPr>
        <w:t>.</w:t>
      </w:r>
    </w:p>
    <w:p w14:paraId="79398B9F" w14:textId="320F16F0" w:rsidR="005F6F2D" w:rsidRDefault="005F6F2D" w:rsidP="0072519F">
      <w:pPr>
        <w:widowControl w:val="0"/>
        <w:spacing w:line="480" w:lineRule="auto"/>
      </w:pPr>
      <w:r>
        <w:tab/>
        <w:t xml:space="preserve">The state-like measures </w:t>
      </w:r>
      <w:r w:rsidR="00421155">
        <w:t xml:space="preserve">were </w:t>
      </w:r>
      <w:r>
        <w:t xml:space="preserve">centered on the embedded story stimuli. </w:t>
      </w:r>
      <w:r w:rsidR="001E2991">
        <w:t>Once shown the story, r</w:t>
      </w:r>
      <w:r>
        <w:t>espondents were</w:t>
      </w:r>
      <w:r w:rsidR="0066743E">
        <w:t xml:space="preserve"> </w:t>
      </w:r>
      <w:r>
        <w:t xml:space="preserve">asked whether they had seen </w:t>
      </w:r>
      <w:r w:rsidR="001E2991">
        <w:t xml:space="preserve">it </w:t>
      </w:r>
      <w:r>
        <w:t xml:space="preserve">on Facebook. A follow-up question asked whether they had seen it on some other social media platform, and </w:t>
      </w:r>
      <w:r w:rsidR="00FB2273">
        <w:t xml:space="preserve">answers to these two items were recoded so that 1 = </w:t>
      </w:r>
      <w:r w:rsidR="00FB2273">
        <w:rPr>
          <w:i/>
          <w:iCs/>
        </w:rPr>
        <w:t>Exposed</w:t>
      </w:r>
      <w:r w:rsidR="00FB2273">
        <w:t xml:space="preserve"> and 0 = </w:t>
      </w:r>
      <w:r w:rsidR="00FB2273">
        <w:rPr>
          <w:i/>
          <w:iCs/>
        </w:rPr>
        <w:t>Not exposed</w:t>
      </w:r>
      <w:r w:rsidR="00FB2273">
        <w:t xml:space="preserve">. Approximately 42% of the sample </w:t>
      </w:r>
      <w:r w:rsidR="00FB2273" w:rsidRPr="007F521B">
        <w:t xml:space="preserve">reported </w:t>
      </w:r>
      <w:r w:rsidR="00FB2273" w:rsidRPr="007F521B">
        <w:rPr>
          <w:i/>
          <w:iCs/>
        </w:rPr>
        <w:t>story exposure</w:t>
      </w:r>
      <w:r w:rsidR="00FB2273" w:rsidRPr="007F521B">
        <w:t xml:space="preserve">. </w:t>
      </w:r>
      <w:r w:rsidR="007F521B">
        <w:t>R</w:t>
      </w:r>
      <w:r w:rsidR="00FB2273">
        <w:t xml:space="preserve">espondents who reported </w:t>
      </w:r>
      <w:r w:rsidR="00BF430A">
        <w:t xml:space="preserve">story </w:t>
      </w:r>
      <w:r w:rsidR="00FB2273">
        <w:t>exposure were asked additional follow-up questions,</w:t>
      </w:r>
      <w:r w:rsidR="00EF7A89">
        <w:t xml:space="preserve"> including those for the</w:t>
      </w:r>
      <w:r w:rsidR="00FB2273">
        <w:t xml:space="preserve"> </w:t>
      </w:r>
      <w:r w:rsidR="00C40933" w:rsidRPr="00103ABD">
        <w:rPr>
          <w:i/>
          <w:iCs/>
          <w:color w:val="FF0000"/>
        </w:rPr>
        <w:t>state</w:t>
      </w:r>
      <w:r w:rsidR="00C40933" w:rsidRPr="00103ABD">
        <w:rPr>
          <w:color w:val="FF0000"/>
        </w:rPr>
        <w:t xml:space="preserve"> </w:t>
      </w:r>
      <w:r w:rsidR="00FB2273">
        <w:rPr>
          <w:i/>
          <w:iCs/>
        </w:rPr>
        <w:t>incidental exposur</w:t>
      </w:r>
      <w:r w:rsidR="00EF7A89">
        <w:rPr>
          <w:i/>
          <w:iCs/>
        </w:rPr>
        <w:t>e</w:t>
      </w:r>
      <w:r w:rsidR="00EF7A89">
        <w:t xml:space="preserve"> (</w:t>
      </w:r>
      <w:r w:rsidR="00FB2273">
        <w:t>“When you sa</w:t>
      </w:r>
      <w:r w:rsidR="00150D75">
        <w:t>w</w:t>
      </w:r>
      <w:r w:rsidR="00FB2273">
        <w:t xml:space="preserve"> the story, were you purposefully seeking information on this topic?</w:t>
      </w:r>
      <w:r w:rsidR="00EF7A89">
        <w:t xml:space="preserve"> </w:t>
      </w:r>
      <w:r w:rsidR="00FB2273">
        <w:t xml:space="preserve">1 = </w:t>
      </w:r>
      <w:r w:rsidR="001D3277">
        <w:rPr>
          <w:i/>
          <w:iCs/>
        </w:rPr>
        <w:t>Purposeful</w:t>
      </w:r>
      <w:r w:rsidR="00FB2273">
        <w:t xml:space="preserve"> and 0 = </w:t>
      </w:r>
      <w:r w:rsidR="001D3277">
        <w:rPr>
          <w:i/>
          <w:iCs/>
        </w:rPr>
        <w:t>Incidental</w:t>
      </w:r>
      <w:r w:rsidR="00FB2273">
        <w:t xml:space="preserve">; 54% of subset and 23% of full sample said </w:t>
      </w:r>
      <w:r w:rsidR="00CA4C88">
        <w:t>‘purposeful’</w:t>
      </w:r>
      <w:r w:rsidR="00FB2273">
        <w:t>)</w:t>
      </w:r>
      <w:r w:rsidR="00EF7A89">
        <w:t xml:space="preserve"> and </w:t>
      </w:r>
      <w:r w:rsidR="00EF7A89">
        <w:rPr>
          <w:i/>
          <w:iCs/>
        </w:rPr>
        <w:t>engagement</w:t>
      </w:r>
      <w:r w:rsidR="00EF7A89">
        <w:t xml:space="preserve"> (</w:t>
      </w:r>
      <w:r w:rsidR="00FB2273">
        <w:t>“When you sa</w:t>
      </w:r>
      <w:r w:rsidR="00497884">
        <w:t>w</w:t>
      </w:r>
      <w:r w:rsidR="00FB2273">
        <w:t xml:space="preserve"> the story, did you engage in any of the following activities?: click on the story; scan the headline</w:t>
      </w:r>
      <w:r w:rsidR="00740C8F">
        <w:t xml:space="preserve"> of the story</w:t>
      </w:r>
      <w:r w:rsidR="00FB2273">
        <w:t>; read the entire story; seek</w:t>
      </w:r>
      <w:r w:rsidR="00740C8F">
        <w:t xml:space="preserve"> out</w:t>
      </w:r>
      <w:r w:rsidR="00FB2273">
        <w:t xml:space="preserve"> additional information about the topic; comment on the </w:t>
      </w:r>
      <w:r w:rsidR="00740C8F">
        <w:t>post</w:t>
      </w:r>
      <w:r w:rsidR="00FB2273">
        <w:t>; discuss the story; and share the story</w:t>
      </w:r>
      <w:r w:rsidR="00EF7A89">
        <w:t xml:space="preserve">; 1 = </w:t>
      </w:r>
      <w:r w:rsidR="00EF7A89" w:rsidRPr="00FB2273">
        <w:rPr>
          <w:i/>
          <w:iCs/>
        </w:rPr>
        <w:t>Yes</w:t>
      </w:r>
      <w:r w:rsidR="00EF7A89">
        <w:t xml:space="preserve"> and 0 = </w:t>
      </w:r>
      <w:r w:rsidR="00EF7A89" w:rsidRPr="00FB2273">
        <w:rPr>
          <w:i/>
          <w:iCs/>
        </w:rPr>
        <w:t>No</w:t>
      </w:r>
      <w:r w:rsidR="00EF7A89">
        <w:t>;</w:t>
      </w:r>
      <w:r w:rsidR="00740C8F">
        <w:t xml:space="preserve"> </w:t>
      </w:r>
      <w:r w:rsidR="00EF7A89">
        <w:t>r</w:t>
      </w:r>
      <w:r w:rsidR="00740C8F">
        <w:t>esponses were summed for each respondent</w:t>
      </w:r>
      <w:r w:rsidR="00EF7A89">
        <w:t xml:space="preserve">; </w:t>
      </w:r>
      <w:r w:rsidR="00B765AA">
        <w:t xml:space="preserve">Cronbach’s alpha = </w:t>
      </w:r>
      <w:r w:rsidR="00B7551F">
        <w:t>.79</w:t>
      </w:r>
      <w:r w:rsidR="00634C6C">
        <w:t>;</w:t>
      </w:r>
      <w:r w:rsidR="00B765AA">
        <w:t xml:space="preserve"> </w:t>
      </w:r>
      <w:r w:rsidR="00740C8F" w:rsidRPr="00740C8F">
        <w:rPr>
          <w:i/>
          <w:iCs/>
        </w:rPr>
        <w:t>Min</w:t>
      </w:r>
      <w:r w:rsidR="00740C8F">
        <w:t xml:space="preserve">. = 0 and </w:t>
      </w:r>
      <w:r w:rsidR="00740C8F" w:rsidRPr="00740C8F">
        <w:rPr>
          <w:i/>
          <w:iCs/>
        </w:rPr>
        <w:t>Max</w:t>
      </w:r>
      <w:r w:rsidR="00740C8F">
        <w:t xml:space="preserve">. = 7, </w:t>
      </w:r>
      <w:r w:rsidR="00EF7A89" w:rsidRPr="00EF7A89">
        <w:rPr>
          <w:i/>
          <w:iCs/>
        </w:rPr>
        <w:t>M</w:t>
      </w:r>
      <w:r w:rsidR="00EF7A89">
        <w:t xml:space="preserve"> =</w:t>
      </w:r>
      <w:r w:rsidR="00740C8F">
        <w:t xml:space="preserve"> 3.5</w:t>
      </w:r>
      <w:r w:rsidR="00EF7A89">
        <w:t xml:space="preserve">, </w:t>
      </w:r>
      <w:r w:rsidR="00740C8F" w:rsidRPr="00740C8F">
        <w:rPr>
          <w:i/>
          <w:iCs/>
        </w:rPr>
        <w:t>SD</w:t>
      </w:r>
      <w:r w:rsidR="00740C8F">
        <w:t xml:space="preserve"> = 2.2).</w:t>
      </w:r>
    </w:p>
    <w:p w14:paraId="4313DA85" w14:textId="4DBFDA02" w:rsidR="00D72CB9" w:rsidRPr="00224D88" w:rsidRDefault="00A546D8" w:rsidP="0072519F">
      <w:pPr>
        <w:widowControl w:val="0"/>
        <w:spacing w:line="480" w:lineRule="auto"/>
        <w:rPr>
          <w:b/>
          <w:bCs/>
          <w:i/>
          <w:iCs/>
        </w:rPr>
      </w:pPr>
      <w:r w:rsidRPr="00224D88">
        <w:rPr>
          <w:b/>
          <w:bCs/>
          <w:i/>
          <w:iCs/>
        </w:rPr>
        <w:t xml:space="preserve">News </w:t>
      </w:r>
      <w:r w:rsidR="00817236">
        <w:rPr>
          <w:b/>
          <w:bCs/>
          <w:i/>
          <w:iCs/>
        </w:rPr>
        <w:t>Attraction</w:t>
      </w:r>
    </w:p>
    <w:p w14:paraId="3872BC5D" w14:textId="3EEC8AED" w:rsidR="003450D3" w:rsidRDefault="00746613" w:rsidP="0072519F">
      <w:pPr>
        <w:widowControl w:val="0"/>
        <w:spacing w:line="480" w:lineRule="auto"/>
      </w:pPr>
      <w:r>
        <w:tab/>
        <w:t xml:space="preserve">The study includes </w:t>
      </w:r>
      <w:r w:rsidR="00B816B7">
        <w:t>five</w:t>
      </w:r>
      <w:r>
        <w:t xml:space="preserve"> indictors of news</w:t>
      </w:r>
      <w:r w:rsidR="00AE0475">
        <w:t xml:space="preserve"> attraction</w:t>
      </w:r>
      <w:r w:rsidR="000819B1">
        <w:t xml:space="preserve">. First, the study measures respondents’ perceptions of </w:t>
      </w:r>
      <w:r w:rsidR="000819B1">
        <w:rPr>
          <w:i/>
          <w:iCs/>
        </w:rPr>
        <w:t>social media as news source</w:t>
      </w:r>
      <w:r w:rsidR="000819B1">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i/>
          <w:iCs/>
        </w:rPr>
        <w:t>News source</w:t>
      </w:r>
      <w:r w:rsidR="000819B1">
        <w:t xml:space="preserve"> and 0 = </w:t>
      </w:r>
      <w:r w:rsidR="000819B1">
        <w:rPr>
          <w:i/>
          <w:iCs/>
        </w:rPr>
        <w:t>Not news source</w:t>
      </w:r>
      <w:r w:rsidR="000819B1">
        <w:t>). A little more than one-third of the sample (35%) views social media as a news source.</w:t>
      </w:r>
      <w:r w:rsidR="00470CAB">
        <w:t xml:space="preserve"> Second, the study measures </w:t>
      </w:r>
      <w:r w:rsidR="00470CAB">
        <w:rPr>
          <w:i/>
          <w:iCs/>
        </w:rPr>
        <w:t>self-reported interest</w:t>
      </w:r>
      <w:r w:rsidR="00470CAB">
        <w:t xml:space="preserve"> with a three-item scale. Questions asked respondents how interested they are (1 = </w:t>
      </w:r>
      <w:r w:rsidR="00470CAB" w:rsidRPr="00470CAB">
        <w:rPr>
          <w:i/>
          <w:iCs/>
        </w:rPr>
        <w:t>Not at all interested</w:t>
      </w:r>
      <w:r w:rsidR="00470CAB">
        <w:t xml:space="preserve"> and 5 = </w:t>
      </w:r>
      <w:r w:rsidR="00470CAB" w:rsidRPr="00470CAB">
        <w:rPr>
          <w:i/>
          <w:iCs/>
        </w:rPr>
        <w:t>Very interested</w:t>
      </w:r>
      <w:r w:rsidR="00470CAB">
        <w:t xml:space="preserve">) in news, politics, and local community. These three items were averaged for each respondent (Cronbach’s alpha = </w:t>
      </w:r>
      <w:r w:rsidR="00C34E6D">
        <w:t>.83</w:t>
      </w:r>
      <w:r w:rsidR="00470CAB">
        <w:t>) and the variable has a mean of 3.5 (</w:t>
      </w:r>
      <w:r w:rsidR="00470CAB" w:rsidRPr="00470CAB">
        <w:rPr>
          <w:i/>
          <w:iCs/>
        </w:rPr>
        <w:t>SD</w:t>
      </w:r>
      <w:r w:rsidR="00470CAB">
        <w:t xml:space="preserve"> = 1.0). Third, </w:t>
      </w:r>
      <w:r w:rsidR="004C013A">
        <w:t>we</w:t>
      </w:r>
      <w:r w:rsidR="00470CAB">
        <w:t xml:space="preserve"> measure</w:t>
      </w:r>
      <w:r w:rsidR="004C013A">
        <w:t>d</w:t>
      </w:r>
      <w:r w:rsidR="00470CAB">
        <w:t xml:space="preserve"> the extent </w:t>
      </w:r>
      <w:r w:rsidR="00B03D9B">
        <w:t xml:space="preserve">to </w:t>
      </w:r>
      <w:r w:rsidR="00470CAB">
        <w:t xml:space="preserve">which respondents </w:t>
      </w:r>
      <w:r w:rsidR="00470CAB">
        <w:rPr>
          <w:i/>
          <w:iCs/>
        </w:rPr>
        <w:t>follow accounts for news</w:t>
      </w:r>
      <w:r w:rsidR="004F0E24">
        <w:t xml:space="preserve"> with a three-item scale</w:t>
      </w:r>
      <w:r w:rsidR="00D95D65">
        <w:t xml:space="preserve">. Items ask how often respondents follow accounts on social media because they are interested in what they post about </w:t>
      </w:r>
      <w:r w:rsidR="00AF2112">
        <w:t xml:space="preserve">news or current affairs, politics, </w:t>
      </w:r>
      <w:r w:rsidR="00D95D65">
        <w:t xml:space="preserve">and </w:t>
      </w:r>
      <w:r w:rsidR="00AF2112">
        <w:t>community events</w:t>
      </w:r>
      <w:r w:rsidR="004D44F6">
        <w:t xml:space="preserve"> </w:t>
      </w:r>
      <w:r w:rsidR="00D95D65">
        <w:t>(</w:t>
      </w:r>
      <w:r w:rsidR="002C22AD">
        <w:t>1</w:t>
      </w:r>
      <w:r w:rsidR="00D95D65">
        <w:t xml:space="preserve"> = </w:t>
      </w:r>
      <w:r w:rsidR="00D95D65">
        <w:rPr>
          <w:i/>
          <w:iCs/>
        </w:rPr>
        <w:t>Never</w:t>
      </w:r>
      <w:r w:rsidR="00D95D65">
        <w:t xml:space="preserve"> and </w:t>
      </w:r>
      <w:r w:rsidR="002C22AD">
        <w:t>5</w:t>
      </w:r>
      <w:r w:rsidR="00D95D65">
        <w:t xml:space="preserve"> = </w:t>
      </w:r>
      <w:r w:rsidR="00D95D65" w:rsidRPr="00D95D65">
        <w:rPr>
          <w:i/>
          <w:iCs/>
        </w:rPr>
        <w:t>Very Frequently</w:t>
      </w:r>
      <w:r w:rsidR="00D95D65">
        <w:t>). These three items were averaged for each respondent</w:t>
      </w:r>
      <w:r w:rsidR="004D44F6">
        <w:t xml:space="preserve"> (Cronbach’s alpha = </w:t>
      </w:r>
      <w:r w:rsidR="00C34E6D">
        <w:t>.91</w:t>
      </w:r>
      <w:r w:rsidR="004D44F6">
        <w:t>)</w:t>
      </w:r>
      <w:r w:rsidR="00D95D65">
        <w:t>, and the scale has a mean of</w:t>
      </w:r>
      <w:r w:rsidR="002C22AD">
        <w:t xml:space="preserve"> 2.7</w:t>
      </w:r>
      <w:r w:rsidR="00D95D65">
        <w:t xml:space="preserve"> (</w:t>
      </w:r>
      <w:r w:rsidR="002C22AD" w:rsidRPr="00D95D65">
        <w:rPr>
          <w:i/>
          <w:iCs/>
        </w:rPr>
        <w:t>SD</w:t>
      </w:r>
      <w:r w:rsidR="002C22AD">
        <w:t xml:space="preserve"> = 1.2</w:t>
      </w:r>
      <w:r w:rsidR="00D95D65">
        <w:t xml:space="preserve">). </w:t>
      </w:r>
      <w:r w:rsidR="00B816B7">
        <w:t xml:space="preserve">Fourth, social news curation relies on 5 items that ask respondents how much (1 = </w:t>
      </w:r>
      <w:r w:rsidR="00B816B7" w:rsidRPr="00565DEA">
        <w:rPr>
          <w:i/>
          <w:iCs/>
        </w:rPr>
        <w:t>None at all</w:t>
      </w:r>
      <w:r w:rsidR="00B816B7">
        <w:t xml:space="preserve"> and 5 = </w:t>
      </w:r>
      <w:r w:rsidR="00B816B7" w:rsidRPr="00565DEA">
        <w:rPr>
          <w:i/>
          <w:iCs/>
        </w:rPr>
        <w:t>Almost all</w:t>
      </w:r>
      <w:r w:rsidR="00B816B7">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i/>
          <w:iCs/>
        </w:rPr>
        <w:t>M</w:t>
      </w:r>
      <w:r w:rsidR="00B816B7">
        <w:t xml:space="preserve"> = </w:t>
      </w:r>
      <w:r w:rsidR="00B816B7" w:rsidRPr="00CB598A">
        <w:t>2</w:t>
      </w:r>
      <w:r w:rsidR="00B816B7">
        <w:t xml:space="preserve">.9, </w:t>
      </w:r>
      <w:r w:rsidR="00B816B7" w:rsidRPr="00565DEA">
        <w:rPr>
          <w:i/>
          <w:iCs/>
        </w:rPr>
        <w:t>SD</w:t>
      </w:r>
      <w:r w:rsidR="00B816B7">
        <w:t xml:space="preserve"> = 1.1). </w:t>
      </w:r>
      <w:r w:rsidR="00D95D65">
        <w:t>Finally,</w:t>
      </w:r>
      <w:r w:rsidR="00805530">
        <w:t xml:space="preserve"> </w:t>
      </w:r>
      <w:r w:rsidR="00805530" w:rsidRPr="00805530">
        <w:t xml:space="preserve">we measured </w:t>
      </w:r>
      <w:r w:rsidR="00805530" w:rsidRPr="00805530">
        <w:rPr>
          <w:i/>
          <w:iCs/>
        </w:rPr>
        <w:t>algorithmic categorization</w:t>
      </w:r>
      <w:r w:rsidR="00805530" w:rsidRPr="00805530">
        <w:t xml:space="preserve"> using a technique pioneered by </w:t>
      </w:r>
      <w:r w:rsidR="001E2991" w:rsidRPr="001E2991">
        <w:t>Thorson</w:t>
      </w:r>
      <w:r w:rsidR="00805530" w:rsidRPr="001E2991">
        <w:t xml:space="preserve"> and colleagues (2021).</w:t>
      </w:r>
      <w:r w:rsidR="00805530" w:rsidRPr="00805530">
        <w:t xml:space="preserve"> </w:t>
      </w:r>
      <w:r w:rsidR="00B816B7">
        <w:t>W</w:t>
      </w:r>
      <w:r w:rsidR="00805530" w:rsidRPr="00805530">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i/>
          <w:iCs/>
        </w:rPr>
        <w:t>New York Times</w:t>
      </w:r>
      <w:r w:rsidR="00805530" w:rsidRPr="00805530">
        <w:t xml:space="preserve">); or (c) neither. </w:t>
      </w:r>
      <w:r w:rsidR="003450D3">
        <w:t xml:space="preserve">We coded this </w:t>
      </w:r>
      <w:r w:rsidR="004D44F6">
        <w:t>item</w:t>
      </w:r>
      <w:r w:rsidR="003450D3">
        <w:t xml:space="preserve"> into a binary variable (1 = </w:t>
      </w:r>
      <w:r w:rsidR="003450D3">
        <w:rPr>
          <w:i/>
          <w:iCs/>
        </w:rPr>
        <w:t>News or politics</w:t>
      </w:r>
      <w:r w:rsidR="003450D3">
        <w:t xml:space="preserve"> and 0 = </w:t>
      </w:r>
      <w:r w:rsidR="003450D3">
        <w:rPr>
          <w:i/>
          <w:iCs/>
        </w:rPr>
        <w:t>Neither</w:t>
      </w:r>
      <w:r w:rsidR="003450D3">
        <w:t>). A little less than half (41%) of the sample was categorized as interested in news or politics</w:t>
      </w:r>
      <w:r w:rsidR="00E0466B">
        <w:t>, and a little more than half (59%) as uninterested</w:t>
      </w:r>
      <w:r w:rsidR="003450D3">
        <w:t xml:space="preserve">. </w:t>
      </w:r>
    </w:p>
    <w:p w14:paraId="5539811D" w14:textId="7FA3C2CE" w:rsidR="00D72CB9" w:rsidRPr="00103ABD" w:rsidRDefault="00416886" w:rsidP="0072519F">
      <w:pPr>
        <w:widowControl w:val="0"/>
        <w:spacing w:line="480" w:lineRule="auto"/>
        <w:rPr>
          <w:b/>
          <w:bCs/>
          <w:i/>
          <w:iCs/>
          <w:color w:val="FF0000"/>
        </w:rPr>
      </w:pPr>
      <w:r w:rsidRPr="00103ABD">
        <w:rPr>
          <w:b/>
          <w:bCs/>
          <w:i/>
          <w:iCs/>
          <w:color w:val="FF0000"/>
        </w:rPr>
        <w:t>Control</w:t>
      </w:r>
      <w:r w:rsidR="00781406">
        <w:rPr>
          <w:b/>
          <w:bCs/>
          <w:i/>
          <w:iCs/>
          <w:color w:val="FF0000"/>
        </w:rPr>
        <w:t xml:space="preserve"> Variables</w:t>
      </w:r>
    </w:p>
    <w:p w14:paraId="348DB797" w14:textId="15976252" w:rsidR="00500D0B" w:rsidRDefault="00FB531A" w:rsidP="0072519F">
      <w:pPr>
        <w:widowControl w:val="0"/>
        <w:spacing w:line="480" w:lineRule="auto"/>
      </w:pPr>
      <w:r>
        <w:tab/>
        <w:t xml:space="preserve">Prior research </w:t>
      </w:r>
      <w:r w:rsidR="00BE1887">
        <w:t>shows that</w:t>
      </w:r>
      <w:r>
        <w:t xml:space="preserve"> it is important to include indicators of social network structures as </w:t>
      </w:r>
      <w:r w:rsidR="00416886" w:rsidRPr="00103ABD">
        <w:rPr>
          <w:color w:val="FF0000"/>
        </w:rPr>
        <w:t xml:space="preserve">controls </w:t>
      </w:r>
      <w:r>
        <w:t>in the analysis</w:t>
      </w:r>
      <w:r w:rsidR="00BE1887">
        <w:t xml:space="preserve"> (</w:t>
      </w:r>
      <w:r w:rsidR="00BE1887" w:rsidRPr="00165241">
        <w:t xml:space="preserve">Barnidge &amp; </w:t>
      </w:r>
      <w:proofErr w:type="spellStart"/>
      <w:r w:rsidR="00BE1887" w:rsidRPr="00165241">
        <w:t>Xenos</w:t>
      </w:r>
      <w:proofErr w:type="spellEnd"/>
      <w:r w:rsidR="00BE1887" w:rsidRPr="00165241">
        <w:t>, 2021</w:t>
      </w:r>
      <w:r w:rsidR="00BE1887">
        <w:t>)</w:t>
      </w:r>
      <w:r>
        <w:t xml:space="preserve">, and we included four such variables. </w:t>
      </w:r>
      <w:r w:rsidRPr="00FB531A">
        <w:t xml:space="preserve">First, network size was measured by asking respondents how many people or accounts they are “friends with,” “follow,” or “subscribe to” </w:t>
      </w:r>
      <w:r>
        <w:t>on</w:t>
      </w:r>
      <w:r w:rsidRPr="00FB531A">
        <w:t xml:space="preserve"> six social media platforms</w:t>
      </w:r>
      <w:r>
        <w:t xml:space="preserve"> </w:t>
      </w:r>
      <w:r w:rsidRPr="00FB531A">
        <w:t xml:space="preserve">(1 = </w:t>
      </w:r>
      <w:r w:rsidRPr="00FB531A">
        <w:rPr>
          <w:i/>
          <w:iCs/>
        </w:rPr>
        <w:t>None</w:t>
      </w:r>
      <w:r w:rsidRPr="00FB531A">
        <w:t xml:space="preserve"> and 7 =</w:t>
      </w:r>
      <w:r>
        <w:t xml:space="preserve"> </w:t>
      </w:r>
      <w:r w:rsidRPr="00FB531A">
        <w:rPr>
          <w:i/>
          <w:iCs/>
        </w:rPr>
        <w:t>2,001 or more</w:t>
      </w:r>
      <w:r w:rsidRPr="00FB531A">
        <w:t xml:space="preserve">). Respondents’ answers </w:t>
      </w:r>
      <w:r>
        <w:t xml:space="preserve">to these items </w:t>
      </w:r>
      <w:r w:rsidRPr="00FB531A">
        <w:t xml:space="preserve">were averaged </w:t>
      </w:r>
      <w:r>
        <w:t xml:space="preserve">to create a scale (Cronbach’s alpha = </w:t>
      </w:r>
      <w:r w:rsidR="00C34E6D">
        <w:t>.91</w:t>
      </w:r>
      <w:r w:rsidR="003B0A1E">
        <w:t>)</w:t>
      </w:r>
      <w:r>
        <w:t>, which was then unobtrusively logged to correct for skew (</w:t>
      </w:r>
      <w:r>
        <w:rPr>
          <w:i/>
          <w:iCs/>
        </w:rPr>
        <w:t>Min</w:t>
      </w:r>
      <w:r>
        <w:t xml:space="preserve">. = 0 and </w:t>
      </w:r>
      <w:r>
        <w:rPr>
          <w:i/>
          <w:iCs/>
        </w:rPr>
        <w:t>Max</w:t>
      </w:r>
      <w:r>
        <w:t>. = 1.9)</w:t>
      </w:r>
      <w:r w:rsidRPr="00FB531A">
        <w:t>.</w:t>
      </w:r>
      <w:r>
        <w:t xml:space="preserve"> The final variable has a mean of </w:t>
      </w:r>
      <w:r w:rsidR="008627E5">
        <w:t>0.7</w:t>
      </w:r>
      <w:r>
        <w:t xml:space="preserve"> (</w:t>
      </w:r>
      <w:r w:rsidR="008627E5" w:rsidRPr="00FB531A">
        <w:rPr>
          <w:i/>
          <w:iCs/>
        </w:rPr>
        <w:t>SD</w:t>
      </w:r>
      <w:r w:rsidR="008627E5">
        <w:t xml:space="preserve"> = 0.5</w:t>
      </w:r>
      <w:r>
        <w:t xml:space="preserve">). </w:t>
      </w:r>
      <w:r w:rsidR="003F57FE">
        <w:t>A</w:t>
      </w:r>
      <w:r w:rsidR="003B0A1E">
        <w:t xml:space="preserve"> structural measure of </w:t>
      </w:r>
      <w:r w:rsidR="003B0A1E">
        <w:rPr>
          <w:i/>
          <w:iCs/>
        </w:rPr>
        <w:t>network diversity</w:t>
      </w:r>
      <w:r w:rsidR="003B0A1E">
        <w:t xml:space="preserve"> uses a standardized list of 22 occupations and asks respondents whether they are connected </w:t>
      </w:r>
      <w:r w:rsidR="00DD5D51">
        <w:t xml:space="preserve">to </w:t>
      </w:r>
      <w:r w:rsidR="003B0A1E">
        <w:t xml:space="preserve">someone on </w:t>
      </w:r>
      <w:r w:rsidR="00565DEA">
        <w:t>social media</w:t>
      </w:r>
      <w:r w:rsidR="003B0A1E">
        <w:t xml:space="preserve"> who belongs to each (1 = </w:t>
      </w:r>
      <w:r w:rsidR="003B0A1E" w:rsidRPr="0077050D">
        <w:rPr>
          <w:i/>
          <w:iCs/>
        </w:rPr>
        <w:t>Yes</w:t>
      </w:r>
      <w:r w:rsidR="003B0A1E">
        <w:t xml:space="preserve"> and 0 = </w:t>
      </w:r>
      <w:r w:rsidR="003B0A1E" w:rsidRPr="0077050D">
        <w:rPr>
          <w:i/>
          <w:iCs/>
        </w:rPr>
        <w:t>No</w:t>
      </w:r>
      <w:r w:rsidR="003B0A1E">
        <w:t xml:space="preserve">). An averaged scale was created from these items (Cronbach’s alpha = </w:t>
      </w:r>
      <w:r w:rsidR="00C34E6D">
        <w:t>.92</w:t>
      </w:r>
      <w:r w:rsidR="003B0A1E">
        <w:t>), which has mean of 0.3 (</w:t>
      </w:r>
      <w:r w:rsidR="003B0A1E" w:rsidRPr="003D37FA">
        <w:rPr>
          <w:i/>
          <w:iCs/>
        </w:rPr>
        <w:t>SD</w:t>
      </w:r>
      <w:r w:rsidR="003B0A1E">
        <w:t xml:space="preserve"> = 0.3).</w:t>
      </w:r>
      <w:r w:rsidR="00565DEA">
        <w:t xml:space="preserve"> </w:t>
      </w:r>
      <w:r w:rsidR="003F57FE" w:rsidRPr="003F57FE">
        <w:rPr>
          <w:i/>
          <w:iCs/>
        </w:rPr>
        <w:t>G</w:t>
      </w:r>
      <w:r w:rsidR="00565DEA">
        <w:rPr>
          <w:i/>
          <w:iCs/>
        </w:rPr>
        <w:t>roup activity</w:t>
      </w:r>
      <w:r w:rsidR="00565DEA">
        <w:t xml:space="preserve"> on social media was measured with an 8-item scale, where questions asked respondents whether they had discussed news or related topics during the past month in various types of groups. These items were </w:t>
      </w:r>
      <w:r w:rsidR="00C34E6D">
        <w:t>summed</w:t>
      </w:r>
      <w:r w:rsidR="00565DEA">
        <w:t xml:space="preserve"> for each respondent, and the </w:t>
      </w:r>
      <w:r w:rsidR="00C34E6D">
        <w:t>index</w:t>
      </w:r>
      <w:r w:rsidR="00565DEA">
        <w:t xml:space="preserve"> was then logged to normalize the distribution. The final </w:t>
      </w:r>
      <w:r w:rsidR="00565DEA" w:rsidRPr="00B12284">
        <w:t>variable has a mean of 0.5 (</w:t>
      </w:r>
      <w:r w:rsidR="00565DEA" w:rsidRPr="00B12284">
        <w:rPr>
          <w:i/>
          <w:iCs/>
        </w:rPr>
        <w:t>SD</w:t>
      </w:r>
      <w:r w:rsidR="00565DEA" w:rsidRPr="00B12284">
        <w:t xml:space="preserve"> = 0.6).</w:t>
      </w:r>
      <w:r w:rsidR="00565DEA">
        <w:t xml:space="preserve"> </w:t>
      </w:r>
    </w:p>
    <w:p w14:paraId="6839E6B0" w14:textId="14648AF5" w:rsidR="00500D0B" w:rsidRPr="00103ABD" w:rsidRDefault="00500D0B" w:rsidP="0072519F">
      <w:pPr>
        <w:widowControl w:val="0"/>
        <w:spacing w:line="480" w:lineRule="auto"/>
        <w:rPr>
          <w:color w:val="FF0000"/>
        </w:rPr>
      </w:pPr>
      <w:r>
        <w:tab/>
      </w:r>
      <w:r w:rsidR="00A0172F">
        <w:t xml:space="preserve">In addition to </w:t>
      </w:r>
      <w:r w:rsidR="00A0172F" w:rsidRPr="00A0172F">
        <w:rPr>
          <w:i/>
          <w:iCs/>
        </w:rPr>
        <w:t>age</w:t>
      </w:r>
      <w:r w:rsidR="00A0172F">
        <w:t xml:space="preserve">, </w:t>
      </w:r>
      <w:r w:rsidR="00A0172F" w:rsidRPr="00A0172F">
        <w:rPr>
          <w:i/>
          <w:iCs/>
        </w:rPr>
        <w:t>race</w:t>
      </w:r>
      <w:r w:rsidR="00A0172F">
        <w:t xml:space="preserve">, </w:t>
      </w:r>
      <w:r w:rsidR="00A0172F">
        <w:rPr>
          <w:i/>
          <w:iCs/>
        </w:rPr>
        <w:t>gender</w:t>
      </w:r>
      <w:r w:rsidR="00A0172F">
        <w:t xml:space="preserve">, </w:t>
      </w:r>
      <w:r w:rsidR="00A0172F" w:rsidRPr="00A0172F">
        <w:rPr>
          <w:i/>
          <w:iCs/>
        </w:rPr>
        <w:t>education</w:t>
      </w:r>
      <w:r w:rsidR="00A0172F">
        <w:t xml:space="preserve">, and </w:t>
      </w:r>
      <w:r w:rsidR="00A0172F" w:rsidRPr="00A0172F">
        <w:rPr>
          <w:i/>
          <w:iCs/>
        </w:rPr>
        <w:t>income</w:t>
      </w:r>
      <w:r w:rsidR="00A0172F">
        <w:rPr>
          <w:i/>
          <w:iCs/>
        </w:rPr>
        <w:t xml:space="preserve"> </w:t>
      </w:r>
      <w:r w:rsidR="00A0172F">
        <w:t xml:space="preserve">(see above for descriptive statistics), the analyses control for </w:t>
      </w:r>
      <w:r w:rsidR="00A0172F" w:rsidRPr="00A0172F">
        <w:rPr>
          <w:i/>
          <w:iCs/>
        </w:rPr>
        <w:t>political ideology</w:t>
      </w:r>
      <w:r w:rsidR="00AB7A3E">
        <w:t xml:space="preserve">, </w:t>
      </w:r>
      <w:r w:rsidR="00A0172F" w:rsidRPr="00A0172F">
        <w:rPr>
          <w:i/>
          <w:iCs/>
        </w:rPr>
        <w:t>party identity</w:t>
      </w:r>
      <w:r w:rsidR="00AB7A3E">
        <w:t xml:space="preserve">, and </w:t>
      </w:r>
      <w:r w:rsidR="00AB7A3E">
        <w:rPr>
          <w:i/>
          <w:iCs/>
        </w:rPr>
        <w:t>frequency of social media use</w:t>
      </w:r>
      <w:r w:rsidR="00A0172F">
        <w:t xml:space="preserve">. </w:t>
      </w:r>
      <w:r w:rsidR="00E944E8" w:rsidRPr="00E944E8">
        <w:rPr>
          <w:color w:val="FF0000"/>
        </w:rPr>
        <w:t xml:space="preserve">We included these variables in the models to control for potential confounding influences on our dependent variables, as they </w:t>
      </w:r>
      <w:ins w:id="18" w:author="Dan Lane" w:date="2023-04-04T15:24:00Z">
        <w:r w:rsidR="0084563C">
          <w:rPr>
            <w:color w:val="FF0000"/>
          </w:rPr>
          <w:t>are known predict</w:t>
        </w:r>
      </w:ins>
      <w:ins w:id="19" w:author="Dan Lane" w:date="2023-04-04T15:25:00Z">
        <w:r w:rsidR="0084563C">
          <w:rPr>
            <w:color w:val="FF0000"/>
          </w:rPr>
          <w:t xml:space="preserve">ors of </w:t>
        </w:r>
      </w:ins>
      <w:del w:id="20" w:author="Dan Lane" w:date="2023-04-04T15:24:00Z">
        <w:r w:rsidR="00E944E8" w:rsidRPr="00E944E8" w:rsidDel="0084563C">
          <w:rPr>
            <w:color w:val="FF0000"/>
          </w:rPr>
          <w:delText xml:space="preserve">have traditionally been linked to civic and political behaviors, such as </w:delText>
        </w:r>
      </w:del>
      <w:r w:rsidR="00E944E8" w:rsidRPr="00E944E8">
        <w:rPr>
          <w:color w:val="FF0000"/>
        </w:rPr>
        <w:t>attention to and engagement with political information.</w:t>
      </w:r>
      <w:r w:rsidR="00A45FA3" w:rsidRPr="00103ABD">
        <w:rPr>
          <w:color w:val="FF0000"/>
        </w:rPr>
        <w:t xml:space="preserve"> </w:t>
      </w:r>
      <w:r w:rsidR="00AB7A3E">
        <w:t xml:space="preserve">Political ideology </w:t>
      </w:r>
      <w:r w:rsidR="00A0172F">
        <w:t xml:space="preserve">was measures with a single 11-point L-R scale where -5 = </w:t>
      </w:r>
      <w:r w:rsidR="00A0172F">
        <w:rPr>
          <w:i/>
          <w:iCs/>
        </w:rPr>
        <w:t>Very liberal</w:t>
      </w:r>
      <w:r w:rsidR="00A0172F">
        <w:t xml:space="preserve"> and 5 = </w:t>
      </w:r>
      <w:r w:rsidR="00A0172F">
        <w:rPr>
          <w:i/>
          <w:iCs/>
        </w:rPr>
        <w:t>Very conservative</w:t>
      </w:r>
      <w:r w:rsidR="00A0172F">
        <w:t xml:space="preserve"> (</w:t>
      </w:r>
      <w:r w:rsidR="00A0172F">
        <w:rPr>
          <w:i/>
          <w:iCs/>
        </w:rPr>
        <w:t>M</w:t>
      </w:r>
      <w:r w:rsidR="00A0172F">
        <w:t xml:space="preserve"> = 0.2, </w:t>
      </w:r>
      <w:r w:rsidR="00A0172F">
        <w:rPr>
          <w:i/>
          <w:iCs/>
        </w:rPr>
        <w:t>SD</w:t>
      </w:r>
      <w:r w:rsidR="00A0172F">
        <w:t xml:space="preserve"> = 3.0). </w:t>
      </w:r>
      <w:r w:rsidR="00523A2C">
        <w:t>Respondents were</w:t>
      </w:r>
      <w:r w:rsidR="006706E9">
        <w:t xml:space="preserve"> also</w:t>
      </w:r>
      <w:r w:rsidR="00AB7A3E">
        <w:t xml:space="preserve"> asked about</w:t>
      </w:r>
      <w:r w:rsidR="00523A2C">
        <w:t xml:space="preserve"> their</w:t>
      </w:r>
      <w:r w:rsidR="00AB7A3E">
        <w:t xml:space="preserve"> party identity (</w:t>
      </w:r>
      <w:r w:rsidR="00AB7A3E" w:rsidRPr="00AB7A3E">
        <w:rPr>
          <w:i/>
          <w:iCs/>
        </w:rPr>
        <w:t>Democrat</w:t>
      </w:r>
      <w:r w:rsidR="00AB7A3E">
        <w:t xml:space="preserve">/ </w:t>
      </w:r>
      <w:r w:rsidR="00AB7A3E" w:rsidRPr="00AB7A3E">
        <w:rPr>
          <w:i/>
          <w:iCs/>
        </w:rPr>
        <w:t>Republican</w:t>
      </w:r>
      <w:r w:rsidR="00AB7A3E">
        <w:t xml:space="preserve">/ </w:t>
      </w:r>
      <w:r w:rsidR="00AB7A3E" w:rsidRPr="00AB7A3E">
        <w:rPr>
          <w:i/>
          <w:iCs/>
        </w:rPr>
        <w:t>Other</w:t>
      </w:r>
      <w:r w:rsidR="00AB7A3E">
        <w:t xml:space="preserve">/ </w:t>
      </w:r>
      <w:r w:rsidR="00AB7A3E" w:rsidRPr="00AB7A3E">
        <w:rPr>
          <w:i/>
          <w:iCs/>
        </w:rPr>
        <w:t>None</w:t>
      </w:r>
      <w:r w:rsidR="00AB7A3E">
        <w:t xml:space="preserve">). </w:t>
      </w:r>
      <w:r w:rsidR="00523A2C">
        <w:t>T</w:t>
      </w:r>
      <w:r w:rsidR="00AB7A3E">
        <w:t xml:space="preserve">hose who selected </w:t>
      </w:r>
      <w:r w:rsidR="00AB7A3E">
        <w:rPr>
          <w:i/>
          <w:iCs/>
        </w:rPr>
        <w:t xml:space="preserve">Democrat </w:t>
      </w:r>
      <w:r w:rsidR="00AB7A3E">
        <w:t xml:space="preserve">or </w:t>
      </w:r>
      <w:r w:rsidR="00AB7A3E">
        <w:rPr>
          <w:i/>
          <w:iCs/>
        </w:rPr>
        <w:t>Republican</w:t>
      </w:r>
      <w:r w:rsidR="00AB7A3E">
        <w:t xml:space="preserve"> </w:t>
      </w:r>
      <w:r w:rsidR="00523A2C">
        <w:t xml:space="preserve">were </w:t>
      </w:r>
      <w:r w:rsidR="00AB7A3E">
        <w:t xml:space="preserve">asked about the strength of </w:t>
      </w:r>
      <w:r w:rsidR="006706E9">
        <w:t xml:space="preserve">that </w:t>
      </w:r>
      <w:r w:rsidR="00AB7A3E">
        <w:t>identity (</w:t>
      </w:r>
      <w:r w:rsidR="00AB7A3E">
        <w:rPr>
          <w:i/>
          <w:iCs/>
        </w:rPr>
        <w:t>Strong</w:t>
      </w:r>
      <w:r w:rsidR="00AB7A3E">
        <w:t xml:space="preserve">/ </w:t>
      </w:r>
      <w:r w:rsidR="00AB7A3E">
        <w:rPr>
          <w:i/>
          <w:iCs/>
        </w:rPr>
        <w:t>Not that strong</w:t>
      </w:r>
      <w:r w:rsidR="00AB7A3E">
        <w:t xml:space="preserve">). </w:t>
      </w:r>
      <w:r w:rsidR="00523A2C">
        <w:t>T</w:t>
      </w:r>
      <w:r w:rsidR="00AB7A3E">
        <w:t xml:space="preserve">hose who selected </w:t>
      </w:r>
      <w:r w:rsidR="00AB7A3E">
        <w:rPr>
          <w:i/>
          <w:iCs/>
        </w:rPr>
        <w:t>Other</w:t>
      </w:r>
      <w:r w:rsidR="00AB7A3E">
        <w:t xml:space="preserve"> or </w:t>
      </w:r>
      <w:r w:rsidR="00AB7A3E">
        <w:rPr>
          <w:i/>
          <w:iCs/>
        </w:rPr>
        <w:t>None</w:t>
      </w:r>
      <w:r w:rsidR="00523A2C">
        <w:t xml:space="preserve"> were </w:t>
      </w:r>
      <w:r w:rsidR="00AB7A3E">
        <w:t xml:space="preserve">asked </w:t>
      </w:r>
      <w:r w:rsidR="00AB7A3E" w:rsidRPr="00523A2C">
        <w:t>about party lean (</w:t>
      </w:r>
      <w:r w:rsidR="00AB7A3E" w:rsidRPr="00523A2C">
        <w:rPr>
          <w:i/>
          <w:iCs/>
        </w:rPr>
        <w:t>Closer to Democrat</w:t>
      </w:r>
      <w:r w:rsidR="00AB7A3E" w:rsidRPr="00523A2C">
        <w:t xml:space="preserve">/ </w:t>
      </w:r>
      <w:r w:rsidR="00AB7A3E" w:rsidRPr="00523A2C">
        <w:rPr>
          <w:i/>
          <w:iCs/>
        </w:rPr>
        <w:t>Closer to Republican</w:t>
      </w:r>
      <w:r w:rsidR="00AB7A3E" w:rsidRPr="00523A2C">
        <w:t xml:space="preserve">). These items were coded to create a 7-point scale where -3 = </w:t>
      </w:r>
      <w:r w:rsidR="00AB7A3E" w:rsidRPr="00523A2C">
        <w:rPr>
          <w:i/>
          <w:iCs/>
        </w:rPr>
        <w:t>Strong Democrat</w:t>
      </w:r>
      <w:r w:rsidR="00AB7A3E" w:rsidRPr="00523A2C">
        <w:t xml:space="preserve"> and 3 = </w:t>
      </w:r>
      <w:r w:rsidR="00AB7A3E" w:rsidRPr="00523A2C">
        <w:rPr>
          <w:i/>
          <w:iCs/>
        </w:rPr>
        <w:t>Strong Republican</w:t>
      </w:r>
      <w:r w:rsidR="00AB7A3E" w:rsidRPr="00523A2C">
        <w:t xml:space="preserve"> (</w:t>
      </w:r>
      <w:r w:rsidR="00D71182" w:rsidRPr="00523A2C">
        <w:rPr>
          <w:i/>
          <w:iCs/>
        </w:rPr>
        <w:t>M</w:t>
      </w:r>
      <w:r w:rsidR="00D71182" w:rsidRPr="00523A2C">
        <w:t xml:space="preserve"> = -0.3, </w:t>
      </w:r>
      <w:r w:rsidR="00D71182" w:rsidRPr="00523A2C">
        <w:rPr>
          <w:i/>
          <w:iCs/>
        </w:rPr>
        <w:t>SD</w:t>
      </w:r>
      <w:r w:rsidR="00D71182" w:rsidRPr="00523A2C">
        <w:t xml:space="preserve"> = 2.0</w:t>
      </w:r>
      <w:r w:rsidR="00AB7A3E" w:rsidRPr="00523A2C">
        <w:t xml:space="preserve">). Finally, frequency of social media use was measured </w:t>
      </w:r>
      <w:r w:rsidR="006706E9">
        <w:t>by</w:t>
      </w:r>
      <w:r w:rsidR="00AB7A3E" w:rsidRPr="00523A2C">
        <w:t xml:space="preserve"> asking respondents how much time per day they spend actively using social media (</w:t>
      </w:r>
      <w:r w:rsidR="00D71182" w:rsidRPr="00523A2C">
        <w:t>1</w:t>
      </w:r>
      <w:r w:rsidR="008D2B65" w:rsidRPr="00523A2C">
        <w:t xml:space="preserve"> = </w:t>
      </w:r>
      <w:r w:rsidR="00AB7A3E" w:rsidRPr="00523A2C">
        <w:rPr>
          <w:i/>
          <w:iCs/>
        </w:rPr>
        <w:t>L</w:t>
      </w:r>
      <w:r w:rsidR="008D2B65" w:rsidRPr="00523A2C">
        <w:rPr>
          <w:i/>
          <w:iCs/>
        </w:rPr>
        <w:t>ess than 10 minutes</w:t>
      </w:r>
      <w:r w:rsidR="00AB7A3E" w:rsidRPr="00523A2C">
        <w:t xml:space="preserve"> and </w:t>
      </w:r>
      <w:r w:rsidR="00D71182" w:rsidRPr="00523A2C">
        <w:t>6</w:t>
      </w:r>
      <w:r w:rsidR="008D2B65" w:rsidRPr="00523A2C">
        <w:t xml:space="preserve"> = </w:t>
      </w:r>
      <w:r w:rsidR="00AB7A3E" w:rsidRPr="00523A2C">
        <w:rPr>
          <w:i/>
          <w:iCs/>
        </w:rPr>
        <w:t>M</w:t>
      </w:r>
      <w:r w:rsidR="008D2B65" w:rsidRPr="00523A2C">
        <w:rPr>
          <w:i/>
          <w:iCs/>
        </w:rPr>
        <w:t>ore than three hours</w:t>
      </w:r>
      <w:r w:rsidR="00AB7A3E" w:rsidRPr="00523A2C">
        <w:t xml:space="preserve">. The variable has a mean of </w:t>
      </w:r>
      <w:r w:rsidR="00D71182" w:rsidRPr="00523A2C">
        <w:t>3.5</w:t>
      </w:r>
      <w:r w:rsidR="00AB7A3E" w:rsidRPr="00523A2C">
        <w:t xml:space="preserve"> (</w:t>
      </w:r>
      <w:r w:rsidR="00D71182" w:rsidRPr="00523A2C">
        <w:rPr>
          <w:i/>
          <w:iCs/>
        </w:rPr>
        <w:t>SD</w:t>
      </w:r>
      <w:r w:rsidR="00D71182" w:rsidRPr="00523A2C">
        <w:t xml:space="preserve"> = 1.6</w:t>
      </w:r>
      <w:r w:rsidR="00AB7A3E" w:rsidRPr="00523A2C">
        <w:t>)</w:t>
      </w:r>
      <w:r w:rsidR="00A45FA3">
        <w:t xml:space="preserve"> </w:t>
      </w:r>
      <w:r w:rsidR="00A45FA3" w:rsidRPr="00103ABD">
        <w:rPr>
          <w:color w:val="FF0000"/>
        </w:rPr>
        <w:t>(</w:t>
      </w:r>
      <w:proofErr w:type="spellStart"/>
      <w:r w:rsidR="00A45FA3" w:rsidRPr="00103ABD">
        <w:rPr>
          <w:color w:val="FF0000"/>
        </w:rPr>
        <w:t>Ernala</w:t>
      </w:r>
      <w:proofErr w:type="spellEnd"/>
      <w:r w:rsidR="00A45FA3" w:rsidRPr="00103ABD">
        <w:rPr>
          <w:color w:val="FF0000"/>
        </w:rPr>
        <w:t xml:space="preserve"> et al., 2020)</w:t>
      </w:r>
      <w:r w:rsidR="00AB7A3E" w:rsidRPr="00103ABD">
        <w:rPr>
          <w:color w:val="FF0000"/>
        </w:rPr>
        <w:t xml:space="preserve">. </w:t>
      </w:r>
    </w:p>
    <w:p w14:paraId="1DE00858" w14:textId="4AC13F1C" w:rsidR="00980CD3" w:rsidRDefault="00980CD3" w:rsidP="0072519F">
      <w:pPr>
        <w:widowControl w:val="0"/>
        <w:spacing w:line="480" w:lineRule="auto"/>
        <w:rPr>
          <w:b/>
          <w:bCs/>
        </w:rPr>
      </w:pPr>
      <w:r w:rsidRPr="00980CD3">
        <w:rPr>
          <w:b/>
          <w:bCs/>
        </w:rPr>
        <w:t>Analysis Plan</w:t>
      </w:r>
    </w:p>
    <w:p w14:paraId="729EE1D2" w14:textId="05A71EEA" w:rsidR="00980CD3" w:rsidRPr="00980CD3" w:rsidRDefault="00091E18" w:rsidP="0072519F">
      <w:pPr>
        <w:widowControl w:val="0"/>
        <w:spacing w:line="480" w:lineRule="auto"/>
        <w:rPr>
          <w:b/>
          <w:bCs/>
        </w:rPr>
      </w:pPr>
      <w:r>
        <w:rPr>
          <w:b/>
          <w:bCs/>
        </w:rPr>
        <w:tab/>
      </w:r>
      <w:r>
        <w:t>In the first stage of the analysis, a Latent Class Analysis (LCA) is conducted with the five indicators of news attraction. LCA detects unobserved groups based on patterns of association among a set of observed criteri</w:t>
      </w:r>
      <w:r w:rsidR="00350CB9">
        <w:t>a</w:t>
      </w:r>
      <w:r>
        <w:t xml:space="preserve"> variables. </w:t>
      </w:r>
      <w:r w:rsidR="00C6337F">
        <w:t>To establish the model with the optimal number of latent classes, we compare the fit statistics for models ranging from 2 to 5 classes, choosing the model with the lowest Bayesian Information Criterion (BIC).</w:t>
      </w:r>
      <w:r w:rsidR="0048035D">
        <w:t xml:space="preserve"> In the second stage of the analysis, we test </w:t>
      </w:r>
      <w:r w:rsidR="00946A32">
        <w:t>the hypotheses</w:t>
      </w:r>
      <w:r w:rsidR="0048035D" w:rsidRPr="0048035D">
        <w:t xml:space="preserve"> using multi-level modeling (MLM). This approach allows us to estimate differences between the attraction groups while controlling for measurement invariance </w:t>
      </w:r>
      <w:r w:rsidR="00D26B84">
        <w:t>across the</w:t>
      </w:r>
      <w:r w:rsidR="0048035D" w:rsidRPr="0048035D">
        <w:t xml:space="preserve"> 17 sampling frames</w:t>
      </w:r>
      <w:r w:rsidR="00D26B84">
        <w:t xml:space="preserve">. </w:t>
      </w:r>
      <w:r w:rsidR="0048035D" w:rsidRPr="0048035D">
        <w:t xml:space="preserve">The analysis accounts for this </w:t>
      </w:r>
      <w:r w:rsidR="00D26B84">
        <w:t xml:space="preserve">data </w:t>
      </w:r>
      <w:r w:rsidR="0048035D" w:rsidRPr="0048035D">
        <w:t>structure by including random intercepts for each frame.</w:t>
      </w:r>
      <w:r w:rsidR="00900518">
        <w:t xml:space="preserve"> </w:t>
      </w:r>
      <w:r w:rsidR="00E845A2">
        <w:t>Linear models are used for the trait-like variables, while quasibinomial models are used for the state-like variables</w:t>
      </w:r>
      <w:r w:rsidR="00C0471D">
        <w:t xml:space="preserve"> to account for data weighting</w:t>
      </w:r>
      <w:r w:rsidR="00E845A2" w:rsidRPr="00B004E6">
        <w:t>.</w:t>
      </w:r>
      <w:r w:rsidR="000C3922" w:rsidRPr="00B004E6">
        <w:t xml:space="preserve"> </w:t>
      </w:r>
      <w:r w:rsidR="00416886" w:rsidRPr="00103ABD">
        <w:rPr>
          <w:color w:val="FF0000"/>
        </w:rPr>
        <w:t xml:space="preserve">Controls </w:t>
      </w:r>
      <w:r w:rsidR="009A652A" w:rsidRPr="00B004E6">
        <w:t>in these model</w:t>
      </w:r>
      <w:r w:rsidR="00416886">
        <w:t>s</w:t>
      </w:r>
      <w:r w:rsidR="009A652A" w:rsidRPr="00B004E6">
        <w:t xml:space="preserve"> are group-mean centered by frame to ease interpretation of the intercepts.</w:t>
      </w:r>
    </w:p>
    <w:p w14:paraId="756B1D0A" w14:textId="6C927C8E" w:rsidR="00295049" w:rsidRDefault="00295049" w:rsidP="0072519F">
      <w:pPr>
        <w:widowControl w:val="0"/>
        <w:spacing w:line="480" w:lineRule="auto"/>
        <w:jc w:val="center"/>
        <w:rPr>
          <w:b/>
          <w:bCs/>
        </w:rPr>
      </w:pPr>
      <w:r>
        <w:rPr>
          <w:b/>
          <w:bCs/>
        </w:rPr>
        <w:t>Results</w:t>
      </w:r>
    </w:p>
    <w:p w14:paraId="2945FD13" w14:textId="77777777" w:rsidR="00295049" w:rsidRPr="005D2888" w:rsidRDefault="00295049" w:rsidP="0072519F">
      <w:pPr>
        <w:widowControl w:val="0"/>
        <w:spacing w:line="480" w:lineRule="auto"/>
        <w:rPr>
          <w:b/>
          <w:bCs/>
        </w:rPr>
      </w:pPr>
      <w:r w:rsidRPr="0048035D">
        <w:rPr>
          <w:b/>
          <w:bCs/>
        </w:rPr>
        <w:t>Latent Class Analysis</w:t>
      </w:r>
    </w:p>
    <w:p w14:paraId="7D0A7FDD" w14:textId="6BA75E3E" w:rsidR="00295049" w:rsidRPr="00F9263E" w:rsidRDefault="00295049" w:rsidP="0072519F">
      <w:pPr>
        <w:widowControl w:val="0"/>
        <w:spacing w:line="480" w:lineRule="auto"/>
      </w:pPr>
      <w:r>
        <w:tab/>
        <w:t>The correlation</w:t>
      </w:r>
      <w:r w:rsidR="00406DA8">
        <w:t>s</w:t>
      </w:r>
      <w:r>
        <w:t xml:space="preserve"> among the </w:t>
      </w:r>
      <w:r w:rsidR="00350CB9">
        <w:t>five criteria</w:t>
      </w:r>
      <w:r>
        <w:t xml:space="preserve"> variables </w:t>
      </w:r>
      <w:r w:rsidR="00B004E6">
        <w:t>range between</w:t>
      </w:r>
      <w:r w:rsidR="00406DA8">
        <w:t xml:space="preserve"> </w:t>
      </w:r>
      <w:r>
        <w:t xml:space="preserve">.34 </w:t>
      </w:r>
      <w:r w:rsidR="00B004E6">
        <w:t>and</w:t>
      </w:r>
      <w:r>
        <w:t xml:space="preserve"> .</w:t>
      </w:r>
      <w:r w:rsidR="00D64619">
        <w:t>7</w:t>
      </w:r>
      <w:r>
        <w:t>2</w:t>
      </w:r>
      <w:r w:rsidR="00B004E6">
        <w:t xml:space="preserve"> (</w:t>
      </w:r>
      <w:r w:rsidRPr="000920A3">
        <w:rPr>
          <w:i/>
          <w:iCs/>
        </w:rPr>
        <w:t>p</w:t>
      </w:r>
      <w:r>
        <w:t xml:space="preserve"> &lt; .001 for al</w:t>
      </w:r>
      <w:r w:rsidR="00B004E6">
        <w:t>l</w:t>
      </w:r>
      <w:r w:rsidR="0048035D">
        <w:t>;</w:t>
      </w:r>
      <w:r>
        <w:t xml:space="preserve"> see Table B1 online for a full matrix), indicating that they may be empirical manifestations of a </w:t>
      </w:r>
      <w:r w:rsidRPr="00B004E6">
        <w:t xml:space="preserve">common underlying construct—that is, they arise from </w:t>
      </w:r>
      <w:r w:rsidR="00350CB9" w:rsidRPr="00B004E6">
        <w:t>latent</w:t>
      </w:r>
      <w:r w:rsidRPr="00B004E6">
        <w:t xml:space="preserve"> </w:t>
      </w:r>
      <w:r w:rsidR="00350CB9" w:rsidRPr="00B004E6">
        <w:t>‘</w:t>
      </w:r>
      <w:r w:rsidR="005115E6" w:rsidRPr="00B004E6">
        <w:t>news attraction</w:t>
      </w:r>
      <w:r w:rsidR="00350CB9" w:rsidRPr="00B004E6">
        <w:t>’ groups</w:t>
      </w:r>
      <w:r w:rsidRPr="00B004E6">
        <w:t xml:space="preserve">. </w:t>
      </w:r>
      <w:r w:rsidR="00FE0B30">
        <w:t>T</w:t>
      </w:r>
      <w:r w:rsidRPr="00B004E6">
        <w:t>he model with the lowest BIC</w:t>
      </w:r>
      <w:r w:rsidR="00FE0B30">
        <w:t xml:space="preserve"> </w:t>
      </w:r>
      <w:r w:rsidRPr="00B004E6">
        <w:t xml:space="preserve">has </w:t>
      </w:r>
      <w:r w:rsidR="004C0934" w:rsidRPr="00B004E6">
        <w:t>4</w:t>
      </w:r>
      <w:r w:rsidRPr="00B004E6">
        <w:t xml:space="preserve"> latest classes (see </w:t>
      </w:r>
      <w:r w:rsidR="00B06A58">
        <w:t>Appendix B online</w:t>
      </w:r>
      <w:r w:rsidRPr="00B004E6">
        <w:t>).</w:t>
      </w:r>
      <w:r>
        <w:t xml:space="preserve">   </w:t>
      </w:r>
    </w:p>
    <w:p w14:paraId="5A486AE1" w14:textId="7F0161BD" w:rsidR="002A5D80" w:rsidRDefault="002A5D80" w:rsidP="0072519F">
      <w:pPr>
        <w:widowControl w:val="0"/>
        <w:spacing w:line="480" w:lineRule="auto"/>
      </w:pPr>
      <w:r>
        <w:tab/>
      </w:r>
      <w:r w:rsidR="00F3162F">
        <w:t xml:space="preserve">There are important qualitative differences among the four groups, which we labelled </w:t>
      </w:r>
      <w:r w:rsidR="00F3162F" w:rsidRPr="00A90B78">
        <w:rPr>
          <w:i/>
          <w:iCs/>
        </w:rPr>
        <w:t xml:space="preserve">low-attraction, </w:t>
      </w:r>
      <w:r w:rsidR="00F3162F">
        <w:rPr>
          <w:i/>
          <w:iCs/>
        </w:rPr>
        <w:t xml:space="preserve">moderate—unmotivated group, moderate—motivated group, </w:t>
      </w:r>
      <w:r w:rsidR="00F3162F">
        <w:t xml:space="preserve">and </w:t>
      </w:r>
      <w:r w:rsidR="00F3162F">
        <w:rPr>
          <w:i/>
          <w:iCs/>
        </w:rPr>
        <w:t>high-attraction</w:t>
      </w:r>
      <w:r>
        <w:t>,</w:t>
      </w:r>
      <w:r w:rsidR="00F3162F">
        <w:t xml:space="preserve"> and</w:t>
      </w:r>
      <w:r>
        <w:t xml:space="preserve"> which can be described according to differing response probabilities on the five criteria variables in the analysis. These probabilities are visualized in Figure </w:t>
      </w:r>
      <w:r w:rsidR="00103921">
        <w:t>1</w:t>
      </w:r>
      <w:r>
        <w:t xml:space="preserve">. Respondents in the first latent class, which we have </w:t>
      </w:r>
      <w:r w:rsidRPr="004023C8">
        <w:t xml:space="preserve">labeled the </w:t>
      </w:r>
      <w:r w:rsidRPr="004023C8">
        <w:rPr>
          <w:i/>
          <w:iCs/>
        </w:rPr>
        <w:t>low-attraction group</w:t>
      </w:r>
      <w:r>
        <w:t>,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both of these variables is ‘</w:t>
      </w:r>
      <w:r w:rsidRPr="00571101">
        <w:rPr>
          <w:i/>
          <w:iCs/>
        </w:rPr>
        <w:t>1 = Never</w:t>
      </w:r>
      <w:r>
        <w:t xml:space="preserve">’ for both variables. There is a relatively normal probability distribution on self-reported interest, but this distribution actually skews lower than it does for the other groups. The low-attraction group </w:t>
      </w:r>
      <w:r w:rsidRPr="004023C8">
        <w:t xml:space="preserve">is the second-largest </w:t>
      </w:r>
      <w:r>
        <w:t>latent class</w:t>
      </w:r>
      <w:r w:rsidRPr="004023C8">
        <w:t xml:space="preserve"> (</w:t>
      </w:r>
      <w:r w:rsidRPr="004023C8">
        <w:rPr>
          <w:i/>
          <w:iCs/>
        </w:rPr>
        <w:t>n</w:t>
      </w:r>
      <w:r w:rsidRPr="004023C8">
        <w:t xml:space="preserve"> = 594); it makes up 38% of the sample and has a predicted probability of group membership of .40 (see </w:t>
      </w:r>
      <w:r w:rsidR="00D37059">
        <w:t>Appendix B</w:t>
      </w:r>
      <w:r w:rsidRPr="004023C8">
        <w:t xml:space="preserve">). </w:t>
      </w:r>
    </w:p>
    <w:p w14:paraId="27391767" w14:textId="77777777" w:rsidR="002A5D80" w:rsidRDefault="002A5D80" w:rsidP="0072519F">
      <w:pPr>
        <w:widowControl w:val="0"/>
        <w:spacing w:line="480" w:lineRule="auto"/>
      </w:pPr>
      <w: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i/>
          <w:iCs/>
        </w:rPr>
        <w:t>Yes’</w:t>
      </w:r>
      <w: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i/>
          <w:iCs/>
        </w:rPr>
        <w:t>n</w:t>
      </w:r>
      <w:r>
        <w:t xml:space="preserve"> = 805; 31%; predicted probability = .30), the </w:t>
      </w:r>
      <w:r>
        <w:rPr>
          <w:i/>
          <w:iCs/>
        </w:rPr>
        <w:t>moderate—unmotivated group</w:t>
      </w:r>
      <w:r>
        <w:t xml:space="preserve"> and the third group, which is smaller (</w:t>
      </w:r>
      <w:r w:rsidRPr="001E2272">
        <w:rPr>
          <w:i/>
          <w:iCs/>
        </w:rPr>
        <w:t>n</w:t>
      </w:r>
      <w:r>
        <w:t xml:space="preserve"> = 416; 21%; predicted probability = .21), the </w:t>
      </w:r>
      <w:r>
        <w:rPr>
          <w:i/>
          <w:iCs/>
        </w:rPr>
        <w:t>moderate—motivated group</w:t>
      </w:r>
      <w:r>
        <w:t xml:space="preserve">. </w:t>
      </w:r>
    </w:p>
    <w:p w14:paraId="54437FD7" w14:textId="60AFC4EC" w:rsidR="002A5D80" w:rsidRPr="000B1DF0" w:rsidRDefault="002A5D80" w:rsidP="0072519F">
      <w:pPr>
        <w:widowControl w:val="0"/>
        <w:spacing w:line="480" w:lineRule="auto"/>
      </w:pPr>
      <w:r>
        <w:tab/>
      </w:r>
      <w:r w:rsidR="006042B3">
        <w:t>T</w:t>
      </w:r>
      <w:r>
        <w:t xml:space="preserve">he </w:t>
      </w:r>
      <w:r>
        <w:rPr>
          <w:i/>
          <w:iCs/>
        </w:rPr>
        <w:t>high-attraction</w:t>
      </w:r>
      <w:r>
        <w:t xml:space="preserve"> </w:t>
      </w:r>
      <w:r>
        <w:rPr>
          <w:i/>
          <w:iCs/>
        </w:rPr>
        <w:t>group</w:t>
      </w:r>
      <w:r w:rsidR="006042B3">
        <w:t xml:space="preserve"> is the final group, and it </w:t>
      </w:r>
      <w:r>
        <w:t>displays the strongest tendencies toward news attraction on all criteria variables. The most likely response category on the two binary criteria—environmental perceptions and algorithmic categorization—is ‘</w:t>
      </w:r>
      <w:r w:rsidRPr="000B1DF0">
        <w:rPr>
          <w:i/>
          <w:iCs/>
        </w:rPr>
        <w:t>1 = Yes</w:t>
      </w:r>
      <w:r>
        <w:t>’ and the most likely response on the three interval-like scales is ‘</w:t>
      </w:r>
      <w:r w:rsidRPr="00D955DB">
        <w:rPr>
          <w:i/>
          <w:iCs/>
        </w:rPr>
        <w:t>5 = Very Often/Very Interested</w:t>
      </w:r>
      <w:r w:rsidRPr="00D955DB">
        <w:t>’. This group is the smallest (</w:t>
      </w:r>
      <w:r w:rsidRPr="00D955DB">
        <w:rPr>
          <w:i/>
          <w:iCs/>
        </w:rPr>
        <w:t>n</w:t>
      </w:r>
      <w:r w:rsidRPr="00D955DB">
        <w:t xml:space="preserve"> = 193); it makes up only 10% of the sample </w:t>
      </w:r>
      <w:r w:rsidR="006042B3" w:rsidRPr="00D955DB">
        <w:t>(</w:t>
      </w:r>
      <w:r w:rsidRPr="00D955DB">
        <w:t>.10 predicted probability</w:t>
      </w:r>
      <w:r w:rsidR="006042B3" w:rsidRPr="00D955DB">
        <w:t>)</w:t>
      </w:r>
      <w:r w:rsidRPr="00D955DB">
        <w:t>.</w:t>
      </w:r>
      <w:r>
        <w:t xml:space="preserve"> </w:t>
      </w:r>
    </w:p>
    <w:p w14:paraId="3C5AE086" w14:textId="20BC99AF" w:rsidR="0072519F" w:rsidRPr="00F46733" w:rsidRDefault="00295049" w:rsidP="0072519F">
      <w:pPr>
        <w:widowControl w:val="0"/>
        <w:spacing w:line="480" w:lineRule="auto"/>
        <w:rPr>
          <w:b/>
          <w:bCs/>
        </w:rPr>
      </w:pPr>
      <w:r>
        <w:rPr>
          <w:b/>
          <w:bCs/>
        </w:rPr>
        <w:t>Regression</w:t>
      </w:r>
      <w:r w:rsidRPr="00211504">
        <w:rPr>
          <w:b/>
          <w:bCs/>
        </w:rPr>
        <w:t xml:space="preserve"> </w:t>
      </w:r>
      <w:r>
        <w:rPr>
          <w:b/>
          <w:bCs/>
        </w:rPr>
        <w:t>Analyses: Exposure</w:t>
      </w:r>
    </w:p>
    <w:p w14:paraId="64C43FB1" w14:textId="2F2BCF86" w:rsidR="002D05EB" w:rsidRDefault="00295049" w:rsidP="0072519F">
      <w:pPr>
        <w:widowControl w:val="0"/>
        <w:spacing w:line="480" w:lineRule="auto"/>
      </w:pPr>
      <w:r>
        <w:tab/>
        <w:t xml:space="preserve">The first model in </w:t>
      </w:r>
      <w:r w:rsidR="00696767">
        <w:t>Table 1</w:t>
      </w:r>
      <w:r>
        <w:t xml:space="preserve"> tests </w:t>
      </w:r>
      <w:r w:rsidR="00696767">
        <w:t>differences in the</w:t>
      </w:r>
      <w:r>
        <w:t xml:space="preserve"> trait-like incidental exposure variable. </w:t>
      </w:r>
      <w:r w:rsidR="008802BA">
        <w:t>B</w:t>
      </w:r>
      <w:r w:rsidR="002D05EB">
        <w:t xml:space="preserve">ecause the </w:t>
      </w:r>
      <w:r w:rsidR="00B63579" w:rsidRPr="00103ABD">
        <w:rPr>
          <w:color w:val="FF0000"/>
        </w:rPr>
        <w:t xml:space="preserve">controls </w:t>
      </w:r>
      <w:r w:rsidR="002D05EB">
        <w:t>are group-mean centered by frame, the intercept can be interpreted as the adjusted grand mean (</w:t>
      </w:r>
      <w:r w:rsidR="007B7669" w:rsidRPr="00793C02">
        <w:rPr>
          <w:i/>
          <w:iCs/>
        </w:rPr>
        <w:t>M</w:t>
      </w:r>
      <w:r w:rsidR="007B7669">
        <w:t xml:space="preserve"> = </w:t>
      </w:r>
      <w:r w:rsidR="002D05EB">
        <w:t>1.15) of the low-attraction group, and the coefficients as differences from this mean. The adjusted means for the two moderate-attraction groups are significantly higher (</w:t>
      </w:r>
      <w:r w:rsidR="002D05EB">
        <w:rPr>
          <w:i/>
          <w:iCs/>
        </w:rPr>
        <w:t>p</w:t>
      </w:r>
      <w:r w:rsidR="002D05EB">
        <w:t xml:space="preserve"> &lt; .001) than the mean of the low-attraction group (</w:t>
      </w:r>
      <w:r w:rsidR="00793C02" w:rsidRPr="00793C02">
        <w:rPr>
          <w:i/>
          <w:iCs/>
        </w:rPr>
        <w:t>M</w:t>
      </w:r>
      <w:r w:rsidR="00793C02">
        <w:t xml:space="preserve"> = </w:t>
      </w:r>
      <w:r w:rsidR="002D05EB">
        <w:t xml:space="preserve">1.77 for unmotivated and </w:t>
      </w:r>
      <w:r w:rsidR="00793C02" w:rsidRPr="00793C02">
        <w:rPr>
          <w:i/>
          <w:iCs/>
        </w:rPr>
        <w:t>M</w:t>
      </w:r>
      <w:r w:rsidR="00793C02">
        <w:t xml:space="preserve"> = </w:t>
      </w:r>
      <w:r w:rsidR="002D05EB">
        <w:t>1.51 for motivated). Meanwhile, the estimate for the high-attraction group (</w:t>
      </w:r>
      <w:r w:rsidR="00793C02" w:rsidRPr="00793C02">
        <w:rPr>
          <w:i/>
          <w:iCs/>
        </w:rPr>
        <w:t>M</w:t>
      </w:r>
      <w:r w:rsidR="00793C02">
        <w:t xml:space="preserve"> = </w:t>
      </w:r>
      <w:r w:rsidR="002D05EB">
        <w:t>0.99) is not significantly different than the estimate for the low-attraction grou</w:t>
      </w:r>
      <w:r w:rsidR="009C0C32">
        <w:t>p (</w:t>
      </w:r>
      <w:r w:rsidR="009C0C32" w:rsidRPr="009C0C32">
        <w:t xml:space="preserve">see </w:t>
      </w:r>
      <w:r w:rsidR="008F39DD" w:rsidRPr="009C0C32">
        <w:t xml:space="preserve">Figure </w:t>
      </w:r>
      <w:r w:rsidR="008802BA">
        <w:t>2</w:t>
      </w:r>
      <w:r w:rsidR="009C0C32" w:rsidRPr="009C0C32">
        <w:t xml:space="preserve"> </w:t>
      </w:r>
      <w:r w:rsidR="008F39DD" w:rsidRPr="009C0C32">
        <w:t>upper-left).</w:t>
      </w:r>
    </w:p>
    <w:p w14:paraId="6C77C821" w14:textId="1F1829ED" w:rsidR="00883C35" w:rsidRDefault="00295049" w:rsidP="0072519F">
      <w:pPr>
        <w:widowControl w:val="0"/>
        <w:spacing w:line="480" w:lineRule="auto"/>
      </w:pPr>
      <w:r>
        <w:tab/>
        <w:t xml:space="preserve">The second model in the table tests </w:t>
      </w:r>
      <w:r w:rsidR="004669F1">
        <w:t>differences in the</w:t>
      </w:r>
      <w:r>
        <w:t xml:space="preserve"> state-like incidental exposure</w:t>
      </w:r>
      <w:r w:rsidR="004669F1">
        <w:t xml:space="preserve"> variable. Because this model is quasibinomial</w:t>
      </w:r>
      <w:r w:rsidR="00185DB8">
        <w:t xml:space="preserve"> (Poisson)</w:t>
      </w:r>
      <w:r w:rsidR="004669F1">
        <w:t>, the interpretation of the coefficients</w:t>
      </w:r>
      <w:r w:rsidR="00883C35">
        <w:t xml:space="preserve"> differs slightly from the linear model</w:t>
      </w:r>
      <w:r w:rsidR="004669F1">
        <w:t xml:space="preserve"> reported above</w:t>
      </w:r>
      <w:r w:rsidR="00883C35">
        <w:t xml:space="preserve">. </w:t>
      </w:r>
      <w:r w:rsidR="00883C35" w:rsidRPr="00B92D89">
        <w:t>In this model,</w:t>
      </w:r>
      <w:r w:rsidR="00B92D89">
        <w:t xml:space="preserve"> </w:t>
      </w:r>
      <w:r w:rsidR="00883C35" w:rsidRPr="00B92D89">
        <w:t>the</w:t>
      </w:r>
      <w:r w:rsidR="00B92D89">
        <w:t xml:space="preserve"> exponentiated</w:t>
      </w:r>
      <w:r w:rsidR="00883C35" w:rsidRPr="00B92D89">
        <w:t xml:space="preserve"> intercept can be interpreted as </w:t>
      </w:r>
      <w:r w:rsidR="00185DB8" w:rsidRPr="00B92D89">
        <w:t xml:space="preserve">the weighted proportion of respondents in the reference group reporting incidental exposure, and the exponentiated coefficients as the percent increase or decrease from this reference in the other </w:t>
      </w:r>
      <w:r w:rsidR="00185DB8" w:rsidRPr="00741121">
        <w:t xml:space="preserve">groups. </w:t>
      </w:r>
      <w:r w:rsidR="00883C35" w:rsidRPr="00741121">
        <w:t xml:space="preserve">Thus, the model estimates </w:t>
      </w:r>
      <w:r w:rsidR="006B3768" w:rsidRPr="00741121">
        <w:t xml:space="preserve">that </w:t>
      </w:r>
      <w:r w:rsidR="00883C35" w:rsidRPr="00741121">
        <w:t>13</w:t>
      </w:r>
      <w:r w:rsidR="006B3768" w:rsidRPr="00741121">
        <w:t>%</w:t>
      </w:r>
      <w:r w:rsidR="00883C35" w:rsidRPr="00741121">
        <w:t xml:space="preserve"> </w:t>
      </w:r>
      <w:r w:rsidR="006B3768" w:rsidRPr="00741121">
        <w:t>of respondents in</w:t>
      </w:r>
      <w:r w:rsidR="00883C35" w:rsidRPr="00741121">
        <w:t xml:space="preserve"> low-attraction group</w:t>
      </w:r>
      <w:r w:rsidR="006B3768" w:rsidRPr="00741121">
        <w:t xml:space="preserve"> report incidental exposure. The proportions for the two moderate groups are significantly (</w:t>
      </w:r>
      <w:r w:rsidR="006B3768" w:rsidRPr="00741121">
        <w:rPr>
          <w:i/>
          <w:iCs/>
        </w:rPr>
        <w:t>p</w:t>
      </w:r>
      <w:r w:rsidR="006B3768" w:rsidRPr="00741121">
        <w:t xml:space="preserve"> &lt; .001) higher at 25% (unmotivated) and 28% (motivated), respectively, but the proportion for the high-attractio</w:t>
      </w:r>
      <w:r w:rsidR="00242466" w:rsidRPr="00741121">
        <w:t>n</w:t>
      </w:r>
      <w:r w:rsidR="006B3768" w:rsidRPr="00741121">
        <w:t xml:space="preserve"> group is not (19%</w:t>
      </w:r>
      <w:r w:rsidR="00B92D89" w:rsidRPr="00741121">
        <w:t>). Figure 2 plots</w:t>
      </w:r>
      <w:r w:rsidR="00867DE6" w:rsidRPr="00741121">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pPr>
      <w:r>
        <w:tab/>
        <w:t>The third model</w:t>
      </w:r>
      <w:r w:rsidR="003C6C96">
        <w:t xml:space="preserve"> </w:t>
      </w:r>
      <w:r>
        <w:t xml:space="preserve">tests </w:t>
      </w:r>
      <w:r w:rsidR="000A505D">
        <w:t xml:space="preserve">differences in </w:t>
      </w:r>
      <w:r>
        <w:t>the trait-like overall exposure</w:t>
      </w:r>
      <w:r w:rsidR="000A505D">
        <w:t xml:space="preserve"> variable</w:t>
      </w:r>
      <w:r>
        <w:t>.</w:t>
      </w:r>
      <w:r w:rsidR="00295914">
        <w:t xml:space="preserve"> The model shows an adjusted mean of 1.12 for the low-attraction group. Meanwhile, the means for all other groups are statistically higher (</w:t>
      </w:r>
      <w:r w:rsidR="00295914">
        <w:rPr>
          <w:i/>
          <w:iCs/>
        </w:rPr>
        <w:t>p</w:t>
      </w:r>
      <w:r w:rsidR="00295914">
        <w:t xml:space="preserve"> &lt; .001) at 1.91 for the moderate—unmotivated group, 2.34 for the moderate—motivated group, and 2.71 for the high-attraction group</w:t>
      </w:r>
      <w:r w:rsidR="00456EE3">
        <w:t xml:space="preserve"> (see </w:t>
      </w:r>
      <w:r w:rsidR="00D566E1">
        <w:t xml:space="preserve">Figure </w:t>
      </w:r>
      <w:r w:rsidR="008802BA">
        <w:t>2</w:t>
      </w:r>
      <w:r w:rsidR="00D566E1">
        <w:t xml:space="preserve"> lower-left). </w:t>
      </w:r>
    </w:p>
    <w:p w14:paraId="67EDDA3A" w14:textId="260A297F" w:rsidR="00D20276" w:rsidRPr="00D20276" w:rsidRDefault="00295049" w:rsidP="0072519F">
      <w:pPr>
        <w:widowControl w:val="0"/>
        <w:spacing w:line="480" w:lineRule="auto"/>
      </w:pPr>
      <w:r>
        <w:tab/>
      </w:r>
      <w:r w:rsidRPr="00741121">
        <w:t xml:space="preserve">The last model in the table tests </w:t>
      </w:r>
      <w:r w:rsidR="000A505D" w:rsidRPr="00741121">
        <w:t>differences in the</w:t>
      </w:r>
      <w:r w:rsidRPr="00741121">
        <w:t xml:space="preserve"> state-like overall exposure</w:t>
      </w:r>
      <w:r w:rsidR="000A505D" w:rsidRPr="00741121">
        <w:t xml:space="preserve"> variable</w:t>
      </w:r>
      <w:r w:rsidR="00D20276" w:rsidRPr="00741121">
        <w:t>. The model estimates the proportion of respondents in the</w:t>
      </w:r>
      <w:r w:rsidR="00EC5BD0" w:rsidRPr="00741121">
        <w:t xml:space="preserve"> </w:t>
      </w:r>
      <w:r w:rsidR="00D20276" w:rsidRPr="00741121">
        <w:t>low-attraction group reporting exposure is 18%, while the adjusted proportions for the other groups are significantly higher (</w:t>
      </w:r>
      <w:r w:rsidR="00D20276" w:rsidRPr="00741121">
        <w:rPr>
          <w:i/>
          <w:iCs/>
        </w:rPr>
        <w:t>p</w:t>
      </w:r>
      <w:r w:rsidR="00D20276" w:rsidRPr="00741121">
        <w:t xml:space="preserve"> &lt; .001) at 38% for the moderate—unmotivated group, 58% for the moderate—motivated group, and 57% for the high-attraction group</w:t>
      </w:r>
      <w:r w:rsidR="00675E53" w:rsidRPr="00741121">
        <w:t xml:space="preserve"> (see </w:t>
      </w:r>
      <w:r w:rsidR="008F3E7D" w:rsidRPr="00741121">
        <w:t xml:space="preserve">Figure </w:t>
      </w:r>
      <w:r w:rsidR="008802BA" w:rsidRPr="00741121">
        <w:t>2</w:t>
      </w:r>
      <w:r w:rsidR="008F3E7D" w:rsidRPr="00741121">
        <w:t xml:space="preserve"> lower-right</w:t>
      </w:r>
      <w:r w:rsidR="00741121" w:rsidRPr="00741121">
        <w:t xml:space="preserve"> for the log-transformed effects</w:t>
      </w:r>
      <w:r w:rsidR="008F3E7D" w:rsidRPr="00741121">
        <w:t>).</w:t>
      </w:r>
      <w:r w:rsidR="008F3E7D">
        <w:t xml:space="preserve"> </w:t>
      </w:r>
    </w:p>
    <w:p w14:paraId="4F9E874E" w14:textId="751A4769" w:rsidR="00672B71" w:rsidRDefault="00295049" w:rsidP="0072519F">
      <w:pPr>
        <w:widowControl w:val="0"/>
        <w:spacing w:line="480" w:lineRule="auto"/>
      </w:pPr>
      <w:r>
        <w:tab/>
        <w:t xml:space="preserve">Putting these results together, </w:t>
      </w:r>
      <w:r w:rsidR="007616EF">
        <w:t>r</w:t>
      </w:r>
      <w:r w:rsidR="00A25977">
        <w:t xml:space="preserve">espondents in the </w:t>
      </w:r>
      <w:r w:rsidR="007616EF">
        <w:t>low-attraction group</w:t>
      </w:r>
      <w:r w:rsidR="00A25977">
        <w:t xml:space="preserve"> do not report higher levels of incidental exposure</w:t>
      </w:r>
      <w:r w:rsidR="00D7292E">
        <w:t xml:space="preserve"> than the other groups</w:t>
      </w:r>
      <w:r w:rsidR="00A25977">
        <w:t xml:space="preserve">, and they </w:t>
      </w:r>
      <w:r w:rsidR="00D7292E">
        <w:t xml:space="preserve">also </w:t>
      </w:r>
      <w:r w:rsidR="00A25977">
        <w:t>report significantly lower levels of overall exposure</w:t>
      </w:r>
      <w:r w:rsidR="00D7292E">
        <w:t xml:space="preserve"> than the other groups</w:t>
      </w:r>
      <w:r w:rsidR="00A25977">
        <w:t xml:space="preserve">. </w:t>
      </w:r>
      <w:r w:rsidR="006901B0">
        <w:t xml:space="preserve">Therefore, </w:t>
      </w:r>
      <w:r w:rsidR="00D7292E">
        <w:t>the low-attraction</w:t>
      </w:r>
      <w:r w:rsidR="006901B0">
        <w:t xml:space="preserve"> groups meet neither of our observational criteria for closing exposure gaps (H</w:t>
      </w:r>
      <w:r w:rsidR="008802BA">
        <w:t>1</w:t>
      </w:r>
      <w:r w:rsidR="006901B0">
        <w:t>a). That said, the high- and low-group</w:t>
      </w:r>
      <w:r w:rsidR="007616EF">
        <w:t>s</w:t>
      </w:r>
      <w:r w:rsidR="006901B0">
        <w:t xml:space="preserve"> report roughly the same amount of incidental exposure,</w:t>
      </w:r>
      <w:r w:rsidR="007616EF">
        <w:t xml:space="preserve"> and therefore we have no evidence that incidental exposure widens gaps in news exposure (H1b).</w:t>
      </w:r>
      <w:r w:rsidR="008C70B8">
        <w:t xml:space="preserve"> </w:t>
      </w:r>
      <w:r w:rsidR="00722034">
        <w:t xml:space="preserve">On the other hand, </w:t>
      </w:r>
      <w:r w:rsidR="00FD7654">
        <w:t>the</w:t>
      </w:r>
      <w:r w:rsidR="00722034">
        <w:t xml:space="preserve"> two moderate-attraction groups</w:t>
      </w:r>
      <w:r w:rsidR="00FD7654">
        <w:t xml:space="preserve"> </w:t>
      </w:r>
      <w:r w:rsidR="00722034">
        <w:t>(and particularly the ‘motivated’ group) report significantly more incidental exposure than either the low- or high-attraction groups</w:t>
      </w:r>
      <w:r w:rsidR="004A61CB">
        <w:t>, and</w:t>
      </w:r>
      <w:r w:rsidR="00E44BEC">
        <w:t xml:space="preserve"> their</w:t>
      </w:r>
      <w:r w:rsidR="004A61CB">
        <w:t xml:space="preserve"> reported levels of overall exposure are </w:t>
      </w:r>
      <w:r w:rsidR="00E44BEC">
        <w:t xml:space="preserve">also </w:t>
      </w:r>
      <w:r w:rsidR="004A61CB">
        <w:t xml:space="preserve">close to the high-attraction group. </w:t>
      </w:r>
      <w:r w:rsidR="003451D1">
        <w:t>Therefore, we have evidence that incidental exposure closes (H</w:t>
      </w:r>
      <w:r w:rsidR="008802BA">
        <w:t>1</w:t>
      </w:r>
      <w:r w:rsidR="003451D1">
        <w:t>a) rather than widens (H</w:t>
      </w:r>
      <w:r w:rsidR="008802BA">
        <w:t>1</w:t>
      </w:r>
      <w:r w:rsidR="003451D1">
        <w:t>b) exposure gaps</w:t>
      </w:r>
      <w:r w:rsidR="00C60ABF">
        <w:t xml:space="preserve"> for</w:t>
      </w:r>
      <w:r w:rsidR="003451D1">
        <w:t xml:space="preserve"> the ‘motivated’ group</w:t>
      </w:r>
      <w:r w:rsidR="000A2A65">
        <w:t xml:space="preserve"> </w:t>
      </w:r>
      <w:r w:rsidR="008C70B8">
        <w:t>and</w:t>
      </w:r>
      <w:r w:rsidR="000A2A65" w:rsidRPr="00FD7654">
        <w:t>, to a lesser extent, the ‘unmotivated’ group</w:t>
      </w:r>
      <w:r w:rsidR="003451D1" w:rsidRPr="00FD7654">
        <w:t>.</w:t>
      </w:r>
    </w:p>
    <w:p w14:paraId="4E53BB49" w14:textId="1A0F815B" w:rsidR="00EE7A4E" w:rsidRPr="00E32EF2" w:rsidRDefault="00295049" w:rsidP="0072519F">
      <w:pPr>
        <w:widowControl w:val="0"/>
        <w:spacing w:line="480" w:lineRule="auto"/>
        <w:rPr>
          <w:b/>
          <w:bCs/>
        </w:rPr>
      </w:pPr>
      <w:r w:rsidRPr="00D06ECC">
        <w:rPr>
          <w:b/>
          <w:bCs/>
        </w:rPr>
        <w:t>Regression Analyses: Engagement</w:t>
      </w:r>
    </w:p>
    <w:p w14:paraId="06581EE9" w14:textId="47FCF0D2" w:rsidR="00295049" w:rsidRPr="003150A2" w:rsidRDefault="00EE7A4E" w:rsidP="0072519F">
      <w:pPr>
        <w:widowControl w:val="0"/>
        <w:spacing w:line="480" w:lineRule="auto"/>
      </w:pPr>
      <w:r>
        <w:tab/>
        <w:t xml:space="preserve">For </w:t>
      </w:r>
      <w:r w:rsidR="00E32EF2">
        <w:t>news</w:t>
      </w:r>
      <w:r>
        <w:t xml:space="preserve"> engagement</w:t>
      </w:r>
      <w:r w:rsidR="00E32EF2">
        <w:t xml:space="preserve"> (Table 2)</w:t>
      </w:r>
      <w:r>
        <w:t xml:space="preserve">, we </w:t>
      </w:r>
      <w:r w:rsidR="003200E4">
        <w:t xml:space="preserve">observe greater differences among the attraction groups among those who report incidental exposure than among those who report purposeful exposure—essentially the opposite </w:t>
      </w:r>
      <w:r w:rsidR="00123DF3">
        <w:t xml:space="preserve">of what we would expect if incidental exposure </w:t>
      </w:r>
      <w:r w:rsidR="00464386">
        <w:t>closed</w:t>
      </w:r>
      <w:r w:rsidR="00123DF3">
        <w:t xml:space="preserve"> engagement gaps. </w:t>
      </w:r>
      <w:r w:rsidR="003777CA">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t>Using this method, we can</w:t>
      </w:r>
      <w:r w:rsidR="00E179E6" w:rsidRPr="00013C2E">
        <w:t xml:space="preserve"> use the state-like (binary) measure of incidental exposure</w:t>
      </w:r>
      <w:r w:rsidR="00DF4E62" w:rsidRPr="00013C2E">
        <w:t xml:space="preserve"> </w:t>
      </w:r>
      <w:r w:rsidR="00E179E6" w:rsidRPr="00013C2E">
        <w:t xml:space="preserve">to </w:t>
      </w:r>
      <w:r w:rsidR="00DF4E62" w:rsidRPr="00013C2E">
        <w:t>compare the group differences between those who report purposeful and incidental exposure. Among those</w:t>
      </w:r>
      <w:r w:rsidR="00DF4E62">
        <w:t xml:space="preserve"> reporting purposeful exposure, the difference between the low- and high-attraction groups is 1.82, and the difference between the low-attraction group and its nearest neighbor (moderate—unmotivated) is 0.77.</w:t>
      </w:r>
      <w:r w:rsidR="001E2C99">
        <w:t xml:space="preserve"> Substantially greater differences are reported among those reporting incidental exposure. T</w:t>
      </w:r>
      <w:r w:rsidR="00BB074B">
        <w:t>he difference between the low- and high-attraction groups is 3.54, and the difference between the low-attraction group and its nearest neighbor is 2.27</w:t>
      </w:r>
      <w:r w:rsidR="00AD07C9">
        <w:t xml:space="preserve"> (see </w:t>
      </w:r>
      <w:r w:rsidR="00BB074B">
        <w:t xml:space="preserve">Figure </w:t>
      </w:r>
      <w:r w:rsidR="00AD07C9">
        <w:t xml:space="preserve">3 top row). A full list of estimated means is reported online in </w:t>
      </w:r>
      <w:r w:rsidR="00C86579">
        <w:t>Appendix C</w:t>
      </w:r>
      <w:r w:rsidR="00AD07C9">
        <w:t>.</w:t>
      </w:r>
      <w:r w:rsidR="00B63579">
        <w:t xml:space="preserve"> </w:t>
      </w:r>
      <w:r w:rsidR="00C86579">
        <w:t>T</w:t>
      </w:r>
      <w:r w:rsidR="00295049">
        <w:t xml:space="preserve">hese results </w:t>
      </w:r>
      <w:r w:rsidR="00707510">
        <w:t>provide evidence that incidental exposure</w:t>
      </w:r>
      <w:r w:rsidR="009D0698">
        <w:t xml:space="preserve"> appears to</w:t>
      </w:r>
      <w:r w:rsidR="00707510">
        <w:t xml:space="preserve"> </w:t>
      </w:r>
      <w:r w:rsidR="009D0698" w:rsidRPr="009D0698">
        <w:rPr>
          <w:i/>
          <w:iCs/>
        </w:rPr>
        <w:t>widen</w:t>
      </w:r>
      <w:r w:rsidR="00707510">
        <w:t xml:space="preserve"> (H</w:t>
      </w:r>
      <w:r w:rsidR="00D44849">
        <w:t>2</w:t>
      </w:r>
      <w:r w:rsidR="00707510">
        <w:t>b) rather than close (H</w:t>
      </w:r>
      <w:r w:rsidR="00D44849">
        <w:t>2</w:t>
      </w:r>
      <w:r w:rsidR="00707510">
        <w:t xml:space="preserve">a) </w:t>
      </w:r>
      <w:r w:rsidR="00707510" w:rsidRPr="0003693B">
        <w:t>engagement gaps</w:t>
      </w:r>
      <w:r w:rsidR="00714867">
        <w:t>.</w:t>
      </w:r>
    </w:p>
    <w:p w14:paraId="43CCBB85" w14:textId="7EA8F2F9" w:rsidR="00AA7700" w:rsidRPr="00B34C07" w:rsidRDefault="000F5698" w:rsidP="0072519F">
      <w:pPr>
        <w:widowControl w:val="0"/>
        <w:spacing w:line="480" w:lineRule="auto"/>
        <w:jc w:val="center"/>
        <w:rPr>
          <w:b/>
          <w:bCs/>
        </w:rPr>
      </w:pPr>
      <w:r w:rsidRPr="00B34C07">
        <w:rPr>
          <w:b/>
          <w:bCs/>
        </w:rPr>
        <w:t>Discussion</w:t>
      </w:r>
    </w:p>
    <w:p w14:paraId="0CF5C9AE" w14:textId="2176FC76" w:rsidR="00827835" w:rsidRDefault="000F5698" w:rsidP="0072519F">
      <w:pPr>
        <w:widowControl w:val="0"/>
        <w:spacing w:line="480" w:lineRule="auto"/>
      </w:pPr>
      <w:r>
        <w:tab/>
      </w:r>
      <w:r w:rsidR="001C61EE">
        <w:t>We started with the assumption that</w:t>
      </w:r>
      <w:r>
        <w:t xml:space="preserve"> political news exposure and engagement </w:t>
      </w:r>
      <w:r w:rsidR="00827835">
        <w:t>should be</w:t>
      </w:r>
      <w:r>
        <w:t xml:space="preserve"> based </w:t>
      </w:r>
      <w:r w:rsidR="009D0698">
        <w:t>both</w:t>
      </w:r>
      <w:r w:rsidR="001C61EE">
        <w:t xml:space="preserve"> on</w:t>
      </w:r>
      <w:r>
        <w:t xml:space="preserve"> </w:t>
      </w:r>
      <w:r w:rsidR="00F15983">
        <w:t xml:space="preserve">demand- and supply-side factors in </w:t>
      </w:r>
      <w:r w:rsidR="009D0698">
        <w:t>digital news environments</w:t>
      </w:r>
      <w:r w:rsidR="001C61EE">
        <w:t>, rather than solely on political interest. To account for this</w:t>
      </w:r>
      <w:r w:rsidR="00827835">
        <w:t xml:space="preserve">, we developed </w:t>
      </w:r>
      <w:r w:rsidR="001C61EE">
        <w:t>the</w:t>
      </w:r>
      <w:r w:rsidR="00CF54AF">
        <w:t xml:space="preserve"> </w:t>
      </w:r>
      <w:r w:rsidR="00827835">
        <w:t>‘news attraction’ metaphor as an analytic concept</w:t>
      </w:r>
      <w:r w:rsidR="001C61EE">
        <w:t>,</w:t>
      </w:r>
      <w:r w:rsidR="00827835">
        <w:t xml:space="preserve"> </w:t>
      </w:r>
      <w:r w:rsidR="001C61EE">
        <w:t>which</w:t>
      </w:r>
      <w:r w:rsidR="00827835">
        <w:t xml:space="preserve"> is characterized by a multivariate approach</w:t>
      </w:r>
      <w:r w:rsidR="001C61EE">
        <w:t xml:space="preserve"> that assumes interrelated dimensions of news attractiveness</w:t>
      </w:r>
      <w:r w:rsidR="00827835">
        <w:t xml:space="preserve">. </w:t>
      </w:r>
      <w:r w:rsidR="001C61EE">
        <w:t>This development</w:t>
      </w:r>
      <w:r w:rsidR="00827835">
        <w:t xml:space="preserve"> has </w:t>
      </w:r>
      <w:r w:rsidR="001C61EE">
        <w:t>yielded</w:t>
      </w:r>
      <w:r w:rsidR="00827835">
        <w:t xml:space="preserve"> </w:t>
      </w:r>
      <w:r w:rsidR="00BC35AE">
        <w:t>some novel</w:t>
      </w:r>
      <w:r w:rsidR="00827835">
        <w:t xml:space="preserve"> theoretical insight</w:t>
      </w:r>
      <w:r w:rsidR="00BC35AE">
        <w:t xml:space="preserve">s: </w:t>
      </w:r>
      <w:r w:rsidR="001C61EE">
        <w:t>N</w:t>
      </w:r>
      <w:r w:rsidR="00BC35AE">
        <w:t xml:space="preserve">ews attraction groups </w:t>
      </w:r>
      <w:r w:rsidR="001C61EE">
        <w:t>have</w:t>
      </w:r>
      <w:r w:rsidR="00BC35AE">
        <w:t xml:space="preserve"> qualitatively different </w:t>
      </w:r>
      <w:r w:rsidR="001C61EE">
        <w:t>news-related preferences and habits</w:t>
      </w:r>
      <w:r w:rsidR="00BC35AE">
        <w:t xml:space="preserve">; the equalizing effects on exposure may be non-linear; and there are </w:t>
      </w:r>
      <w:r w:rsidR="001C61EE">
        <w:t>important</w:t>
      </w:r>
      <w:r w:rsidR="00BC35AE">
        <w:t xml:space="preserve"> differences between exposure and engagement </w:t>
      </w:r>
      <w:r w:rsidR="001C61EE">
        <w:t>in terms of</w:t>
      </w:r>
      <w:r w:rsidR="00AD2D68">
        <w:t xml:space="preserve"> news inequality perspective</w:t>
      </w:r>
      <w:r w:rsidR="00BC35AE">
        <w:t xml:space="preserve">. </w:t>
      </w:r>
    </w:p>
    <w:p w14:paraId="20FA614B" w14:textId="2B497986" w:rsidR="00D3680D" w:rsidRDefault="00D3680D" w:rsidP="001C7B2B">
      <w:pPr>
        <w:widowControl w:val="0"/>
        <w:spacing w:line="480" w:lineRule="auto"/>
      </w:pPr>
      <w:r>
        <w:tab/>
        <w:t xml:space="preserve">To elaborate, the attraction groups </w:t>
      </w:r>
      <w:r w:rsidR="00B97450">
        <w:t>differ</w:t>
      </w:r>
      <w:r>
        <w:t xml:space="preserve"> from </w:t>
      </w:r>
      <w:r w:rsidR="00B97450">
        <w:t>each other</w:t>
      </w:r>
      <w:r>
        <w:t xml:space="preserve"> not </w:t>
      </w:r>
      <w:r w:rsidR="00B97450">
        <w:t>only based on</w:t>
      </w:r>
      <w:r>
        <w:t xml:space="preserve"> self-reported interest</w:t>
      </w:r>
      <w:r w:rsidR="00B97450">
        <w:t xml:space="preserve"> </w:t>
      </w:r>
      <w:r>
        <w:t xml:space="preserve">but also </w:t>
      </w:r>
      <w:r w:rsidR="00B97450">
        <w:t>on</w:t>
      </w:r>
      <w:r>
        <w:t xml:space="preserve"> other factors. </w:t>
      </w:r>
      <w:r w:rsidR="00B97450">
        <w:t>While the</w:t>
      </w:r>
      <w:r>
        <w:t xml:space="preserve"> low-attraction group and the </w:t>
      </w:r>
      <w:r w:rsidR="00D96582">
        <w:t>next</w:t>
      </w:r>
      <w:r>
        <w:t xml:space="preserve"> group </w:t>
      </w:r>
      <w:r w:rsidR="00B97450">
        <w:t xml:space="preserve">differ marginally on interest, </w:t>
      </w:r>
      <w:r>
        <w:t xml:space="preserve">the latter reports substantially more incidental news exposure </w:t>
      </w:r>
      <w:r w:rsidR="00B97450">
        <w:t>due to</w:t>
      </w:r>
      <w:r>
        <w:t xml:space="preserve"> differences </w:t>
      </w:r>
      <w:r w:rsidR="00B97450">
        <w:t>in</w:t>
      </w:r>
      <w:r>
        <w:t xml:space="preserve"> variables </w:t>
      </w:r>
      <w:r w:rsidR="00B97450">
        <w:t>such as</w:t>
      </w:r>
      <w:r w:rsidR="003F331E">
        <w:t xml:space="preserve"> algorithmic filtering, curation activities, news interest, and </w:t>
      </w:r>
      <w:r w:rsidR="00B97450">
        <w:t>social media usage</w:t>
      </w:r>
      <w:r w:rsidR="005673F3">
        <w:t xml:space="preserve">. </w:t>
      </w:r>
      <w:r w:rsidR="007D108B">
        <w:t>The</w:t>
      </w:r>
      <w:r w:rsidR="005673F3">
        <w:t xml:space="preserve"> moderate-attraction groups appear similar in terms of algorithmic categorization and environmental perceptions, but the motivated group </w:t>
      </w:r>
      <w:r w:rsidR="007D108B">
        <w:t>shows</w:t>
      </w:r>
      <w:r w:rsidR="005673F3">
        <w:t xml:space="preserve"> higher frequencies of following </w:t>
      </w:r>
      <w:r w:rsidR="007D108B">
        <w:t xml:space="preserve">news </w:t>
      </w:r>
      <w:r w:rsidR="005673F3">
        <w:t xml:space="preserve">accounts and </w:t>
      </w:r>
      <w:r w:rsidR="007D108B">
        <w:t>active</w:t>
      </w:r>
      <w:r w:rsidR="005673F3">
        <w:t xml:space="preserve"> curation within their networks.</w:t>
      </w:r>
      <w:r w:rsidR="00397652">
        <w:t xml:space="preserve"> These differences are not trivial</w:t>
      </w:r>
      <w:r w:rsidR="007D108B">
        <w:t xml:space="preserve"> and mirror </w:t>
      </w:r>
      <w:r w:rsidR="00397652">
        <w:t>offline social inequalities in socioeconomic status</w:t>
      </w:r>
      <w:r w:rsidR="007F75C7">
        <w:t xml:space="preserve">, </w:t>
      </w:r>
      <w:r w:rsidR="00397652">
        <w:t>race</w:t>
      </w:r>
      <w:r w:rsidR="007F75C7">
        <w:t>, and gender</w:t>
      </w:r>
      <w:r w:rsidR="00F368AC">
        <w:t xml:space="preserve">. </w:t>
      </w:r>
      <w:r w:rsidR="007D108B">
        <w:t>People in the high-attraction group tend to have higher education and income levels, while women and people of color are less likely to be in this group (see</w:t>
      </w:r>
      <w:r w:rsidR="001C592E">
        <w:t xml:space="preserve"> Appendix </w:t>
      </w:r>
      <w:r w:rsidR="009676B7">
        <w:t>D</w:t>
      </w:r>
      <w:r w:rsidR="001C592E">
        <w:t xml:space="preserve"> online)</w:t>
      </w:r>
      <w:r w:rsidR="007D108B">
        <w:t>.</w:t>
      </w:r>
      <w:r w:rsidR="001C7B2B">
        <w:t xml:space="preserve"> </w:t>
      </w:r>
      <w:r w:rsidR="005C6113">
        <w:t>The</w:t>
      </w:r>
      <w:r w:rsidR="001C7B2B">
        <w:t>se group</w:t>
      </w:r>
      <w:r w:rsidR="005C6113">
        <w:t xml:space="preserve"> differences</w:t>
      </w:r>
      <w:r w:rsidR="001C7B2B">
        <w:t xml:space="preserve"> </w:t>
      </w:r>
      <w:r w:rsidR="00397652">
        <w:t>rais</w:t>
      </w:r>
      <w:r w:rsidR="005C6113">
        <w:t>e</w:t>
      </w:r>
      <w:r w:rsidR="00397652">
        <w:t xml:space="preserve"> concerns about digital inequalities in political news</w:t>
      </w:r>
      <w:r w:rsidR="001C7B2B">
        <w:t>, particularly those</w:t>
      </w:r>
      <w:r w:rsidR="005C6113">
        <w:t xml:space="preserve"> </w:t>
      </w:r>
      <w:r w:rsidR="00397652">
        <w:t>aris</w:t>
      </w:r>
      <w:r w:rsidR="001C7B2B">
        <w:t>ing</w:t>
      </w:r>
      <w:r w:rsidR="00397652">
        <w:t xml:space="preserve"> from unfair social structure</w:t>
      </w:r>
      <w:r w:rsidR="00534331">
        <w:t>s</w:t>
      </w:r>
      <w:r w:rsidR="001C7B2B">
        <w:t xml:space="preserve"> (Barnidge &amp; </w:t>
      </w:r>
      <w:proofErr w:type="spellStart"/>
      <w:r w:rsidR="001C7B2B">
        <w:t>Xenos</w:t>
      </w:r>
      <w:proofErr w:type="spellEnd"/>
      <w:r w:rsidR="001C7B2B">
        <w:t>, 2021; Thorson, 2019). These issues</w:t>
      </w:r>
      <w:r w:rsidR="006B0FD6">
        <w:t xml:space="preserve"> </w:t>
      </w:r>
      <w:r w:rsidR="00414A6F">
        <w:t xml:space="preserve">could </w:t>
      </w:r>
      <w:r w:rsidR="006B0FD6">
        <w:t>discourag</w:t>
      </w:r>
      <w:r w:rsidR="00414A6F">
        <w:t>e</w:t>
      </w:r>
      <w:r w:rsidR="00070EDD">
        <w:t xml:space="preserve"> political engagement</w:t>
      </w:r>
      <w:r w:rsidR="00397652">
        <w:t xml:space="preserve"> </w:t>
      </w:r>
      <w:r w:rsidR="00070EDD">
        <w:t xml:space="preserve">among </w:t>
      </w:r>
      <w:r w:rsidR="006B0FD6">
        <w:t>underserved communities and</w:t>
      </w:r>
      <w:r w:rsidR="00A14761">
        <w:t xml:space="preserve"> </w:t>
      </w:r>
      <w:r w:rsidR="006B0FD6">
        <w:t>limit the inclusiveness of democratic processes.</w:t>
      </w:r>
      <w:r w:rsidR="00F71EBD">
        <w:t xml:space="preserve"> </w:t>
      </w:r>
    </w:p>
    <w:p w14:paraId="19893615" w14:textId="05AC471A" w:rsidR="00EB1E04" w:rsidRDefault="00125171" w:rsidP="0072519F">
      <w:pPr>
        <w:widowControl w:val="0"/>
        <w:spacing w:line="480" w:lineRule="auto"/>
      </w:pPr>
      <w:r>
        <w:tab/>
      </w:r>
      <w:r w:rsidR="00147CAD">
        <w:t>T</w:t>
      </w:r>
      <w:r w:rsidR="00B90264">
        <w:t xml:space="preserve">he </w:t>
      </w:r>
      <w:r>
        <w:t xml:space="preserve">distribution of incidental exposure among the latent-class groups is non-linear, which </w:t>
      </w:r>
      <w:r w:rsidR="00147CAD">
        <w:t>differs from</w:t>
      </w:r>
      <w:r>
        <w:t xml:space="preserve"> </w:t>
      </w:r>
      <w:r w:rsidR="00147CAD">
        <w:t xml:space="preserve">studies </w:t>
      </w:r>
      <w:r w:rsidR="00EB5368">
        <w:t>using self-reported interest as the sole predictor</w:t>
      </w:r>
      <w:r w:rsidR="004C03B3">
        <w:t xml:space="preserve">, </w:t>
      </w:r>
      <w:r w:rsidR="00147CAD">
        <w:t>as interest is less</w:t>
      </w:r>
      <w:r w:rsidR="00F734A5">
        <w:t xml:space="preserve"> </w:t>
      </w:r>
      <w:r w:rsidR="004C03B3">
        <w:t>consistent</w:t>
      </w:r>
      <w:r w:rsidR="00F734A5">
        <w:t xml:space="preserve"> and less </w:t>
      </w:r>
      <w:r w:rsidR="00147CAD">
        <w:t>descriptive</w:t>
      </w:r>
      <w:r w:rsidR="004C03B3">
        <w:t xml:space="preserve"> (</w:t>
      </w:r>
      <w:r w:rsidR="00F734A5">
        <w:t xml:space="preserve">see Appendix </w:t>
      </w:r>
      <w:r w:rsidR="009676B7">
        <w:t>E</w:t>
      </w:r>
      <w:r w:rsidR="00F734A5">
        <w:t xml:space="preserve"> online)</w:t>
      </w:r>
      <w:r w:rsidR="00EB5368">
        <w:t xml:space="preserve">. </w:t>
      </w:r>
      <w:r w:rsidR="00147CAD">
        <w:t>A</w:t>
      </w:r>
      <w:r w:rsidR="005C13CE">
        <w:t>ccounting for latent classes defined by a range of behaviors</w:t>
      </w:r>
      <w:r w:rsidR="00147CAD">
        <w:t xml:space="preserve"> allows for </w:t>
      </w:r>
      <w:r w:rsidR="005C13CE">
        <w:t>improve</w:t>
      </w:r>
      <w:r w:rsidR="00147CAD">
        <w:t>d</w:t>
      </w:r>
      <w:r w:rsidR="005C13CE">
        <w:t xml:space="preserve"> </w:t>
      </w:r>
      <w:r w:rsidR="00147CAD">
        <w:t>prediction of</w:t>
      </w:r>
      <w:r w:rsidR="005C13CE">
        <w:t xml:space="preserve"> incidental exposure </w:t>
      </w:r>
      <w:r w:rsidR="00147CAD">
        <w:t>and</w:t>
      </w:r>
      <w:r w:rsidR="005C13CE">
        <w:t xml:space="preserve"> reveal</w:t>
      </w:r>
      <w:r w:rsidR="00147CAD">
        <w:t>s</w:t>
      </w:r>
      <w:r w:rsidR="005C13CE">
        <w:t xml:space="preserve"> non-linear patterns of group difference</w:t>
      </w:r>
      <w:r w:rsidR="000B770D">
        <w:t>s</w:t>
      </w:r>
      <w:r w:rsidR="005C13CE">
        <w:t xml:space="preserve">. </w:t>
      </w:r>
      <w:r w:rsidR="00EB5368">
        <w:t>O</w:t>
      </w:r>
      <w:r w:rsidR="00EB1E04">
        <w:t xml:space="preserve">ur findings </w:t>
      </w:r>
      <w:r w:rsidR="00147CAD">
        <w:t>suggest</w:t>
      </w:r>
      <w:r w:rsidR="00EB1E04">
        <w:t xml:space="preserve"> a ‘sweet spot’ of news attraction </w:t>
      </w:r>
      <w:r w:rsidR="00147CAD">
        <w:t>for</w:t>
      </w:r>
      <w:r w:rsidR="00EB1E04">
        <w:t xml:space="preserve"> exposure</w:t>
      </w:r>
      <w:r w:rsidR="00147CAD">
        <w:t xml:space="preserve">, with </w:t>
      </w:r>
      <w:r w:rsidR="00EB1E04">
        <w:t xml:space="preserve">substantial evidence of equalization in the two groups in the middle. </w:t>
      </w:r>
      <w:r w:rsidR="00147CAD">
        <w:t>T</w:t>
      </w:r>
      <w:r w:rsidR="00C40535">
        <w:t xml:space="preserve">hese groups have </w:t>
      </w:r>
      <w:r w:rsidR="00147CAD">
        <w:t>optimal</w:t>
      </w:r>
      <w:r w:rsidR="00C40535">
        <w:t xml:space="preserve"> levels of news attraction</w:t>
      </w:r>
      <w:r w:rsidR="00147CAD">
        <w:t>, resulting in a higher</w:t>
      </w:r>
      <w:r w:rsidR="00C40535">
        <w:t xml:space="preserve"> proportion of their exposure attributable to </w:t>
      </w:r>
      <w:proofErr w:type="spellStart"/>
      <w:r w:rsidR="00C40535">
        <w:t>incidentality</w:t>
      </w:r>
      <w:proofErr w:type="spellEnd"/>
      <w:r w:rsidR="00C40535">
        <w:t xml:space="preserve"> </w:t>
      </w:r>
      <w:r w:rsidR="00147CAD">
        <w:t>compared to</w:t>
      </w:r>
      <w:r w:rsidR="00C40535">
        <w:t xml:space="preserve"> low- or high-attraction groups. </w:t>
      </w:r>
      <w:r w:rsidR="00147CAD">
        <w:t>D</w:t>
      </w:r>
      <w:r w:rsidR="00C40535" w:rsidRPr="004C03B3">
        <w:t xml:space="preserve">igital media platforms may have the </w:t>
      </w:r>
      <w:r w:rsidR="00147CAD">
        <w:t>most significant</w:t>
      </w:r>
      <w:r w:rsidR="00C40535" w:rsidRPr="004C03B3">
        <w:t xml:space="preserve"> impact on the information </w:t>
      </w:r>
      <w:r w:rsidR="00765313" w:rsidRPr="004C03B3">
        <w:t>diets of the middle</w:t>
      </w:r>
      <w:r w:rsidR="00147CAD">
        <w:t xml:space="preserve"> groups</w:t>
      </w:r>
      <w:r w:rsidR="00765313" w:rsidRPr="004C03B3">
        <w:t>, which</w:t>
      </w:r>
      <w:r w:rsidR="00B15048" w:rsidRPr="004C03B3">
        <w:t xml:space="preserve"> </w:t>
      </w:r>
      <w:r w:rsidR="00EB5368" w:rsidRPr="004C03B3">
        <w:t xml:space="preserve">tend to be </w:t>
      </w:r>
      <w:r w:rsidR="00E01783" w:rsidRPr="004C03B3">
        <w:t>middle-of-the-road in terms of</w:t>
      </w:r>
      <w:r w:rsidR="00B15048" w:rsidRPr="004C03B3">
        <w:t xml:space="preserve"> both socioeconomic status and</w:t>
      </w:r>
      <w:r w:rsidR="00E01783" w:rsidRPr="004C03B3">
        <w:t xml:space="preserve"> politic</w:t>
      </w:r>
      <w:r w:rsidR="00175807" w:rsidRPr="004C03B3">
        <w:t>al leanings</w:t>
      </w:r>
      <w:r w:rsidR="00912221" w:rsidRPr="004C03B3">
        <w:t>.</w:t>
      </w:r>
    </w:p>
    <w:p w14:paraId="099F7BF8" w14:textId="0B4A14A9" w:rsidR="00290930" w:rsidRDefault="002B1838" w:rsidP="0072519F">
      <w:pPr>
        <w:widowControl w:val="0"/>
        <w:spacing w:line="480" w:lineRule="auto"/>
      </w:pPr>
      <w:r>
        <w:tab/>
      </w:r>
      <w:r w:rsidR="0029700A">
        <w:t>In contrast to our findings related to</w:t>
      </w:r>
      <w:r>
        <w:t xml:space="preserve"> exposure, we find evidence of stratification in engagement</w:t>
      </w:r>
      <w:r w:rsidR="0029700A">
        <w:t xml:space="preserve">, with a larger </w:t>
      </w:r>
      <w:r>
        <w:t xml:space="preserve">gap between low- and high-attraction groups. </w:t>
      </w:r>
      <w:r w:rsidR="0029700A">
        <w:t>This could be due to perception, as the high-attraction group may be</w:t>
      </w:r>
      <w:r>
        <w:t xml:space="preserve"> more likely </w:t>
      </w:r>
      <w:r w:rsidR="0029700A">
        <w:t>expression intent</w:t>
      </w:r>
      <w:r>
        <w:t xml:space="preserve">. </w:t>
      </w:r>
      <w:r w:rsidR="0029700A">
        <w:t>But</w:t>
      </w:r>
      <w:r>
        <w:t xml:space="preserve"> a lack of intentionality </w:t>
      </w:r>
      <w:r w:rsidR="0029700A">
        <w:t>may not necessarily</w:t>
      </w:r>
      <w:r>
        <w:t xml:space="preserve"> reduce engagement. </w:t>
      </w:r>
      <w:proofErr w:type="spellStart"/>
      <w:r w:rsidR="0029700A">
        <w:t>Matthes</w:t>
      </w:r>
      <w:proofErr w:type="spellEnd"/>
      <w:r w:rsidR="0029700A">
        <w:t xml:space="preserve"> and colleagues’ (2020) </w:t>
      </w:r>
      <w:r w:rsidR="00632658" w:rsidRPr="00632658">
        <w:t>political incidental news exposure</w:t>
      </w:r>
      <w:r w:rsidR="00632658">
        <w:t xml:space="preserve"> (PINE)</w:t>
      </w:r>
      <w:r w:rsidR="00632658" w:rsidRPr="00632658">
        <w:t xml:space="preserve"> model </w:t>
      </w:r>
      <w:r w:rsidR="0029700A">
        <w:t>suggests that</w:t>
      </w:r>
      <w:r w:rsidR="00632658">
        <w:t xml:space="preserve"> incidental exposure </w:t>
      </w:r>
      <w:r w:rsidR="0029700A">
        <w:t>may not lead to deeper engagement with content</w:t>
      </w:r>
      <w:r w:rsidR="00632658">
        <w:t xml:space="preserve">. </w:t>
      </w:r>
      <w:r w:rsidR="0029700A">
        <w:t>O</w:t>
      </w:r>
      <w:r w:rsidR="00632658">
        <w:t xml:space="preserve">ur findings </w:t>
      </w:r>
      <w:r w:rsidR="00632658" w:rsidRPr="00C3141F">
        <w:t>support this idea</w:t>
      </w:r>
      <w:r w:rsidR="00B7329C" w:rsidRPr="00C3141F">
        <w:t xml:space="preserve"> </w:t>
      </w:r>
      <w:r w:rsidR="0029700A">
        <w:t xml:space="preserve">and suggest </w:t>
      </w:r>
      <w:r w:rsidR="00B7329C" w:rsidRPr="00C3141F">
        <w:t xml:space="preserve">that </w:t>
      </w:r>
      <w:r w:rsidR="0029700A">
        <w:t>i</w:t>
      </w:r>
      <w:r w:rsidR="00B7329C" w:rsidRPr="00C3141F">
        <w:t>ncidental</w:t>
      </w:r>
      <w:r w:rsidR="00B7329C">
        <w:t xml:space="preserve"> exposure may </w:t>
      </w:r>
      <w:r w:rsidR="0029700A">
        <w:t>even reduce</w:t>
      </w:r>
      <w:r w:rsidR="00B7329C">
        <w:t xml:space="preserve"> engagement. Therefore, digital media platforms may </w:t>
      </w:r>
      <w:r w:rsidR="0029700A">
        <w:t>get</w:t>
      </w:r>
      <w:r w:rsidR="00B7329C">
        <w:t xml:space="preserve"> content in front of people, </w:t>
      </w:r>
      <w:r w:rsidR="0029700A">
        <w:t>but</w:t>
      </w:r>
      <w:r w:rsidR="00B7329C">
        <w:t xml:space="preserve"> disengage</w:t>
      </w:r>
      <w:r w:rsidR="0029700A">
        <w:t>ment</w:t>
      </w:r>
      <w:r w:rsidR="00B7329C">
        <w:t xml:space="preserve"> from that content</w:t>
      </w:r>
      <w:r w:rsidR="0029700A">
        <w:t xml:space="preserve"> could render</w:t>
      </w:r>
      <w:r w:rsidR="00B7329C">
        <w:t xml:space="preserve"> its beneficial effects on learning and political participation minimal</w:t>
      </w:r>
      <w:r w:rsidR="0029700A">
        <w:t xml:space="preserve"> </w:t>
      </w:r>
      <w:r w:rsidR="00B7329C">
        <w:t>(</w:t>
      </w:r>
      <w:proofErr w:type="spellStart"/>
      <w:r w:rsidR="00B7329C">
        <w:t>Nanz</w:t>
      </w:r>
      <w:proofErr w:type="spellEnd"/>
      <w:r w:rsidR="00B7329C">
        <w:t xml:space="preserve"> &amp; </w:t>
      </w:r>
      <w:proofErr w:type="spellStart"/>
      <w:r w:rsidR="00B7329C">
        <w:t>Matthes</w:t>
      </w:r>
      <w:proofErr w:type="spellEnd"/>
      <w:r w:rsidR="00B7329C">
        <w:t xml:space="preserve">, 2022).  </w:t>
      </w:r>
    </w:p>
    <w:p w14:paraId="6FBB9A29" w14:textId="4F26EC54" w:rsidR="00C74C51" w:rsidRPr="00776559" w:rsidRDefault="00652A04" w:rsidP="00C74C51">
      <w:pPr>
        <w:widowControl w:val="0"/>
        <w:spacing w:line="480" w:lineRule="auto"/>
        <w:rPr>
          <w:color w:val="FF0000"/>
        </w:rPr>
      </w:pPr>
      <w:r>
        <w:tab/>
      </w:r>
      <w:r w:rsidR="00385921">
        <w:t>The findings of the study are limited in several ways</w:t>
      </w:r>
      <w:r>
        <w:t xml:space="preserve">. The study is based on cross-sectional data, which cannot be used to </w:t>
      </w:r>
      <w:r w:rsidR="00C74C51">
        <w:t>test causality</w:t>
      </w:r>
      <w:r>
        <w:t xml:space="preserve">. Our goal was to observe patterns of information exposure and engagement across groups. </w:t>
      </w:r>
      <w:r w:rsidR="00B26086">
        <w:t>The</w:t>
      </w:r>
      <w:r>
        <w:t xml:space="preserve"> ‘popular story’ </w:t>
      </w:r>
      <w:r w:rsidR="00C74C51">
        <w:t>approach</w:t>
      </w:r>
      <w:r w:rsidR="00B26086">
        <w:t xml:space="preserve"> presents another design limitation</w:t>
      </w:r>
      <w:r>
        <w:t xml:space="preserve">. It is not possible to </w:t>
      </w:r>
      <w:r w:rsidR="00C74C51">
        <w:t>show</w:t>
      </w:r>
      <w:r w:rsidR="00E104F9">
        <w:t xml:space="preserve"> all of the </w:t>
      </w:r>
      <w:r w:rsidR="00C74C51">
        <w:t>top</w:t>
      </w:r>
      <w:r w:rsidR="00E104F9">
        <w:t xml:space="preserve"> stories</w:t>
      </w:r>
      <w:r w:rsidR="00C74C51">
        <w:t xml:space="preserve"> in a given cycle</w:t>
      </w:r>
      <w:r w:rsidR="00E104F9">
        <w:t xml:space="preserve">, and even showing more than one </w:t>
      </w:r>
      <w:r w:rsidR="00C74C51">
        <w:t>would increase survey fatigue</w:t>
      </w:r>
      <w:r w:rsidR="00E104F9">
        <w:t xml:space="preserve">. We opted </w:t>
      </w:r>
      <w:r w:rsidR="00C74C51">
        <w:t xml:space="preserve">instead </w:t>
      </w:r>
      <w:r w:rsidR="00E104F9">
        <w:t xml:space="preserve">to show a single story </w:t>
      </w:r>
      <w:r w:rsidR="00C74C51">
        <w:t xml:space="preserve">to </w:t>
      </w:r>
      <w:r w:rsidR="00A466D6">
        <w:t>serve as a proxy</w:t>
      </w:r>
      <w:r w:rsidR="00E104F9">
        <w:t xml:space="preserve"> for popular content. This </w:t>
      </w:r>
      <w:r w:rsidR="00A466D6">
        <w:t xml:space="preserve">compromise </w:t>
      </w:r>
      <w:r w:rsidR="00C74C51">
        <w:t>produces</w:t>
      </w:r>
      <w:r w:rsidR="00E104F9">
        <w:t xml:space="preserve"> measurement error,</w:t>
      </w:r>
      <w:r w:rsidR="00C74C51">
        <w:t xml:space="preserve"> but</w:t>
      </w:r>
      <w:r w:rsidR="00E104F9">
        <w:t xml:space="preserve"> the</w:t>
      </w:r>
      <w:r w:rsidR="00C74C51">
        <w:t>se should be random rather than systematic</w:t>
      </w:r>
      <w:r w:rsidR="00E104F9">
        <w:t xml:space="preserve">. </w:t>
      </w:r>
      <w:r w:rsidR="00B26086" w:rsidRPr="00B26086">
        <w:rPr>
          <w:color w:val="FF0000"/>
        </w:rPr>
        <w:t>A final design consideration is that s</w:t>
      </w:r>
      <w:r w:rsidR="00C74C51" w:rsidRPr="00B26086">
        <w:rPr>
          <w:color w:val="FF0000"/>
        </w:rPr>
        <w:t xml:space="preserve">cholars </w:t>
      </w:r>
      <w:r w:rsidR="00C74C51">
        <w:rPr>
          <w:color w:val="FF0000"/>
        </w:rPr>
        <w:t>replicating</w:t>
      </w:r>
      <w:r w:rsidR="00C74C51" w:rsidRPr="00F52B89">
        <w:rPr>
          <w:color w:val="FF0000"/>
        </w:rPr>
        <w:t xml:space="preserve"> </w:t>
      </w:r>
      <w:r w:rsidR="00C74C51">
        <w:rPr>
          <w:color w:val="FF0000"/>
        </w:rPr>
        <w:t>our</w:t>
      </w:r>
      <w:r w:rsidR="00C74C51" w:rsidRPr="00F52B89">
        <w:rPr>
          <w:color w:val="FF0000"/>
        </w:rPr>
        <w:t xml:space="preserve"> linkage design </w:t>
      </w:r>
      <w:del w:id="21" w:author="Dan Lane" w:date="2023-04-04T15:25:00Z">
        <w:r w:rsidR="00C74C51" w:rsidRPr="00F52B89" w:rsidDel="000A4481">
          <w:rPr>
            <w:color w:val="FF0000"/>
          </w:rPr>
          <w:delText xml:space="preserve">employed </w:delText>
        </w:r>
      </w:del>
      <w:r w:rsidR="00C74C51">
        <w:rPr>
          <w:color w:val="FF0000"/>
        </w:rPr>
        <w:t>should consider the</w:t>
      </w:r>
      <w:r w:rsidR="00C74C51" w:rsidRPr="00F52B89">
        <w:rPr>
          <w:color w:val="FF0000"/>
        </w:rPr>
        <w:t xml:space="preserve"> dominance of Fox News </w:t>
      </w:r>
      <w:r w:rsidR="00C74C51">
        <w:rPr>
          <w:color w:val="FF0000"/>
        </w:rPr>
        <w:t>on</w:t>
      </w:r>
      <w:r w:rsidR="00C74C51" w:rsidRPr="00F52B89">
        <w:rPr>
          <w:color w:val="FF0000"/>
        </w:rPr>
        <w:t xml:space="preserve"> social </w:t>
      </w:r>
      <w:r w:rsidR="00C74C51">
        <w:rPr>
          <w:color w:val="FF0000"/>
        </w:rPr>
        <w:t xml:space="preserve">media </w:t>
      </w:r>
      <w:r w:rsidR="00C74C51" w:rsidRPr="00F52B89">
        <w:rPr>
          <w:color w:val="FF0000"/>
        </w:rPr>
        <w:t xml:space="preserve">platforms. </w:t>
      </w:r>
      <w:r w:rsidR="00C74C51">
        <w:rPr>
          <w:color w:val="FF0000"/>
        </w:rPr>
        <w:t xml:space="preserve">Fox News was the most popular and ubiquitous news organization represented in every sampling frame, highlighting the organization’s power in the U.S. media environment. However, </w:t>
      </w:r>
      <w:r w:rsidR="00C74C51" w:rsidRPr="00F52B89">
        <w:rPr>
          <w:color w:val="FF0000"/>
        </w:rPr>
        <w:t xml:space="preserve">it is not clear how useful third-party ranking lists (e.g., </w:t>
      </w:r>
      <w:proofErr w:type="spellStart"/>
      <w:r w:rsidR="00C74C51" w:rsidRPr="00F52B89">
        <w:rPr>
          <w:color w:val="FF0000"/>
        </w:rPr>
        <w:t>NewsWhip</w:t>
      </w:r>
      <w:proofErr w:type="spellEnd"/>
      <w:r w:rsidR="00C74C51" w:rsidRPr="00F52B89">
        <w:rPr>
          <w:color w:val="FF0000"/>
        </w:rPr>
        <w:t xml:space="preserve">, </w:t>
      </w:r>
      <w:proofErr w:type="spellStart"/>
      <w:r w:rsidR="00C74C51" w:rsidRPr="00F52B89">
        <w:rPr>
          <w:color w:val="FF0000"/>
        </w:rPr>
        <w:t>CrowdTangle</w:t>
      </w:r>
      <w:proofErr w:type="spellEnd"/>
      <w:r w:rsidR="00C74C51" w:rsidRPr="00F52B89">
        <w:rPr>
          <w:color w:val="FF0000"/>
        </w:rPr>
        <w:t xml:space="preserve">, etc.) are in </w:t>
      </w:r>
      <w:r w:rsidR="00C74C51">
        <w:rPr>
          <w:color w:val="FF0000"/>
        </w:rPr>
        <w:t>describing</w:t>
      </w:r>
      <w:r w:rsidR="00C74C51" w:rsidRPr="00F52B89">
        <w:rPr>
          <w:color w:val="FF0000"/>
        </w:rPr>
        <w:t xml:space="preserve"> what shows up in people’s feeds. We assume that </w:t>
      </w:r>
      <w:r w:rsidR="00C74C51">
        <w:rPr>
          <w:color w:val="FF0000"/>
        </w:rPr>
        <w:t>posts with</w:t>
      </w:r>
      <w:r w:rsidR="00C74C51" w:rsidRPr="00F52B89">
        <w:rPr>
          <w:color w:val="FF0000"/>
        </w:rPr>
        <w:t xml:space="preserve"> higher engagement </w:t>
      </w:r>
      <w:r w:rsidR="00C74C51">
        <w:rPr>
          <w:color w:val="FF0000"/>
        </w:rPr>
        <w:t>are</w:t>
      </w:r>
      <w:r w:rsidR="00C74C51" w:rsidRPr="00F52B89">
        <w:rPr>
          <w:color w:val="FF0000"/>
        </w:rPr>
        <w:t xml:space="preserve"> more likely to be seen</w:t>
      </w:r>
      <w:r w:rsidR="00C74C51">
        <w:rPr>
          <w:color w:val="FF0000"/>
        </w:rPr>
        <w:t xml:space="preserve">, but researchers should be mindful of </w:t>
      </w:r>
      <w:r w:rsidR="00C74C51" w:rsidRPr="00F52B89">
        <w:rPr>
          <w:color w:val="FF0000"/>
        </w:rPr>
        <w:t xml:space="preserve">the composition of content lists provided by ranking services. </w:t>
      </w:r>
    </w:p>
    <w:p w14:paraId="31E9CC3B" w14:textId="7151E9A6" w:rsidR="00997B9A" w:rsidRPr="00F52B89" w:rsidRDefault="005550D8" w:rsidP="002D6AAE">
      <w:pPr>
        <w:widowControl w:val="0"/>
        <w:spacing w:line="480" w:lineRule="auto"/>
        <w:ind w:firstLine="720"/>
        <w:rPr>
          <w:color w:val="FF0000"/>
        </w:rPr>
      </w:pPr>
      <w:r>
        <w:rPr>
          <w:color w:val="FF0000"/>
        </w:rPr>
        <w:t>The</w:t>
      </w:r>
      <w:r w:rsidR="00997B9A" w:rsidRPr="00F52B89">
        <w:rPr>
          <w:color w:val="FF0000"/>
        </w:rPr>
        <w:t xml:space="preserve"> survey is limited by self-reported measures of key variables</w:t>
      </w:r>
      <w:r>
        <w:rPr>
          <w:color w:val="FF0000"/>
        </w:rPr>
        <w:t xml:space="preserve">, as </w:t>
      </w:r>
      <w:r w:rsidR="00997B9A" w:rsidRPr="00F52B89">
        <w:rPr>
          <w:color w:val="FF0000"/>
        </w:rPr>
        <w:t xml:space="preserve">people </w:t>
      </w:r>
      <w:r>
        <w:rPr>
          <w:color w:val="FF0000"/>
        </w:rPr>
        <w:t>tend to</w:t>
      </w:r>
      <w:r w:rsidR="00997B9A" w:rsidRPr="00F52B89">
        <w:rPr>
          <w:color w:val="FF0000"/>
        </w:rPr>
        <w:t xml:space="preserve"> underestimate their news exposure on surveys (González-</w:t>
      </w:r>
      <w:proofErr w:type="spellStart"/>
      <w:r w:rsidR="00997B9A" w:rsidRPr="00F52B89">
        <w:rPr>
          <w:color w:val="FF0000"/>
        </w:rPr>
        <w:t>Bailón</w:t>
      </w:r>
      <w:proofErr w:type="spellEnd"/>
      <w:r w:rsidR="00997B9A" w:rsidRPr="00F52B89">
        <w:rPr>
          <w:color w:val="FF0000"/>
        </w:rPr>
        <w:t xml:space="preserve"> &amp; </w:t>
      </w:r>
      <w:proofErr w:type="spellStart"/>
      <w:r w:rsidR="00997B9A" w:rsidRPr="00F52B89">
        <w:rPr>
          <w:color w:val="FF0000"/>
        </w:rPr>
        <w:t>Xenos</w:t>
      </w:r>
      <w:proofErr w:type="spellEnd"/>
      <w:r w:rsidR="00997B9A" w:rsidRPr="00F52B89">
        <w:rPr>
          <w:color w:val="FF0000"/>
        </w:rPr>
        <w:t>, 2020)</w:t>
      </w:r>
      <w:r>
        <w:rPr>
          <w:color w:val="FF0000"/>
        </w:rPr>
        <w:t>,</w:t>
      </w:r>
      <w:r w:rsidR="00997B9A" w:rsidRPr="00F52B89">
        <w:rPr>
          <w:color w:val="FF0000"/>
        </w:rPr>
        <w:t xml:space="preserve"> </w:t>
      </w:r>
      <w:r>
        <w:rPr>
          <w:color w:val="FF0000"/>
        </w:rPr>
        <w:t>and</w:t>
      </w:r>
      <w:r w:rsidR="00997B9A" w:rsidRPr="00F52B89">
        <w:rPr>
          <w:color w:val="FF0000"/>
        </w:rPr>
        <w:t xml:space="preserve"> this </w:t>
      </w:r>
      <w:r>
        <w:rPr>
          <w:color w:val="FF0000"/>
        </w:rPr>
        <w:t xml:space="preserve">measurement </w:t>
      </w:r>
      <w:r w:rsidR="00997B9A" w:rsidRPr="00F52B89">
        <w:rPr>
          <w:color w:val="FF0000"/>
        </w:rPr>
        <w:t>error produces biased descriptive inferences</w:t>
      </w:r>
      <w:r>
        <w:rPr>
          <w:color w:val="FF0000"/>
        </w:rPr>
        <w:t xml:space="preserve">. However, </w:t>
      </w:r>
      <w:r w:rsidR="00997B9A" w:rsidRPr="00F52B89">
        <w:rPr>
          <w:color w:val="FF0000"/>
        </w:rPr>
        <w:t>it will not necessarily bias causal inferences (i.e., estimates of relationships; see King et al., 1994). This highlights the value of self-reported measures to the field</w:t>
      </w:r>
      <w:r>
        <w:rPr>
          <w:color w:val="FF0000"/>
        </w:rPr>
        <w:t>, as obtaining reliable and externally valid data from social media companies is difficult</w:t>
      </w:r>
      <w:r w:rsidR="00997B9A" w:rsidRPr="00F52B89">
        <w:rPr>
          <w:color w:val="FF0000"/>
        </w:rPr>
        <w:t>. Thus, despite their limitations, self-reported measures of news use are still important for estimating relationships with other variables.</w:t>
      </w:r>
      <w:r w:rsidR="00B26086">
        <w:rPr>
          <w:color w:val="FF0000"/>
        </w:rPr>
        <w:t xml:space="preserve"> The interest measure is also limited, as it </w:t>
      </w:r>
      <w:r w:rsidR="00B26086" w:rsidRPr="00F52B89">
        <w:rPr>
          <w:color w:val="FF0000"/>
        </w:rPr>
        <w:t xml:space="preserve">includes items related to politics and local community. </w:t>
      </w:r>
      <w:r w:rsidR="00B26086">
        <w:rPr>
          <w:color w:val="FF0000"/>
        </w:rPr>
        <w:t xml:space="preserve">While </w:t>
      </w:r>
      <w:r w:rsidR="00B26086">
        <w:rPr>
          <w:color w:val="FF0000"/>
          <w:shd w:val="clear" w:color="auto" w:fill="FFFFFF"/>
        </w:rPr>
        <w:t>the</w:t>
      </w:r>
      <w:r w:rsidR="00B26086" w:rsidRPr="00F52B89">
        <w:rPr>
          <w:color w:val="FF0000"/>
          <w:shd w:val="clear" w:color="auto" w:fill="FFFFFF"/>
        </w:rPr>
        <w:t xml:space="preserve"> </w:t>
      </w:r>
      <w:r w:rsidR="00B26086">
        <w:rPr>
          <w:color w:val="FF0000"/>
          <w:shd w:val="clear" w:color="auto" w:fill="FFFFFF"/>
        </w:rPr>
        <w:t>scale is reliable and the items are correlated</w:t>
      </w:r>
      <w:r w:rsidR="00B26086" w:rsidRPr="00F52B89">
        <w:rPr>
          <w:color w:val="FF0000"/>
          <w:shd w:val="clear" w:color="auto" w:fill="FFFFFF"/>
        </w:rPr>
        <w:t xml:space="preserve">, </w:t>
      </w:r>
      <w:r w:rsidR="00B26086">
        <w:rPr>
          <w:color w:val="FF0000"/>
          <w:shd w:val="clear" w:color="auto" w:fill="FFFFFF"/>
        </w:rPr>
        <w:t>two of them do not specifically mention news</w:t>
      </w:r>
      <w:r w:rsidR="00B26086" w:rsidRPr="00F52B89">
        <w:rPr>
          <w:color w:val="FF0000"/>
          <w:shd w:val="clear" w:color="auto" w:fill="FFFFFF"/>
        </w:rPr>
        <w:t>.</w:t>
      </w:r>
      <w:r w:rsidR="00B26086">
        <w:rPr>
          <w:color w:val="FF0000"/>
          <w:shd w:val="clear" w:color="auto" w:fill="FFFFFF"/>
        </w:rPr>
        <w:t xml:space="preserve"> That said, the scale reduces random measurement error and increases model efficiency.</w:t>
      </w:r>
    </w:p>
    <w:p w14:paraId="40E231FE" w14:textId="3CA74334" w:rsidR="00F71EBD" w:rsidRPr="00776559" w:rsidRDefault="00190300" w:rsidP="00B26086">
      <w:pPr>
        <w:widowControl w:val="0"/>
        <w:spacing w:line="480" w:lineRule="auto"/>
        <w:ind w:firstLine="720"/>
        <w:rPr>
          <w:color w:val="FF0000"/>
        </w:rPr>
      </w:pPr>
      <w:r>
        <w:t xml:space="preserve">The study’s </w:t>
      </w:r>
      <w:r w:rsidRPr="00F53B98">
        <w:t xml:space="preserve">analysis is also limited. </w:t>
      </w:r>
      <w:r w:rsidR="0081170B" w:rsidRPr="00F53B98">
        <w:t>T</w:t>
      </w:r>
      <w:r w:rsidRPr="00F53B98">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t>replicate</w:t>
      </w:r>
      <w:r w:rsidRPr="00F53B98">
        <w:t xml:space="preserve"> the analysis presented here.</w:t>
      </w:r>
      <w:r>
        <w:t xml:space="preserve"> </w:t>
      </w:r>
      <w:r w:rsidR="00F71EBD" w:rsidRPr="00F52B89">
        <w:rPr>
          <w:color w:val="FF0000"/>
        </w:rPr>
        <w:t xml:space="preserve"> </w:t>
      </w:r>
    </w:p>
    <w:p w14:paraId="3B61A8EB" w14:textId="2314DB93" w:rsidR="00EE5E8C" w:rsidRPr="00141F0C" w:rsidRDefault="00290930" w:rsidP="000C5516">
      <w:pPr>
        <w:widowControl w:val="0"/>
        <w:spacing w:line="480" w:lineRule="auto"/>
      </w:pPr>
      <w:r>
        <w:tab/>
      </w:r>
      <w:r w:rsidR="00190300">
        <w:t xml:space="preserve">With these caveats in mind, our findings </w:t>
      </w:r>
      <w:r w:rsidR="000C5516">
        <w:t>suggest that the</w:t>
      </w:r>
      <w:r w:rsidR="00EC00F6">
        <w:t xml:space="preserve"> </w:t>
      </w:r>
      <w:proofErr w:type="spellStart"/>
      <w:r w:rsidR="00EC00F6">
        <w:t>platformization</w:t>
      </w:r>
      <w:proofErr w:type="spellEnd"/>
      <w:r w:rsidR="00EC00F6">
        <w:t xml:space="preserve"> of news</w:t>
      </w:r>
      <w:r w:rsidR="00197128">
        <w:t xml:space="preserve"> </w:t>
      </w:r>
      <w:r w:rsidR="000C5516">
        <w:rPr>
          <w:color w:val="FF0000"/>
        </w:rPr>
        <w:t>creates</w:t>
      </w:r>
      <w:r w:rsidR="00EC00F6" w:rsidRPr="00EC00F6">
        <w:rPr>
          <w:color w:val="FF0000"/>
        </w:rPr>
        <w:t xml:space="preserve"> </w:t>
      </w:r>
      <w:r w:rsidR="000C5516">
        <w:rPr>
          <w:color w:val="FF0000"/>
        </w:rPr>
        <w:t>significant</w:t>
      </w:r>
      <w:r w:rsidR="00B44907" w:rsidRPr="00EC00F6">
        <w:rPr>
          <w:color w:val="FF0000"/>
        </w:rPr>
        <w:t xml:space="preserve"> </w:t>
      </w:r>
      <w:r w:rsidR="00B44907">
        <w:t xml:space="preserve">informational inequalities. </w:t>
      </w:r>
      <w:r w:rsidR="000C5516">
        <w:t xml:space="preserve">While exposure may be equalized to some extent, engagement remains unequal. This conclusion challenges the </w:t>
      </w:r>
      <w:r w:rsidR="00B44907" w:rsidRPr="00EC00F6">
        <w:rPr>
          <w:color w:val="FF0000"/>
        </w:rPr>
        <w:t xml:space="preserve">initial </w:t>
      </w:r>
      <w:r w:rsidR="000C5516">
        <w:t>optimism</w:t>
      </w:r>
      <w:r w:rsidR="00B44907">
        <w:t xml:space="preserve"> about information equalization </w:t>
      </w:r>
      <w:r w:rsidR="000C5516">
        <w:t xml:space="preserve">and suggests that digital media platforms may not be able to effectively fill information gaps caused by the decline of local media and public media. Addressing these inequalities may require financial investment and public attention to other areas. </w:t>
      </w:r>
      <w:r w:rsidR="004A4AFF">
        <w:rPr>
          <w:color w:val="FF0000"/>
        </w:rPr>
        <w:t>T</w:t>
      </w:r>
      <w:r w:rsidR="00C54319">
        <w:rPr>
          <w:color w:val="FF0000"/>
        </w:rPr>
        <w:t xml:space="preserve">he </w:t>
      </w:r>
      <w:proofErr w:type="spellStart"/>
      <w:r w:rsidR="00C54319">
        <w:rPr>
          <w:color w:val="FF0000"/>
        </w:rPr>
        <w:t>platformization</w:t>
      </w:r>
      <w:proofErr w:type="spellEnd"/>
      <w:r w:rsidR="00C54319">
        <w:rPr>
          <w:color w:val="FF0000"/>
        </w:rPr>
        <w:t xml:space="preserve"> of news </w:t>
      </w:r>
      <w:r w:rsidR="004A4AFF">
        <w:rPr>
          <w:color w:val="FF0000"/>
        </w:rPr>
        <w:t xml:space="preserve">also </w:t>
      </w:r>
      <w:r w:rsidR="00C54319">
        <w:rPr>
          <w:color w:val="FF0000"/>
        </w:rPr>
        <w:t>has implications</w:t>
      </w:r>
      <w:r w:rsidR="006C577B" w:rsidRPr="00F52B89">
        <w:rPr>
          <w:color w:val="FF0000"/>
        </w:rPr>
        <w:t xml:space="preserve"> for democratic theory, as those </w:t>
      </w:r>
      <w:r w:rsidR="00C54319">
        <w:rPr>
          <w:color w:val="FF0000"/>
        </w:rPr>
        <w:t>who attract the news are better positioned to</w:t>
      </w:r>
      <w:r w:rsidR="006C577B" w:rsidRPr="00F52B89">
        <w:rPr>
          <w:color w:val="FF0000"/>
        </w:rPr>
        <w:t xml:space="preserve"> reap the </w:t>
      </w:r>
      <w:r w:rsidR="00C862CA">
        <w:rPr>
          <w:color w:val="FF0000"/>
        </w:rPr>
        <w:t>rewards</w:t>
      </w:r>
      <w:r w:rsidR="006C577B" w:rsidRPr="00F52B89">
        <w:rPr>
          <w:color w:val="FF0000"/>
        </w:rPr>
        <w:t xml:space="preserve"> associated with active engagement </w:t>
      </w:r>
      <w:r w:rsidR="00C862CA">
        <w:rPr>
          <w:color w:val="FF0000"/>
        </w:rPr>
        <w:t>in</w:t>
      </w:r>
      <w:r w:rsidR="006C577B" w:rsidRPr="00F52B89">
        <w:rPr>
          <w:color w:val="FF0000"/>
        </w:rPr>
        <w:t xml:space="preserve"> politic</w:t>
      </w:r>
      <w:r w:rsidR="00C862CA">
        <w:rPr>
          <w:color w:val="FF0000"/>
        </w:rPr>
        <w:t>s and public affairs</w:t>
      </w:r>
      <w:r w:rsidR="006C577B" w:rsidRPr="00F52B89">
        <w:rPr>
          <w:color w:val="FF0000"/>
        </w:rPr>
        <w:t xml:space="preserve">, </w:t>
      </w:r>
      <w:r w:rsidR="00C54319">
        <w:rPr>
          <w:color w:val="FF0000"/>
        </w:rPr>
        <w:t>such as</w:t>
      </w:r>
      <w:r w:rsidR="00C862CA">
        <w:rPr>
          <w:color w:val="FF0000"/>
        </w:rPr>
        <w:t xml:space="preserve"> access to mobilizing information,</w:t>
      </w:r>
      <w:r w:rsidR="006C577B" w:rsidRPr="00F52B89">
        <w:rPr>
          <w:color w:val="FF0000"/>
        </w:rPr>
        <w:t xml:space="preserve"> political learning, </w:t>
      </w:r>
      <w:r w:rsidR="00C862CA">
        <w:rPr>
          <w:color w:val="FF0000"/>
        </w:rPr>
        <w:t>resistance</w:t>
      </w:r>
      <w:r w:rsidR="006C577B" w:rsidRPr="00F52B89">
        <w:rPr>
          <w:color w:val="FF0000"/>
        </w:rPr>
        <w:t xml:space="preserve"> to misinformation, </w:t>
      </w:r>
      <w:r w:rsidR="00C862CA">
        <w:rPr>
          <w:color w:val="FF0000"/>
        </w:rPr>
        <w:t>and the production of social and political capital</w:t>
      </w:r>
      <w:r w:rsidR="006C577B" w:rsidRPr="00F52B89">
        <w:rPr>
          <w:color w:val="FF0000"/>
        </w:rPr>
        <w:t xml:space="preserve">. Future </w:t>
      </w:r>
      <w:r w:rsidR="00C54319">
        <w:rPr>
          <w:color w:val="FF0000"/>
        </w:rPr>
        <w:t xml:space="preserve">research should explore online news delivery systems that do not depend on the </w:t>
      </w:r>
      <w:r w:rsidR="00464386">
        <w:rPr>
          <w:color w:val="FF0000"/>
        </w:rPr>
        <w:t>datafication,</w:t>
      </w:r>
      <w:r w:rsidR="00C54319">
        <w:rPr>
          <w:color w:val="FF0000"/>
        </w:rPr>
        <w:t xml:space="preserve"> or algorithmic categorization buil</w:t>
      </w:r>
      <w:r w:rsidR="00C862CA">
        <w:rPr>
          <w:color w:val="FF0000"/>
        </w:rPr>
        <w:t>t</w:t>
      </w:r>
      <w:r w:rsidR="00C54319">
        <w:rPr>
          <w:color w:val="FF0000"/>
        </w:rPr>
        <w:t xml:space="preserve"> into today’s mega-platforms. </w:t>
      </w:r>
    </w:p>
    <w:p w14:paraId="0D552CEF" w14:textId="77777777" w:rsidR="00F0699C" w:rsidRDefault="00F0699C" w:rsidP="0072519F">
      <w:pPr>
        <w:widowControl w:val="0"/>
        <w:spacing w:line="480" w:lineRule="auto"/>
        <w:rPr>
          <w:b/>
          <w:bCs/>
        </w:rPr>
      </w:pPr>
      <w:r>
        <w:rPr>
          <w:b/>
          <w:bCs/>
        </w:rPr>
        <w:br w:type="page"/>
      </w:r>
    </w:p>
    <w:p w14:paraId="7A3024BA" w14:textId="1F68AA2C" w:rsidR="00F04396" w:rsidRDefault="00F04396" w:rsidP="0072519F">
      <w:pPr>
        <w:widowControl w:val="0"/>
        <w:spacing w:line="480" w:lineRule="auto"/>
        <w:jc w:val="center"/>
        <w:rPr>
          <w:b/>
          <w:bCs/>
        </w:rPr>
      </w:pPr>
      <w:r w:rsidRPr="00555D30">
        <w:rPr>
          <w:b/>
          <w:bCs/>
        </w:rPr>
        <w:t>Reference</w:t>
      </w:r>
      <w:r>
        <w:rPr>
          <w:b/>
          <w:bCs/>
        </w:rPr>
        <w:t>s</w:t>
      </w:r>
    </w:p>
    <w:p w14:paraId="23FDDBA6" w14:textId="76AD733B" w:rsidR="00F04396" w:rsidRPr="00F52B89" w:rsidRDefault="00F04396" w:rsidP="0072519F">
      <w:pPr>
        <w:widowControl w:val="0"/>
        <w:spacing w:line="480" w:lineRule="auto"/>
        <w:rPr>
          <w:color w:val="FF0000"/>
        </w:rPr>
      </w:pPr>
      <w:r w:rsidRPr="00EF6972">
        <w:t xml:space="preserve">Ahmadi, M., &amp; </w:t>
      </w:r>
      <w:proofErr w:type="spellStart"/>
      <w:r w:rsidRPr="00EF6972">
        <w:t>Wohn</w:t>
      </w:r>
      <w:proofErr w:type="spellEnd"/>
      <w:r w:rsidRPr="00EF6972">
        <w:t xml:space="preserve">, D. Y. (2018). The antecedents of incidental news exposure on social </w:t>
      </w:r>
      <w:r>
        <w:tab/>
      </w:r>
      <w:r w:rsidRPr="00EF6972">
        <w:t xml:space="preserve">media. </w:t>
      </w:r>
      <w:r w:rsidRPr="00EF6972">
        <w:rPr>
          <w:i/>
          <w:iCs/>
        </w:rPr>
        <w:t>Social Media+ Society</w:t>
      </w:r>
      <w:r w:rsidRPr="00EF6972">
        <w:t xml:space="preserve">, </w:t>
      </w:r>
      <w:r w:rsidRPr="00EF6972">
        <w:rPr>
          <w:i/>
          <w:iCs/>
        </w:rPr>
        <w:t>4</w:t>
      </w:r>
      <w:r w:rsidRPr="00EF6972">
        <w:t>(2</w:t>
      </w:r>
      <w:r>
        <w:t>)</w:t>
      </w:r>
      <w:r w:rsidRPr="00EF6972">
        <w:t>.</w:t>
      </w:r>
    </w:p>
    <w:p w14:paraId="772A8981" w14:textId="63915926" w:rsidR="00997B9A" w:rsidRDefault="00997B9A" w:rsidP="0072519F">
      <w:pPr>
        <w:widowControl w:val="0"/>
        <w:spacing w:line="480" w:lineRule="auto"/>
      </w:pPr>
      <w:r w:rsidRPr="00F52B89">
        <w:rPr>
          <w:color w:val="FF0000"/>
        </w:rPr>
        <w:t>Altay, S., Nielsen, R. K., &amp; Fletcher, R. (2022). Quantifying the “</w:t>
      </w:r>
      <w:proofErr w:type="spellStart"/>
      <w:r w:rsidRPr="00F52B89">
        <w:rPr>
          <w:color w:val="FF0000"/>
        </w:rPr>
        <w:t>infodemic</w:t>
      </w:r>
      <w:proofErr w:type="spellEnd"/>
      <w:r w:rsidRPr="00F52B89">
        <w:rPr>
          <w:color w:val="FF0000"/>
        </w:rPr>
        <w:t xml:space="preserve">”: People turned to </w:t>
      </w:r>
      <w:r w:rsidRPr="00F52B89">
        <w:rPr>
          <w:color w:val="FF0000"/>
        </w:rPr>
        <w:tab/>
        <w:t>trustworthy news outlets during the 2020 coronavirus pandemic. </w:t>
      </w:r>
      <w:r w:rsidRPr="00F52B89">
        <w:rPr>
          <w:i/>
          <w:iCs/>
          <w:color w:val="FF0000"/>
        </w:rPr>
        <w:t xml:space="preserve">Journal of Quantitative </w:t>
      </w:r>
      <w:r w:rsidRPr="00F52B89">
        <w:rPr>
          <w:i/>
          <w:iCs/>
          <w:color w:val="FF0000"/>
        </w:rPr>
        <w:tab/>
        <w:t>Description: Digital Media</w:t>
      </w:r>
      <w:r w:rsidRPr="00F52B89">
        <w:rPr>
          <w:color w:val="FF0000"/>
        </w:rPr>
        <w:t>, </w:t>
      </w:r>
      <w:r w:rsidRPr="00F52B89">
        <w:rPr>
          <w:i/>
          <w:iCs/>
          <w:color w:val="FF0000"/>
        </w:rPr>
        <w:t>2</w:t>
      </w:r>
      <w:r w:rsidRPr="00F52B89">
        <w:rPr>
          <w:color w:val="FF0000"/>
        </w:rPr>
        <w:t>.</w:t>
      </w:r>
    </w:p>
    <w:p w14:paraId="5CE039DB" w14:textId="77777777" w:rsidR="00F04396" w:rsidRDefault="00F04396" w:rsidP="0072519F">
      <w:pPr>
        <w:widowControl w:val="0"/>
        <w:spacing w:line="480" w:lineRule="auto"/>
        <w:rPr>
          <w:color w:val="000000" w:themeColor="text1"/>
        </w:rPr>
      </w:pPr>
      <w:proofErr w:type="spellStart"/>
      <w:r w:rsidRPr="007B4D29">
        <w:rPr>
          <w:color w:val="000000" w:themeColor="text1"/>
        </w:rPr>
        <w:t>Antunovic</w:t>
      </w:r>
      <w:proofErr w:type="spellEnd"/>
      <w:r w:rsidRPr="007B4D29">
        <w:rPr>
          <w:color w:val="000000" w:themeColor="text1"/>
        </w:rPr>
        <w:t>, D., Parsons, P., &amp; Cooke, T. R. (2018). ‘Checking’</w:t>
      </w:r>
      <w:r>
        <w:rPr>
          <w:color w:val="000000" w:themeColor="text1"/>
        </w:rPr>
        <w:t xml:space="preserve"> </w:t>
      </w:r>
      <w:r w:rsidRPr="007B4D29">
        <w:rPr>
          <w:color w:val="000000" w:themeColor="text1"/>
        </w:rPr>
        <w:t xml:space="preserve">and googling: Stages of news </w:t>
      </w:r>
      <w:r>
        <w:rPr>
          <w:color w:val="000000" w:themeColor="text1"/>
        </w:rPr>
        <w:tab/>
      </w:r>
      <w:r w:rsidRPr="007B4D29">
        <w:rPr>
          <w:color w:val="000000" w:themeColor="text1"/>
        </w:rPr>
        <w:t xml:space="preserve">consumption among young adults. </w:t>
      </w:r>
      <w:r w:rsidRPr="007B4D29">
        <w:rPr>
          <w:i/>
          <w:iCs/>
          <w:color w:val="000000" w:themeColor="text1"/>
        </w:rPr>
        <w:t>Journalism, 19</w:t>
      </w:r>
      <w:r w:rsidRPr="007B4D29">
        <w:rPr>
          <w:color w:val="000000" w:themeColor="text1"/>
        </w:rPr>
        <w:t>(5), 632-648.</w:t>
      </w:r>
    </w:p>
    <w:p w14:paraId="21187C7F" w14:textId="77777777" w:rsidR="00F04396" w:rsidRDefault="00F04396" w:rsidP="0072519F">
      <w:pPr>
        <w:widowControl w:val="0"/>
        <w:spacing w:line="480" w:lineRule="auto"/>
      </w:pPr>
      <w:r w:rsidRPr="001B4745">
        <w:t xml:space="preserve">Barnidge, M. (2020). Testing the inadvertency hypothesis: Incidental news exposure and </w:t>
      </w:r>
      <w:r>
        <w:tab/>
      </w:r>
      <w:r w:rsidRPr="001B4745">
        <w:t xml:space="preserve">political disagreement across media platforms. </w:t>
      </w:r>
      <w:r w:rsidRPr="001B4745">
        <w:rPr>
          <w:i/>
          <w:iCs/>
        </w:rPr>
        <w:t>Journalism, 21</w:t>
      </w:r>
      <w:r w:rsidRPr="001B4745">
        <w:t>(8), 1099-1118.</w:t>
      </w:r>
    </w:p>
    <w:p w14:paraId="436CEA3B" w14:textId="77777777" w:rsidR="00F04396" w:rsidRDefault="00F04396" w:rsidP="0072519F">
      <w:pPr>
        <w:widowControl w:val="0"/>
        <w:spacing w:line="480" w:lineRule="auto"/>
      </w:pPr>
      <w:r w:rsidRPr="001B4745">
        <w:t xml:space="preserve">Barnidge, M. (2021). Incidental </w:t>
      </w:r>
      <w:r>
        <w:t>e</w:t>
      </w:r>
      <w:r w:rsidRPr="001B4745">
        <w:t xml:space="preserve">xposure and </w:t>
      </w:r>
      <w:r>
        <w:t>n</w:t>
      </w:r>
      <w:r w:rsidRPr="001B4745">
        <w:t xml:space="preserve">ews </w:t>
      </w:r>
      <w:r>
        <w:t>e</w:t>
      </w:r>
      <w:r w:rsidRPr="001B4745">
        <w:t xml:space="preserve">ngagement: Testing </w:t>
      </w:r>
      <w:r>
        <w:t>t</w:t>
      </w:r>
      <w:r w:rsidRPr="001B4745">
        <w:t xml:space="preserve">emporal </w:t>
      </w:r>
      <w:r>
        <w:t>o</w:t>
      </w:r>
      <w:r w:rsidRPr="001B4745">
        <w:t xml:space="preserve">rder and </w:t>
      </w:r>
      <w:r>
        <w:tab/>
      </w:r>
      <w:r w:rsidRPr="001B4745">
        <w:t xml:space="preserve">the </w:t>
      </w:r>
      <w:r>
        <w:t>r</w:t>
      </w:r>
      <w:r w:rsidRPr="001B4745">
        <w:t xml:space="preserve">ole of </w:t>
      </w:r>
      <w:r>
        <w:t>p</w:t>
      </w:r>
      <w:r w:rsidRPr="001B4745">
        <w:t xml:space="preserve">olitical </w:t>
      </w:r>
      <w:r>
        <w:t>i</w:t>
      </w:r>
      <w:r w:rsidRPr="001B4745">
        <w:t xml:space="preserve">nterest. </w:t>
      </w:r>
      <w:r w:rsidRPr="001B4745">
        <w:rPr>
          <w:i/>
          <w:iCs/>
        </w:rPr>
        <w:t>Digital Journalism</w:t>
      </w:r>
      <w:r>
        <w:t>. Advance online publication</w:t>
      </w:r>
    </w:p>
    <w:p w14:paraId="4462A7F5" w14:textId="0CADAB44" w:rsidR="00F04396" w:rsidRDefault="00F04396" w:rsidP="0072519F">
      <w:pPr>
        <w:widowControl w:val="0"/>
        <w:spacing w:line="480" w:lineRule="auto"/>
      </w:pPr>
      <w:r w:rsidRPr="00B54C49">
        <w:t xml:space="preserve">Barnidge, M., &amp; </w:t>
      </w:r>
      <w:proofErr w:type="spellStart"/>
      <w:r w:rsidRPr="00B54C49">
        <w:t>Xenos</w:t>
      </w:r>
      <w:proofErr w:type="spellEnd"/>
      <w:r w:rsidRPr="00B54C49">
        <w:t xml:space="preserve">, M. A. (2021). Social media news deserts: Digital inequalities and </w:t>
      </w:r>
      <w:r>
        <w:tab/>
      </w:r>
      <w:r w:rsidRPr="00B54C49">
        <w:t xml:space="preserve">incidental news exposure on social media platforms. </w:t>
      </w:r>
      <w:r w:rsidRPr="00B54C49">
        <w:rPr>
          <w:i/>
          <w:iCs/>
        </w:rPr>
        <w:t>New Media &amp; Society</w:t>
      </w:r>
      <w:r w:rsidRPr="00B54C49">
        <w:t>.</w:t>
      </w:r>
      <w:r>
        <w:t xml:space="preserve"> Advance</w:t>
      </w:r>
      <w:r>
        <w:tab/>
      </w:r>
      <w:r>
        <w:tab/>
        <w:t>online publication.</w:t>
      </w:r>
    </w:p>
    <w:p w14:paraId="7D8FF850" w14:textId="338C0775" w:rsidR="00997B9A" w:rsidRPr="00F52B89" w:rsidRDefault="00997B9A" w:rsidP="0072519F">
      <w:pPr>
        <w:widowControl w:val="0"/>
        <w:spacing w:line="480" w:lineRule="auto"/>
        <w:rPr>
          <w:color w:val="FF0000"/>
        </w:rPr>
      </w:pPr>
      <w:proofErr w:type="spellStart"/>
      <w:r w:rsidRPr="00F52B89">
        <w:rPr>
          <w:color w:val="FF0000"/>
          <w:shd w:val="clear" w:color="auto" w:fill="FFFFFF"/>
        </w:rPr>
        <w:t>Benkler</w:t>
      </w:r>
      <w:proofErr w:type="spellEnd"/>
      <w:r w:rsidRPr="00F52B89">
        <w:rPr>
          <w:color w:val="FF0000"/>
          <w:shd w:val="clear" w:color="auto" w:fill="FFFFFF"/>
        </w:rPr>
        <w:t>, Y., Faris, R., &amp; Roberts, H. (2018). </w:t>
      </w:r>
      <w:r w:rsidRPr="00F52B89">
        <w:rPr>
          <w:i/>
          <w:iCs/>
          <w:color w:val="FF0000"/>
          <w:shd w:val="clear" w:color="auto" w:fill="FFFFFF"/>
        </w:rPr>
        <w:t xml:space="preserve">Network propaganda: Manipulation, </w:t>
      </w:r>
      <w:r w:rsidRPr="00F52B89">
        <w:rPr>
          <w:i/>
          <w:iCs/>
          <w:color w:val="FF0000"/>
          <w:shd w:val="clear" w:color="auto" w:fill="FFFFFF"/>
        </w:rPr>
        <w:tab/>
        <w:t>disinformation, and radicalization in American politics</w:t>
      </w:r>
      <w:r w:rsidRPr="00F52B89">
        <w:rPr>
          <w:color w:val="FF0000"/>
          <w:shd w:val="clear" w:color="auto" w:fill="FFFFFF"/>
        </w:rPr>
        <w:t>. Oxford University Press.</w:t>
      </w:r>
    </w:p>
    <w:p w14:paraId="17D249A2" w14:textId="77777777" w:rsidR="00F04396" w:rsidRDefault="00F04396" w:rsidP="0072519F">
      <w:pPr>
        <w:widowControl w:val="0"/>
        <w:spacing w:line="480" w:lineRule="auto"/>
        <w:rPr>
          <w:color w:val="000000" w:themeColor="text1"/>
        </w:rPr>
      </w:pPr>
      <w:proofErr w:type="spellStart"/>
      <w:r w:rsidRPr="00CE2B4B">
        <w:rPr>
          <w:color w:val="000000" w:themeColor="text1"/>
        </w:rPr>
        <w:t>Bergström</w:t>
      </w:r>
      <w:proofErr w:type="spellEnd"/>
      <w:r w:rsidRPr="00CE2B4B">
        <w:rPr>
          <w:color w:val="000000" w:themeColor="text1"/>
        </w:rPr>
        <w:t xml:space="preserve">, A., &amp; </w:t>
      </w:r>
      <w:proofErr w:type="spellStart"/>
      <w:r w:rsidRPr="00CE2B4B">
        <w:rPr>
          <w:color w:val="000000" w:themeColor="text1"/>
        </w:rPr>
        <w:t>Jervelycke</w:t>
      </w:r>
      <w:proofErr w:type="spellEnd"/>
      <w:r w:rsidRPr="00CE2B4B">
        <w:rPr>
          <w:color w:val="000000" w:themeColor="text1"/>
        </w:rPr>
        <w:t xml:space="preserve"> </w:t>
      </w:r>
      <w:proofErr w:type="spellStart"/>
      <w:r w:rsidRPr="00CE2B4B">
        <w:rPr>
          <w:color w:val="000000" w:themeColor="text1"/>
        </w:rPr>
        <w:t>Belfrage</w:t>
      </w:r>
      <w:proofErr w:type="spellEnd"/>
      <w:r w:rsidRPr="00CE2B4B">
        <w:rPr>
          <w:color w:val="000000" w:themeColor="text1"/>
        </w:rPr>
        <w:t xml:space="preserve">, M. (2018). News in social media: Incidental consumption </w:t>
      </w:r>
      <w:r>
        <w:rPr>
          <w:color w:val="000000" w:themeColor="text1"/>
        </w:rPr>
        <w:tab/>
      </w:r>
      <w:r w:rsidRPr="00CE2B4B">
        <w:rPr>
          <w:color w:val="000000" w:themeColor="text1"/>
        </w:rPr>
        <w:t xml:space="preserve">and the role of opinion leaders. </w:t>
      </w:r>
      <w:r w:rsidRPr="00CE2B4B">
        <w:rPr>
          <w:i/>
          <w:iCs/>
          <w:color w:val="000000" w:themeColor="text1"/>
        </w:rPr>
        <w:t>Digital Journalism, 6</w:t>
      </w:r>
      <w:r w:rsidRPr="00CE2B4B">
        <w:rPr>
          <w:color w:val="000000" w:themeColor="text1"/>
        </w:rPr>
        <w:t>(5), 583-598.</w:t>
      </w:r>
    </w:p>
    <w:p w14:paraId="795F8757" w14:textId="77777777" w:rsidR="00F04396" w:rsidRDefault="00F04396" w:rsidP="0072519F">
      <w:pPr>
        <w:widowControl w:val="0"/>
        <w:spacing w:line="480" w:lineRule="auto"/>
      </w:pPr>
      <w:proofErr w:type="spellStart"/>
      <w:r w:rsidRPr="00EB7934">
        <w:t>Boczkowski</w:t>
      </w:r>
      <w:proofErr w:type="spellEnd"/>
      <w:r w:rsidRPr="00EB7934">
        <w:t xml:space="preserve">, P. J., </w:t>
      </w:r>
      <w:proofErr w:type="spellStart"/>
      <w:r w:rsidRPr="00EB7934">
        <w:t>Mitchelstein</w:t>
      </w:r>
      <w:proofErr w:type="spellEnd"/>
      <w:r w:rsidRPr="00EB7934">
        <w:t xml:space="preserve">, E., &amp; </w:t>
      </w:r>
      <w:proofErr w:type="spellStart"/>
      <w:r w:rsidRPr="00EB7934">
        <w:t>Matassi</w:t>
      </w:r>
      <w:proofErr w:type="spellEnd"/>
      <w:r w:rsidRPr="00EB7934">
        <w:t xml:space="preserve">, M. (2018). “News comes across when I’m in a </w:t>
      </w:r>
      <w:r>
        <w:tab/>
      </w:r>
      <w:r w:rsidRPr="00EB7934">
        <w:t xml:space="preserve">moment of leisure”: Understanding the practices of incidental news consumption on </w:t>
      </w:r>
      <w:r>
        <w:tab/>
      </w:r>
      <w:r w:rsidRPr="00EB7934">
        <w:t xml:space="preserve">social media. </w:t>
      </w:r>
      <w:r w:rsidRPr="00EB7934">
        <w:rPr>
          <w:i/>
          <w:iCs/>
        </w:rPr>
        <w:t>New Media &amp; Society, 20</w:t>
      </w:r>
      <w:r w:rsidRPr="00EB7934">
        <w:t>(10), 3523-3539.</w:t>
      </w:r>
    </w:p>
    <w:p w14:paraId="13A8BDCF" w14:textId="3C098E59" w:rsidR="00F04396" w:rsidRDefault="00784F23" w:rsidP="0072519F">
      <w:pPr>
        <w:widowControl w:val="0"/>
        <w:spacing w:line="480" w:lineRule="auto"/>
      </w:pPr>
      <w:proofErr w:type="spellStart"/>
      <w:r>
        <w:t>Delli</w:t>
      </w:r>
      <w:proofErr w:type="spellEnd"/>
      <w:r>
        <w:t xml:space="preserve"> </w:t>
      </w:r>
      <w:proofErr w:type="spellStart"/>
      <w:r w:rsidR="00F04396" w:rsidRPr="0091346E">
        <w:t>Carpini</w:t>
      </w:r>
      <w:proofErr w:type="spellEnd"/>
      <w:r w:rsidR="00F04396" w:rsidRPr="0091346E">
        <w:t xml:space="preserve">, M. X., &amp; </w:t>
      </w:r>
      <w:proofErr w:type="spellStart"/>
      <w:r w:rsidR="00F04396" w:rsidRPr="0091346E">
        <w:t>Keeter</w:t>
      </w:r>
      <w:proofErr w:type="spellEnd"/>
      <w:r w:rsidR="00F04396" w:rsidRPr="0091346E">
        <w:t xml:space="preserve">, S. (1996). </w:t>
      </w:r>
      <w:r w:rsidR="00F04396" w:rsidRPr="0091346E">
        <w:rPr>
          <w:i/>
          <w:iCs/>
        </w:rPr>
        <w:t xml:space="preserve">What Americans know about politics and why it </w:t>
      </w:r>
      <w:r>
        <w:rPr>
          <w:i/>
          <w:iCs/>
        </w:rPr>
        <w:tab/>
      </w:r>
      <w:r w:rsidR="00F04396" w:rsidRPr="0091346E">
        <w:rPr>
          <w:i/>
          <w:iCs/>
        </w:rPr>
        <w:t>matters</w:t>
      </w:r>
      <w:r w:rsidR="00F04396" w:rsidRPr="0091346E">
        <w:t>. Yale University Press.</w:t>
      </w:r>
    </w:p>
    <w:p w14:paraId="4B867CA6" w14:textId="77777777" w:rsidR="00F04396" w:rsidRDefault="00F04396" w:rsidP="0072519F">
      <w:pPr>
        <w:widowControl w:val="0"/>
        <w:spacing w:line="480" w:lineRule="auto"/>
      </w:pPr>
      <w:r w:rsidRPr="0091346E">
        <w:t xml:space="preserve">DeVito, M. A. (2017). From editors to algorithms: A values-based approach to understanding </w:t>
      </w:r>
      <w:r>
        <w:tab/>
      </w:r>
      <w:r w:rsidRPr="0091346E">
        <w:t xml:space="preserve">story selection in the Facebook news feed. </w:t>
      </w:r>
      <w:r w:rsidRPr="0091346E">
        <w:rPr>
          <w:i/>
          <w:iCs/>
        </w:rPr>
        <w:t>Digital Journalism, 5</w:t>
      </w:r>
      <w:r w:rsidRPr="0091346E">
        <w:t>(6), 753-773.</w:t>
      </w:r>
    </w:p>
    <w:p w14:paraId="666C35B5" w14:textId="718A84AF" w:rsidR="00A526E1" w:rsidRPr="00F52B89" w:rsidRDefault="00A526E1" w:rsidP="00F52B89">
      <w:pPr>
        <w:spacing w:line="480" w:lineRule="auto"/>
        <w:ind w:left="720" w:hanging="720"/>
        <w:rPr>
          <w:color w:val="FF0000"/>
        </w:rPr>
      </w:pPr>
      <w:r w:rsidRPr="00F52B89">
        <w:rPr>
          <w:color w:val="FF0000"/>
        </w:rPr>
        <w:t xml:space="preserve">De </w:t>
      </w:r>
      <w:proofErr w:type="spellStart"/>
      <w:r w:rsidRPr="00F52B89">
        <w:rPr>
          <w:color w:val="FF0000"/>
        </w:rPr>
        <w:t>Vreese</w:t>
      </w:r>
      <w:proofErr w:type="spellEnd"/>
      <w:r w:rsidRPr="00F52B89">
        <w:rPr>
          <w:color w:val="FF0000"/>
        </w:rPr>
        <w:t xml:space="preserve">, C. H., </w:t>
      </w:r>
      <w:proofErr w:type="spellStart"/>
      <w:r w:rsidRPr="00F52B89">
        <w:rPr>
          <w:color w:val="FF0000"/>
        </w:rPr>
        <w:t>Boukes</w:t>
      </w:r>
      <w:proofErr w:type="spellEnd"/>
      <w:r w:rsidRPr="00F52B89">
        <w:rPr>
          <w:color w:val="FF0000"/>
        </w:rPr>
        <w:t xml:space="preserve">, M., Schuck, A., </w:t>
      </w:r>
      <w:proofErr w:type="spellStart"/>
      <w:r w:rsidRPr="00F52B89">
        <w:rPr>
          <w:color w:val="FF0000"/>
        </w:rPr>
        <w:t>Vliegenthart</w:t>
      </w:r>
      <w:proofErr w:type="spellEnd"/>
      <w:r w:rsidRPr="00F52B89">
        <w:rPr>
          <w:color w:val="FF0000"/>
        </w:rPr>
        <w:t xml:space="preserve">, R., Bos, L., &amp; </w:t>
      </w:r>
      <w:proofErr w:type="spellStart"/>
      <w:r w:rsidRPr="00F52B89">
        <w:rPr>
          <w:color w:val="FF0000"/>
        </w:rPr>
        <w:t>Lelkes</w:t>
      </w:r>
      <w:proofErr w:type="spellEnd"/>
      <w:r w:rsidRPr="00F52B89">
        <w:rPr>
          <w:color w:val="FF0000"/>
        </w:rPr>
        <w:t xml:space="preserve">, Y. (2017). Linking </w:t>
      </w:r>
      <w:r w:rsidR="006C427B">
        <w:rPr>
          <w:color w:val="FF0000"/>
        </w:rPr>
        <w:t>s</w:t>
      </w:r>
      <w:r w:rsidRPr="00F52B89">
        <w:rPr>
          <w:color w:val="FF0000"/>
        </w:rPr>
        <w:t xml:space="preserve">urvey and </w:t>
      </w:r>
      <w:r w:rsidR="006C427B">
        <w:rPr>
          <w:color w:val="FF0000"/>
        </w:rPr>
        <w:t>m</w:t>
      </w:r>
      <w:r w:rsidRPr="00F52B89">
        <w:rPr>
          <w:color w:val="FF0000"/>
        </w:rPr>
        <w:t xml:space="preserve">edia </w:t>
      </w:r>
      <w:r w:rsidR="006C427B">
        <w:rPr>
          <w:color w:val="FF0000"/>
        </w:rPr>
        <w:t>c</w:t>
      </w:r>
      <w:r w:rsidRPr="00F52B89">
        <w:rPr>
          <w:color w:val="FF0000"/>
        </w:rPr>
        <w:t xml:space="preserve">ontent </w:t>
      </w:r>
      <w:r w:rsidR="006C427B">
        <w:rPr>
          <w:color w:val="FF0000"/>
        </w:rPr>
        <w:t>d</w:t>
      </w:r>
      <w:r w:rsidRPr="00F52B89">
        <w:rPr>
          <w:color w:val="FF0000"/>
        </w:rPr>
        <w:t xml:space="preserve">ata: Opportunities, </w:t>
      </w:r>
      <w:r w:rsidR="006C427B">
        <w:rPr>
          <w:color w:val="FF0000"/>
        </w:rPr>
        <w:t>c</w:t>
      </w:r>
      <w:r w:rsidRPr="00F52B89">
        <w:rPr>
          <w:color w:val="FF0000"/>
        </w:rPr>
        <w:t xml:space="preserve">onsiderations, and </w:t>
      </w:r>
      <w:r w:rsidR="006C427B">
        <w:rPr>
          <w:color w:val="FF0000"/>
        </w:rPr>
        <w:t>p</w:t>
      </w:r>
      <w:r w:rsidRPr="00F52B89">
        <w:rPr>
          <w:color w:val="FF0000"/>
        </w:rPr>
        <w:t xml:space="preserve">itfalls. </w:t>
      </w:r>
      <w:r w:rsidRPr="00F52B89">
        <w:rPr>
          <w:i/>
          <w:iCs/>
          <w:color w:val="FF0000"/>
        </w:rPr>
        <w:t>Communication Methods and Measures</w:t>
      </w:r>
      <w:r w:rsidRPr="00F52B89">
        <w:rPr>
          <w:color w:val="FF0000"/>
        </w:rPr>
        <w:t xml:space="preserve">, </w:t>
      </w:r>
      <w:r w:rsidRPr="00F52B89">
        <w:rPr>
          <w:i/>
          <w:iCs/>
          <w:color w:val="FF0000"/>
        </w:rPr>
        <w:t>11</w:t>
      </w:r>
      <w:r w:rsidRPr="00F52B89">
        <w:rPr>
          <w:color w:val="FF0000"/>
        </w:rPr>
        <w:t xml:space="preserve">(4), 221–244. </w:t>
      </w:r>
    </w:p>
    <w:p w14:paraId="6F68A776" w14:textId="616DBE91" w:rsidR="00A45FA3" w:rsidRPr="00F52B89" w:rsidRDefault="00A45FA3" w:rsidP="00A45FA3">
      <w:pPr>
        <w:spacing w:line="480" w:lineRule="auto"/>
        <w:ind w:left="720" w:hanging="720"/>
        <w:rPr>
          <w:color w:val="FF0000"/>
          <w:sz w:val="22"/>
          <w:szCs w:val="22"/>
        </w:rPr>
      </w:pPr>
      <w:proofErr w:type="spellStart"/>
      <w:r w:rsidRPr="00F52B89">
        <w:rPr>
          <w:color w:val="FF0000"/>
          <w:sz w:val="22"/>
          <w:szCs w:val="22"/>
        </w:rPr>
        <w:t>Ernala</w:t>
      </w:r>
      <w:proofErr w:type="spellEnd"/>
      <w:r w:rsidRPr="00F52B89">
        <w:rPr>
          <w:color w:val="FF0000"/>
          <w:sz w:val="22"/>
          <w:szCs w:val="22"/>
        </w:rPr>
        <w:t xml:space="preserve">, S. K., Burke, M., Leavitt, A., &amp; Ellison, N. B. (2020). How </w:t>
      </w:r>
      <w:r w:rsidR="006C427B">
        <w:rPr>
          <w:color w:val="FF0000"/>
          <w:sz w:val="22"/>
          <w:szCs w:val="22"/>
        </w:rPr>
        <w:t>w</w:t>
      </w:r>
      <w:r w:rsidRPr="00F52B89">
        <w:rPr>
          <w:color w:val="FF0000"/>
          <w:sz w:val="22"/>
          <w:szCs w:val="22"/>
        </w:rPr>
        <w:t xml:space="preserve">ell </w:t>
      </w:r>
      <w:r w:rsidR="006C427B">
        <w:rPr>
          <w:color w:val="FF0000"/>
          <w:sz w:val="22"/>
          <w:szCs w:val="22"/>
        </w:rPr>
        <w:t>d</w:t>
      </w:r>
      <w:r w:rsidRPr="00F52B89">
        <w:rPr>
          <w:color w:val="FF0000"/>
          <w:sz w:val="22"/>
          <w:szCs w:val="22"/>
        </w:rPr>
        <w:t xml:space="preserve">o </w:t>
      </w:r>
      <w:r w:rsidR="006C427B">
        <w:rPr>
          <w:color w:val="FF0000"/>
          <w:sz w:val="22"/>
          <w:szCs w:val="22"/>
        </w:rPr>
        <w:t>p</w:t>
      </w:r>
      <w:r w:rsidRPr="00F52B89">
        <w:rPr>
          <w:color w:val="FF0000"/>
          <w:sz w:val="22"/>
          <w:szCs w:val="22"/>
        </w:rPr>
        <w:t xml:space="preserve">eople </w:t>
      </w:r>
      <w:r w:rsidR="006C427B">
        <w:rPr>
          <w:color w:val="FF0000"/>
          <w:sz w:val="22"/>
          <w:szCs w:val="22"/>
        </w:rPr>
        <w:t>r</w:t>
      </w:r>
      <w:r w:rsidRPr="00F52B89">
        <w:rPr>
          <w:color w:val="FF0000"/>
          <w:sz w:val="22"/>
          <w:szCs w:val="22"/>
        </w:rPr>
        <w:t xml:space="preserve">eport </w:t>
      </w:r>
      <w:r w:rsidR="006C427B">
        <w:rPr>
          <w:color w:val="FF0000"/>
          <w:sz w:val="22"/>
          <w:szCs w:val="22"/>
        </w:rPr>
        <w:t>t</w:t>
      </w:r>
      <w:r w:rsidRPr="00F52B89">
        <w:rPr>
          <w:color w:val="FF0000"/>
          <w:sz w:val="22"/>
          <w:szCs w:val="22"/>
        </w:rPr>
        <w:t xml:space="preserve">ime </w:t>
      </w:r>
      <w:r w:rsidR="006C427B">
        <w:rPr>
          <w:color w:val="FF0000"/>
          <w:sz w:val="22"/>
          <w:szCs w:val="22"/>
        </w:rPr>
        <w:t>s</w:t>
      </w:r>
      <w:r w:rsidRPr="00F52B89">
        <w:rPr>
          <w:color w:val="FF0000"/>
          <w:sz w:val="22"/>
          <w:szCs w:val="22"/>
        </w:rPr>
        <w:t xml:space="preserve">pent on Facebook? An </w:t>
      </w:r>
      <w:r w:rsidR="006C427B">
        <w:rPr>
          <w:color w:val="FF0000"/>
          <w:sz w:val="22"/>
          <w:szCs w:val="22"/>
        </w:rPr>
        <w:t>e</w:t>
      </w:r>
      <w:r w:rsidRPr="00F52B89">
        <w:rPr>
          <w:color w:val="FF0000"/>
          <w:sz w:val="22"/>
          <w:szCs w:val="22"/>
        </w:rPr>
        <w:t xml:space="preserve">valuation of </w:t>
      </w:r>
      <w:r w:rsidR="006C427B">
        <w:rPr>
          <w:color w:val="FF0000"/>
          <w:sz w:val="22"/>
          <w:szCs w:val="22"/>
        </w:rPr>
        <w:t>e</w:t>
      </w:r>
      <w:r w:rsidRPr="00F52B89">
        <w:rPr>
          <w:color w:val="FF0000"/>
          <w:sz w:val="22"/>
          <w:szCs w:val="22"/>
        </w:rPr>
        <w:t xml:space="preserve">stablished </w:t>
      </w:r>
      <w:r w:rsidR="006C427B">
        <w:rPr>
          <w:color w:val="FF0000"/>
          <w:sz w:val="22"/>
          <w:szCs w:val="22"/>
        </w:rPr>
        <w:t>s</w:t>
      </w:r>
      <w:r w:rsidRPr="00F52B89">
        <w:rPr>
          <w:color w:val="FF0000"/>
          <w:sz w:val="22"/>
          <w:szCs w:val="22"/>
        </w:rPr>
        <w:t xml:space="preserve">urvey </w:t>
      </w:r>
      <w:r w:rsidR="006C427B">
        <w:rPr>
          <w:color w:val="FF0000"/>
          <w:sz w:val="22"/>
          <w:szCs w:val="22"/>
        </w:rPr>
        <w:t>q</w:t>
      </w:r>
      <w:r w:rsidRPr="00F52B89">
        <w:rPr>
          <w:color w:val="FF0000"/>
          <w:sz w:val="22"/>
          <w:szCs w:val="22"/>
        </w:rPr>
        <w:t xml:space="preserve">uestions with </w:t>
      </w:r>
      <w:r w:rsidR="00386014">
        <w:rPr>
          <w:color w:val="FF0000"/>
          <w:sz w:val="22"/>
          <w:szCs w:val="22"/>
        </w:rPr>
        <w:t>r</w:t>
      </w:r>
      <w:r w:rsidRPr="00F52B89">
        <w:rPr>
          <w:color w:val="FF0000"/>
          <w:sz w:val="22"/>
          <w:szCs w:val="22"/>
        </w:rPr>
        <w:t xml:space="preserve">ecommendations. </w:t>
      </w:r>
      <w:r w:rsidRPr="00F52B89">
        <w:rPr>
          <w:i/>
          <w:iCs/>
          <w:color w:val="FF0000"/>
          <w:sz w:val="22"/>
          <w:szCs w:val="22"/>
        </w:rPr>
        <w:t>Proceedings of the 2020 CHI Conference on Human Factors in Computing Systems</w:t>
      </w:r>
      <w:r w:rsidRPr="00F52B89">
        <w:rPr>
          <w:color w:val="FF0000"/>
          <w:sz w:val="22"/>
          <w:szCs w:val="22"/>
        </w:rPr>
        <w:t xml:space="preserve">, 1–14. </w:t>
      </w:r>
    </w:p>
    <w:p w14:paraId="77D3B869" w14:textId="2F73433C" w:rsidR="00997B9A" w:rsidRPr="00F52B89" w:rsidRDefault="00997B9A" w:rsidP="00F52B89">
      <w:pPr>
        <w:widowControl w:val="0"/>
        <w:spacing w:line="480" w:lineRule="auto"/>
        <w:rPr>
          <w:color w:val="FF0000"/>
        </w:rPr>
      </w:pPr>
      <w:r w:rsidRPr="00F52B89">
        <w:rPr>
          <w:color w:val="FF0000"/>
        </w:rPr>
        <w:t>Fletcher, R., &amp; Nielsen, R. K. (2017). Are news audiences increasingly fragmented? A cross-</w:t>
      </w:r>
      <w:r w:rsidRPr="00F52B89">
        <w:rPr>
          <w:color w:val="FF0000"/>
        </w:rPr>
        <w:tab/>
        <w:t xml:space="preserve">national comparative analysis of cross-platform news audience fragmentation and </w:t>
      </w:r>
      <w:r w:rsidRPr="00F52B89">
        <w:rPr>
          <w:color w:val="FF0000"/>
        </w:rPr>
        <w:tab/>
        <w:t>duplication. </w:t>
      </w:r>
      <w:r w:rsidRPr="00F52B89">
        <w:rPr>
          <w:i/>
          <w:iCs/>
          <w:color w:val="FF0000"/>
        </w:rPr>
        <w:t>Journal of Communication</w:t>
      </w:r>
      <w:r w:rsidRPr="00F52B89">
        <w:rPr>
          <w:color w:val="FF0000"/>
        </w:rPr>
        <w:t>, </w:t>
      </w:r>
      <w:r w:rsidRPr="00F52B89">
        <w:rPr>
          <w:i/>
          <w:iCs/>
          <w:color w:val="FF0000"/>
        </w:rPr>
        <w:t>67</w:t>
      </w:r>
      <w:r w:rsidRPr="00F52B89">
        <w:rPr>
          <w:color w:val="FF0000"/>
        </w:rPr>
        <w:t>(4), 476-498.</w:t>
      </w:r>
    </w:p>
    <w:p w14:paraId="0168CCF7" w14:textId="6785035D" w:rsidR="00F04396" w:rsidRDefault="00F04396" w:rsidP="0072519F">
      <w:pPr>
        <w:widowControl w:val="0"/>
        <w:spacing w:line="480" w:lineRule="auto"/>
      </w:pPr>
      <w:r w:rsidRPr="0091346E">
        <w:t xml:space="preserve">Fletcher, R., &amp; Nielsen, R. K. (2018). Are people incidentally exposed to news on social media? </w:t>
      </w:r>
      <w:r>
        <w:tab/>
      </w:r>
      <w:r w:rsidRPr="0091346E">
        <w:t xml:space="preserve">A comparative analysis. </w:t>
      </w:r>
      <w:r w:rsidRPr="0091346E">
        <w:rPr>
          <w:i/>
          <w:iCs/>
        </w:rPr>
        <w:t>New Media &amp; Society, 20</w:t>
      </w:r>
      <w:r w:rsidRPr="0091346E">
        <w:t>(7), 2450-2468.</w:t>
      </w:r>
    </w:p>
    <w:p w14:paraId="74DEE305" w14:textId="0DDB2F64" w:rsidR="00671D63" w:rsidRPr="00671D63" w:rsidRDefault="00671D63" w:rsidP="0072519F">
      <w:pPr>
        <w:widowControl w:val="0"/>
        <w:spacing w:line="480" w:lineRule="auto"/>
        <w:rPr>
          <w:color w:val="FF0000"/>
        </w:rPr>
      </w:pPr>
      <w:r w:rsidRPr="00671D63">
        <w:rPr>
          <w:color w:val="FF0000"/>
        </w:rPr>
        <w:t>González-</w:t>
      </w:r>
      <w:proofErr w:type="spellStart"/>
      <w:r w:rsidRPr="00671D63">
        <w:rPr>
          <w:color w:val="FF0000"/>
        </w:rPr>
        <w:t>Bailón</w:t>
      </w:r>
      <w:proofErr w:type="spellEnd"/>
      <w:r w:rsidRPr="00671D63">
        <w:rPr>
          <w:color w:val="FF0000"/>
        </w:rPr>
        <w:t xml:space="preserve">, S., &amp; </w:t>
      </w:r>
      <w:proofErr w:type="spellStart"/>
      <w:r w:rsidRPr="00671D63">
        <w:rPr>
          <w:color w:val="FF0000"/>
        </w:rPr>
        <w:t>Xenos</w:t>
      </w:r>
      <w:proofErr w:type="spellEnd"/>
      <w:r w:rsidRPr="00671D63">
        <w:rPr>
          <w:color w:val="FF0000"/>
        </w:rPr>
        <w:t xml:space="preserve">, M. (2020). Surveys underestimate online news exposure: A </w:t>
      </w:r>
      <w:r w:rsidRPr="00671D63">
        <w:rPr>
          <w:color w:val="FF0000"/>
        </w:rPr>
        <w:tab/>
        <w:t xml:space="preserve">comparison of self-reported and observational data in nine countries. </w:t>
      </w:r>
      <w:r w:rsidRPr="00671D63">
        <w:rPr>
          <w:i/>
          <w:iCs/>
          <w:color w:val="FF0000"/>
        </w:rPr>
        <w:t xml:space="preserve">SSRN Electronic </w:t>
      </w:r>
      <w:r w:rsidRPr="00671D63">
        <w:rPr>
          <w:i/>
          <w:iCs/>
          <w:color w:val="FF0000"/>
        </w:rPr>
        <w:tab/>
        <w:t>Journal</w:t>
      </w:r>
      <w:r w:rsidRPr="00671D63">
        <w:rPr>
          <w:color w:val="FF0000"/>
        </w:rPr>
        <w:t>. Available online at https://par.nsf.gov/servlets/purl/10314229.</w:t>
      </w:r>
    </w:p>
    <w:p w14:paraId="2C8BDF59" w14:textId="77777777" w:rsidR="00F04396" w:rsidRPr="00F26A90" w:rsidRDefault="00F04396" w:rsidP="0072519F">
      <w:pPr>
        <w:widowControl w:val="0"/>
        <w:spacing w:line="480" w:lineRule="auto"/>
      </w:pPr>
      <w:proofErr w:type="spellStart"/>
      <w:r w:rsidRPr="00A603DE">
        <w:t>Heiss</w:t>
      </w:r>
      <w:proofErr w:type="spellEnd"/>
      <w:r w:rsidRPr="00A603DE">
        <w:t xml:space="preserve">, R., &amp; </w:t>
      </w:r>
      <w:proofErr w:type="spellStart"/>
      <w:r w:rsidRPr="00A603DE">
        <w:t>Matthes</w:t>
      </w:r>
      <w:proofErr w:type="spellEnd"/>
      <w:r w:rsidRPr="00A603DE">
        <w:t xml:space="preserve">, J. (2019). Does incidental exposure on social media equalize or reinforce </w:t>
      </w:r>
      <w:r>
        <w:tab/>
      </w:r>
      <w:r w:rsidRPr="00A603DE">
        <w:t xml:space="preserve">participatory gaps? Evidence from a panel study. </w:t>
      </w:r>
      <w:r w:rsidRPr="00A603DE">
        <w:rPr>
          <w:i/>
          <w:iCs/>
        </w:rPr>
        <w:t>New Media &amp; Society</w:t>
      </w:r>
      <w:r w:rsidRPr="00A603DE">
        <w:t xml:space="preserve">, </w:t>
      </w:r>
      <w:r w:rsidRPr="00A603DE">
        <w:rPr>
          <w:i/>
          <w:iCs/>
        </w:rPr>
        <w:t>21</w:t>
      </w:r>
      <w:r w:rsidRPr="00A603DE">
        <w:t xml:space="preserve">(11–12), </w:t>
      </w:r>
      <w:r>
        <w:tab/>
      </w:r>
      <w:r w:rsidRPr="00A603DE">
        <w:t>2463–2482</w:t>
      </w:r>
      <w:r>
        <w:t>.</w:t>
      </w:r>
    </w:p>
    <w:p w14:paraId="70A59046" w14:textId="77777777" w:rsidR="00F04396" w:rsidRDefault="00F04396" w:rsidP="0072519F">
      <w:pPr>
        <w:widowControl w:val="0"/>
        <w:spacing w:line="480" w:lineRule="auto"/>
      </w:pPr>
      <w:proofErr w:type="spellStart"/>
      <w:r w:rsidRPr="00160A0C">
        <w:t>Haugsgjerd</w:t>
      </w:r>
      <w:proofErr w:type="spellEnd"/>
      <w:r w:rsidRPr="00160A0C">
        <w:t xml:space="preserve">, A., </w:t>
      </w:r>
      <w:proofErr w:type="spellStart"/>
      <w:r w:rsidRPr="00160A0C">
        <w:t>Hesstvedt</w:t>
      </w:r>
      <w:proofErr w:type="spellEnd"/>
      <w:r w:rsidRPr="00160A0C">
        <w:t xml:space="preserve">, S., &amp; Karlsen, R. (2021). Increased media choice and political </w:t>
      </w:r>
      <w:r>
        <w:tab/>
      </w:r>
      <w:r w:rsidRPr="00160A0C">
        <w:t>knowledge gaps: A comparative longitudinal study of 18 established democracies 1995-</w:t>
      </w:r>
      <w:r>
        <w:tab/>
      </w:r>
      <w:r w:rsidRPr="00160A0C">
        <w:t xml:space="preserve">2015. </w:t>
      </w:r>
      <w:r w:rsidRPr="00160A0C">
        <w:rPr>
          <w:i/>
          <w:iCs/>
        </w:rPr>
        <w:t>Political Communication, 38</w:t>
      </w:r>
      <w:r w:rsidRPr="00160A0C">
        <w:t>(6), 731-750.</w:t>
      </w:r>
    </w:p>
    <w:p w14:paraId="0A96D801" w14:textId="77777777" w:rsidR="00F04396" w:rsidRDefault="00F04396" w:rsidP="0072519F">
      <w:pPr>
        <w:widowControl w:val="0"/>
        <w:spacing w:line="480" w:lineRule="auto"/>
      </w:pPr>
      <w:proofErr w:type="spellStart"/>
      <w:r w:rsidRPr="00945193">
        <w:t>Kalogeropoulos</w:t>
      </w:r>
      <w:proofErr w:type="spellEnd"/>
      <w:r w:rsidRPr="00945193">
        <w:t xml:space="preserve">, A., &amp; Nielsen, R. K. (2018). </w:t>
      </w:r>
      <w:r w:rsidRPr="00945193">
        <w:rPr>
          <w:i/>
          <w:iCs/>
        </w:rPr>
        <w:t xml:space="preserve">Factsheet: Social inequalities in news </w:t>
      </w:r>
      <w:r>
        <w:rPr>
          <w:i/>
          <w:iCs/>
        </w:rPr>
        <w:tab/>
      </w:r>
      <w:r w:rsidRPr="00945193">
        <w:rPr>
          <w:i/>
          <w:iCs/>
        </w:rPr>
        <w:t>consumption</w:t>
      </w:r>
      <w:r w:rsidRPr="00945193">
        <w:t xml:space="preserve">. Reuters Institute for the Study of Journalism. </w:t>
      </w:r>
    </w:p>
    <w:p w14:paraId="57E946F9" w14:textId="20934C7D" w:rsidR="00F04396" w:rsidRDefault="00F04396" w:rsidP="0072519F">
      <w:pPr>
        <w:widowControl w:val="0"/>
        <w:spacing w:line="480" w:lineRule="auto"/>
      </w:pPr>
      <w:r w:rsidRPr="00CB73E9">
        <w:t xml:space="preserve">Karlsen, R., Beyer, A., &amp; Steen-Johnsen, K. (2020). Do high-choice media environments </w:t>
      </w:r>
      <w:r>
        <w:tab/>
      </w:r>
      <w:r w:rsidRPr="00CB73E9">
        <w:t xml:space="preserve">facilitate news avoidance? A longitudinal study 1997–2016. </w:t>
      </w:r>
      <w:r w:rsidRPr="00CB73E9">
        <w:rPr>
          <w:i/>
          <w:iCs/>
        </w:rPr>
        <w:t xml:space="preserve">Journal of Broadcasting &amp; </w:t>
      </w:r>
      <w:r w:rsidRPr="00CB73E9">
        <w:rPr>
          <w:i/>
          <w:iCs/>
        </w:rPr>
        <w:tab/>
        <w:t>Electronic Media, 64</w:t>
      </w:r>
      <w:r w:rsidRPr="00CB73E9">
        <w:t>(5), 794-814.</w:t>
      </w:r>
    </w:p>
    <w:p w14:paraId="4DEA2A6E" w14:textId="2CB5D277" w:rsidR="00A2697D" w:rsidRDefault="00A2697D" w:rsidP="0072519F">
      <w:pPr>
        <w:widowControl w:val="0"/>
        <w:spacing w:line="480" w:lineRule="auto"/>
      </w:pPr>
      <w:r w:rsidRPr="00A2697D">
        <w:t xml:space="preserve">Karnowski, V., </w:t>
      </w:r>
      <w:proofErr w:type="spellStart"/>
      <w:r w:rsidRPr="00A2697D">
        <w:t>Kümpel</w:t>
      </w:r>
      <w:proofErr w:type="spellEnd"/>
      <w:r w:rsidRPr="00A2697D">
        <w:t xml:space="preserve">, A. S., Leonhard, L., &amp; </w:t>
      </w:r>
      <w:proofErr w:type="spellStart"/>
      <w:r w:rsidRPr="00A2697D">
        <w:t>Leiner</w:t>
      </w:r>
      <w:proofErr w:type="spellEnd"/>
      <w:r w:rsidRPr="00A2697D">
        <w:t xml:space="preserve">, D. J. (2017). From incidental news </w:t>
      </w:r>
      <w:r>
        <w:tab/>
      </w:r>
      <w:r w:rsidRPr="00A2697D">
        <w:t xml:space="preserve">exposure to news engagement. How perceptions of the news post and news usage </w:t>
      </w:r>
      <w:r>
        <w:tab/>
      </w:r>
      <w:r w:rsidRPr="00A2697D">
        <w:t xml:space="preserve">patterns influence engagement with news articles encountered on Facebook. </w:t>
      </w:r>
      <w:r w:rsidRPr="00A2697D">
        <w:rPr>
          <w:i/>
          <w:iCs/>
        </w:rPr>
        <w:t xml:space="preserve">Computers </w:t>
      </w:r>
      <w:r w:rsidRPr="00A2697D">
        <w:rPr>
          <w:i/>
          <w:iCs/>
        </w:rPr>
        <w:tab/>
        <w:t>in Human Behavior, 76</w:t>
      </w:r>
      <w:r w:rsidRPr="00A2697D">
        <w:t>, 42-50.</w:t>
      </w:r>
    </w:p>
    <w:p w14:paraId="5657EF7A" w14:textId="6DF6FA3D" w:rsidR="00671D63" w:rsidRPr="006C427B" w:rsidRDefault="00671D63" w:rsidP="0072519F">
      <w:pPr>
        <w:widowControl w:val="0"/>
        <w:spacing w:line="480" w:lineRule="auto"/>
        <w:rPr>
          <w:color w:val="FF0000"/>
        </w:rPr>
      </w:pPr>
      <w:r w:rsidRPr="006C427B">
        <w:rPr>
          <w:color w:val="FF0000"/>
        </w:rPr>
        <w:t xml:space="preserve">King, G., Keohane, R. O., &amp; </w:t>
      </w:r>
      <w:proofErr w:type="spellStart"/>
      <w:r w:rsidRPr="006C427B">
        <w:rPr>
          <w:color w:val="FF0000"/>
        </w:rPr>
        <w:t>Verba</w:t>
      </w:r>
      <w:proofErr w:type="spellEnd"/>
      <w:r w:rsidRPr="006C427B">
        <w:rPr>
          <w:color w:val="FF0000"/>
        </w:rPr>
        <w:t xml:space="preserve">, S. (2021). </w:t>
      </w:r>
      <w:r w:rsidRPr="006C427B">
        <w:rPr>
          <w:i/>
          <w:iCs/>
          <w:color w:val="FF0000"/>
        </w:rPr>
        <w:t xml:space="preserve">Designing social inquiry: Scientific inference in </w:t>
      </w:r>
      <w:r w:rsidRPr="006C427B">
        <w:rPr>
          <w:i/>
          <w:iCs/>
          <w:color w:val="FF0000"/>
        </w:rPr>
        <w:tab/>
        <w:t>qualitative research</w:t>
      </w:r>
      <w:r w:rsidRPr="006C427B">
        <w:rPr>
          <w:color w:val="FF0000"/>
        </w:rPr>
        <w:t>. Princeton University Press.</w:t>
      </w:r>
    </w:p>
    <w:p w14:paraId="2B54A988" w14:textId="77777777" w:rsidR="00F04396" w:rsidRDefault="00F04396" w:rsidP="0072519F">
      <w:pPr>
        <w:widowControl w:val="0"/>
        <w:spacing w:line="480" w:lineRule="auto"/>
      </w:pPr>
      <w:proofErr w:type="spellStart"/>
      <w:r w:rsidRPr="008655BF">
        <w:t>Kümpel</w:t>
      </w:r>
      <w:proofErr w:type="spellEnd"/>
      <w:r w:rsidRPr="008655BF">
        <w:t xml:space="preserve">, A. S. (2020). The Matthew Effect in social media news use: Assessing inequalities in </w:t>
      </w:r>
      <w:r>
        <w:tab/>
      </w:r>
      <w:r w:rsidRPr="008655BF">
        <w:t xml:space="preserve">news exposure and news engagement on social network sites (SNS). </w:t>
      </w:r>
      <w:r w:rsidRPr="002F6E5A">
        <w:rPr>
          <w:i/>
          <w:iCs/>
        </w:rPr>
        <w:t>Journalism, 21</w:t>
      </w:r>
      <w:r w:rsidRPr="008655BF">
        <w:t xml:space="preserve">(8), </w:t>
      </w:r>
      <w:r>
        <w:tab/>
      </w:r>
      <w:r w:rsidRPr="008655BF">
        <w:t xml:space="preserve">1083–1098. </w:t>
      </w:r>
    </w:p>
    <w:p w14:paraId="69F88F89" w14:textId="77777777" w:rsidR="00F04396" w:rsidRDefault="00F04396" w:rsidP="0072519F">
      <w:pPr>
        <w:widowControl w:val="0"/>
        <w:spacing w:line="480" w:lineRule="auto"/>
      </w:pPr>
      <w:r w:rsidRPr="00C7202F">
        <w:t xml:space="preserve">Lee, S., </w:t>
      </w:r>
      <w:proofErr w:type="spellStart"/>
      <w:r w:rsidRPr="00C7202F">
        <w:t>Nanz</w:t>
      </w:r>
      <w:proofErr w:type="spellEnd"/>
      <w:r w:rsidRPr="00C7202F">
        <w:t xml:space="preserve">, A., &amp; </w:t>
      </w:r>
      <w:proofErr w:type="spellStart"/>
      <w:r w:rsidRPr="00C7202F">
        <w:t>Heiss</w:t>
      </w:r>
      <w:proofErr w:type="spellEnd"/>
      <w:r w:rsidRPr="00C7202F">
        <w:t xml:space="preserve">, R. (2022). Platform-dependent effects of incidental exposure to </w:t>
      </w:r>
      <w:r>
        <w:tab/>
      </w:r>
      <w:r w:rsidRPr="00C7202F">
        <w:t xml:space="preserve">political news on political knowledge and political participation. </w:t>
      </w:r>
      <w:r w:rsidRPr="00C7202F">
        <w:rPr>
          <w:i/>
          <w:iCs/>
        </w:rPr>
        <w:t xml:space="preserve">Computers in Human </w:t>
      </w:r>
      <w:r w:rsidRPr="00C7202F">
        <w:rPr>
          <w:i/>
          <w:iCs/>
        </w:rPr>
        <w:tab/>
        <w:t>Behavior, 127</w:t>
      </w:r>
      <w:r w:rsidRPr="00C7202F">
        <w:t>.</w:t>
      </w:r>
      <w:r>
        <w:t xml:space="preserve"> Advance online publication.</w:t>
      </w:r>
    </w:p>
    <w:p w14:paraId="7FA75F65" w14:textId="77777777" w:rsidR="00F04396" w:rsidRDefault="00F04396" w:rsidP="0072519F">
      <w:pPr>
        <w:widowControl w:val="0"/>
        <w:spacing w:line="480" w:lineRule="auto"/>
      </w:pPr>
      <w:r w:rsidRPr="00C7202F">
        <w:t xml:space="preserve">Lee, S., &amp; </w:t>
      </w:r>
      <w:proofErr w:type="spellStart"/>
      <w:r w:rsidRPr="00C7202F">
        <w:t>Xenos</w:t>
      </w:r>
      <w:proofErr w:type="spellEnd"/>
      <w:r w:rsidRPr="00C7202F">
        <w:t xml:space="preserve">, M. (2022). Incidental news exposure via social media and political </w:t>
      </w:r>
      <w:r>
        <w:tab/>
      </w:r>
      <w:r w:rsidRPr="00C7202F">
        <w:t xml:space="preserve">participation: Evidence of reciprocal effects. </w:t>
      </w:r>
      <w:r w:rsidRPr="00C7202F">
        <w:rPr>
          <w:i/>
          <w:iCs/>
        </w:rPr>
        <w:t>New Media &amp; Society, 24</w:t>
      </w:r>
      <w:r w:rsidRPr="00C7202F">
        <w:t>(1), 178-201.</w:t>
      </w:r>
    </w:p>
    <w:p w14:paraId="5303A3B8" w14:textId="73DCA62A" w:rsidR="00F04396" w:rsidRDefault="00F04396" w:rsidP="0072519F">
      <w:pPr>
        <w:widowControl w:val="0"/>
        <w:spacing w:line="480" w:lineRule="auto"/>
      </w:pPr>
      <w:r w:rsidRPr="00AC37F1">
        <w:t>Lu, Y., &amp; Lee, J. K. (2019). Stumbling upon the other side: Incidental learning of counter-</w:t>
      </w:r>
      <w:r>
        <w:tab/>
      </w:r>
      <w:r w:rsidRPr="00AC37F1">
        <w:t xml:space="preserve">attitudinal political information on Facebook. </w:t>
      </w:r>
      <w:r w:rsidRPr="00AC37F1">
        <w:rPr>
          <w:i/>
          <w:iCs/>
        </w:rPr>
        <w:t>New Media &amp; Society, 21</w:t>
      </w:r>
      <w:r w:rsidRPr="00AC37F1">
        <w:t>(1), 248-265.</w:t>
      </w:r>
    </w:p>
    <w:p w14:paraId="72DF7BF0" w14:textId="7E0A97C6" w:rsidR="00632658" w:rsidRDefault="00632658" w:rsidP="0072519F">
      <w:pPr>
        <w:widowControl w:val="0"/>
        <w:spacing w:line="480" w:lineRule="auto"/>
      </w:pPr>
      <w:proofErr w:type="spellStart"/>
      <w:r w:rsidRPr="00632658">
        <w:t>Matthes</w:t>
      </w:r>
      <w:proofErr w:type="spellEnd"/>
      <w:r w:rsidRPr="00632658">
        <w:t xml:space="preserve">, J., </w:t>
      </w:r>
      <w:proofErr w:type="spellStart"/>
      <w:r w:rsidRPr="00632658">
        <w:t>Nanz</w:t>
      </w:r>
      <w:proofErr w:type="spellEnd"/>
      <w:r w:rsidRPr="00632658">
        <w:t xml:space="preserve">, A., </w:t>
      </w:r>
      <w:proofErr w:type="spellStart"/>
      <w:r w:rsidRPr="00632658">
        <w:t>Stubenvoll</w:t>
      </w:r>
      <w:proofErr w:type="spellEnd"/>
      <w:r w:rsidRPr="00632658">
        <w:t xml:space="preserve">, M., &amp; </w:t>
      </w:r>
      <w:proofErr w:type="spellStart"/>
      <w:r w:rsidRPr="00632658">
        <w:t>Heiss</w:t>
      </w:r>
      <w:proofErr w:type="spellEnd"/>
      <w:r w:rsidRPr="00632658">
        <w:t xml:space="preserve">, R. (2020). Processing news on social media. The </w:t>
      </w:r>
      <w:r>
        <w:tab/>
      </w:r>
      <w:r w:rsidRPr="00632658">
        <w:t xml:space="preserve">political incidental news exposure model (PINE). </w:t>
      </w:r>
      <w:r w:rsidRPr="00632658">
        <w:rPr>
          <w:i/>
          <w:iCs/>
        </w:rPr>
        <w:t>Journalism, 21</w:t>
      </w:r>
      <w:r w:rsidRPr="00632658">
        <w:t>(8), 1031-1048.</w:t>
      </w:r>
    </w:p>
    <w:p w14:paraId="7734A6EC" w14:textId="2E49D434" w:rsidR="00683371" w:rsidRDefault="00F04396" w:rsidP="0072519F">
      <w:pPr>
        <w:widowControl w:val="0"/>
        <w:spacing w:line="480" w:lineRule="auto"/>
      </w:pPr>
      <w:proofErr w:type="spellStart"/>
      <w:r w:rsidRPr="00AA0C52">
        <w:t>Merten</w:t>
      </w:r>
      <w:proofErr w:type="spellEnd"/>
      <w:r w:rsidRPr="00AA0C52">
        <w:t xml:space="preserve">, L., </w:t>
      </w:r>
      <w:proofErr w:type="spellStart"/>
      <w:r w:rsidRPr="00AA0C52">
        <w:t>Metoui</w:t>
      </w:r>
      <w:proofErr w:type="spellEnd"/>
      <w:r w:rsidRPr="00AA0C52">
        <w:t xml:space="preserve">, N., </w:t>
      </w:r>
      <w:proofErr w:type="spellStart"/>
      <w:r w:rsidRPr="00AA0C52">
        <w:t>Makhortykh</w:t>
      </w:r>
      <w:proofErr w:type="spellEnd"/>
      <w:r w:rsidRPr="00AA0C52">
        <w:t xml:space="preserve">, M., Trilling, D., &amp; Moeller, J. (2022). News </w:t>
      </w:r>
      <w:r>
        <w:t>w</w:t>
      </w:r>
      <w:r w:rsidRPr="00AA0C52">
        <w:t xml:space="preserve">on’t </w:t>
      </w:r>
      <w:r>
        <w:t>f</w:t>
      </w:r>
      <w:r w:rsidRPr="00AA0C52">
        <w:t xml:space="preserve">ind </w:t>
      </w:r>
      <w:r>
        <w:tab/>
        <w:t>m</w:t>
      </w:r>
      <w:r w:rsidRPr="00AA0C52">
        <w:t xml:space="preserve">e? Exploring </w:t>
      </w:r>
      <w:r>
        <w:t>i</w:t>
      </w:r>
      <w:r w:rsidRPr="00AA0C52">
        <w:t xml:space="preserve">nequalities in </w:t>
      </w:r>
      <w:r>
        <w:t>s</w:t>
      </w:r>
      <w:r w:rsidRPr="00AA0C52">
        <w:t xml:space="preserve">ocial </w:t>
      </w:r>
      <w:r>
        <w:t>m</w:t>
      </w:r>
      <w:r w:rsidRPr="00AA0C52">
        <w:t xml:space="preserve">edia </w:t>
      </w:r>
      <w:r>
        <w:t>n</w:t>
      </w:r>
      <w:r w:rsidRPr="00AA0C52">
        <w:t xml:space="preserve">ews </w:t>
      </w:r>
      <w:r>
        <w:t>u</w:t>
      </w:r>
      <w:r w:rsidRPr="00AA0C52">
        <w:t xml:space="preserve">se </w:t>
      </w:r>
      <w:r>
        <w:t>w</w:t>
      </w:r>
      <w:r w:rsidRPr="00AA0C52">
        <w:t xml:space="preserve">ith </w:t>
      </w:r>
      <w:r>
        <w:t>t</w:t>
      </w:r>
      <w:r w:rsidRPr="00AA0C52">
        <w:t xml:space="preserve">racking </w:t>
      </w:r>
      <w:r>
        <w:t>d</w:t>
      </w:r>
      <w:r w:rsidRPr="00AA0C52">
        <w:t xml:space="preserve">ata. </w:t>
      </w:r>
      <w:r w:rsidRPr="00AA0C52">
        <w:rPr>
          <w:i/>
          <w:iCs/>
        </w:rPr>
        <w:t xml:space="preserve">International </w:t>
      </w:r>
      <w:r>
        <w:rPr>
          <w:i/>
          <w:iCs/>
        </w:rPr>
        <w:tab/>
      </w:r>
      <w:r w:rsidRPr="00AA0C52">
        <w:rPr>
          <w:i/>
          <w:iCs/>
        </w:rPr>
        <w:t>Journal of Communication</w:t>
      </w:r>
      <w:r w:rsidRPr="00AA0C52">
        <w:t xml:space="preserve">, </w:t>
      </w:r>
      <w:r w:rsidRPr="00AA0C52">
        <w:rPr>
          <w:i/>
          <w:iCs/>
        </w:rPr>
        <w:t>16</w:t>
      </w:r>
      <w:r w:rsidRPr="00AA0C52">
        <w:t xml:space="preserve">, </w:t>
      </w:r>
      <w:r>
        <w:t>1127-1147</w:t>
      </w:r>
      <w:r w:rsidRPr="00AA0C52">
        <w:t>.</w:t>
      </w:r>
    </w:p>
    <w:p w14:paraId="615E9A7E" w14:textId="20D48B1A" w:rsidR="001B1FF5" w:rsidRDefault="001B1FF5" w:rsidP="0072519F">
      <w:pPr>
        <w:widowControl w:val="0"/>
        <w:spacing w:line="480" w:lineRule="auto"/>
      </w:pPr>
      <w:proofErr w:type="spellStart"/>
      <w:r w:rsidRPr="001B1FF5">
        <w:t>Mitchelstein</w:t>
      </w:r>
      <w:proofErr w:type="spellEnd"/>
      <w:r w:rsidRPr="001B1FF5">
        <w:t xml:space="preserve">, E., </w:t>
      </w:r>
      <w:proofErr w:type="spellStart"/>
      <w:r w:rsidRPr="001B1FF5">
        <w:t>Boczkowski</w:t>
      </w:r>
      <w:proofErr w:type="spellEnd"/>
      <w:r w:rsidRPr="001B1FF5">
        <w:t xml:space="preserve">, P. J., </w:t>
      </w:r>
      <w:proofErr w:type="spellStart"/>
      <w:r w:rsidRPr="001B1FF5">
        <w:t>Tenenboim-Weinblatt</w:t>
      </w:r>
      <w:proofErr w:type="spellEnd"/>
      <w:r w:rsidRPr="001B1FF5">
        <w:t xml:space="preserve">, K., Hayashi, K., Villi, M., &amp; </w:t>
      </w:r>
      <w:proofErr w:type="spellStart"/>
      <w:r w:rsidRPr="001B1FF5">
        <w:t>Kligler</w:t>
      </w:r>
      <w:proofErr w:type="spellEnd"/>
      <w:r w:rsidRPr="001B1FF5">
        <w:t>-</w:t>
      </w:r>
      <w:r>
        <w:tab/>
      </w:r>
      <w:proofErr w:type="spellStart"/>
      <w:r w:rsidRPr="001B1FF5">
        <w:t>Vilenchik</w:t>
      </w:r>
      <w:proofErr w:type="spellEnd"/>
      <w:r w:rsidRPr="001B1FF5">
        <w:t xml:space="preserve">, N. (2020). </w:t>
      </w:r>
      <w:proofErr w:type="spellStart"/>
      <w:r w:rsidRPr="001B1FF5">
        <w:t>Incidentality</w:t>
      </w:r>
      <w:proofErr w:type="spellEnd"/>
      <w:r w:rsidRPr="001B1FF5">
        <w:t xml:space="preserve"> on a continuum: A comparative conceptualization of </w:t>
      </w:r>
      <w:r>
        <w:tab/>
      </w:r>
      <w:r w:rsidRPr="001B1FF5">
        <w:t xml:space="preserve">incidental news consumption. </w:t>
      </w:r>
      <w:r w:rsidRPr="001B1FF5">
        <w:rPr>
          <w:i/>
          <w:iCs/>
        </w:rPr>
        <w:t>Journalism, 21</w:t>
      </w:r>
      <w:r w:rsidRPr="001B1FF5">
        <w:t>(8), 1136-1153.</w:t>
      </w:r>
    </w:p>
    <w:p w14:paraId="43811EF9" w14:textId="3589815D" w:rsidR="00F04396" w:rsidRPr="00683371" w:rsidRDefault="00F04396" w:rsidP="0072519F">
      <w:pPr>
        <w:widowControl w:val="0"/>
        <w:spacing w:line="480" w:lineRule="auto"/>
      </w:pPr>
      <w:proofErr w:type="spellStart"/>
      <w:r w:rsidRPr="001E2991">
        <w:t>Nanz</w:t>
      </w:r>
      <w:proofErr w:type="spellEnd"/>
      <w:r w:rsidRPr="001E2991">
        <w:t xml:space="preserve">, A., &amp; </w:t>
      </w:r>
      <w:proofErr w:type="spellStart"/>
      <w:r w:rsidRPr="001E2991">
        <w:t>Matthes</w:t>
      </w:r>
      <w:proofErr w:type="spellEnd"/>
      <w:r w:rsidRPr="001E2991">
        <w:t xml:space="preserve">, J. (2020). Learning from incidental exposure to political information in </w:t>
      </w:r>
      <w:r>
        <w:tab/>
      </w:r>
      <w:r w:rsidRPr="001E2991">
        <w:t xml:space="preserve">online environments. </w:t>
      </w:r>
      <w:r w:rsidRPr="001E2991">
        <w:rPr>
          <w:i/>
          <w:iCs/>
        </w:rPr>
        <w:t>Journal of Communication, 70</w:t>
      </w:r>
      <w:r w:rsidRPr="001E2991">
        <w:t>(6), 769-793.</w:t>
      </w:r>
    </w:p>
    <w:p w14:paraId="4B8E1C6F" w14:textId="77777777" w:rsidR="00F04396" w:rsidRDefault="00F04396" w:rsidP="0072519F">
      <w:pPr>
        <w:widowControl w:val="0"/>
        <w:spacing w:line="480" w:lineRule="auto"/>
      </w:pPr>
      <w:proofErr w:type="spellStart"/>
      <w:r w:rsidRPr="00EF48F4">
        <w:t>Nanz</w:t>
      </w:r>
      <w:proofErr w:type="spellEnd"/>
      <w:r w:rsidRPr="00EF48F4">
        <w:t xml:space="preserve">, A., &amp; </w:t>
      </w:r>
      <w:proofErr w:type="spellStart"/>
      <w:r w:rsidRPr="00EF48F4">
        <w:t>Matthes</w:t>
      </w:r>
      <w:proofErr w:type="spellEnd"/>
      <w:r w:rsidRPr="00EF48F4">
        <w:t xml:space="preserve">, J. (2022). Democratic </w:t>
      </w:r>
      <w:r>
        <w:t>c</w:t>
      </w:r>
      <w:r w:rsidRPr="00EF48F4">
        <w:t xml:space="preserve">onsequences of </w:t>
      </w:r>
      <w:r>
        <w:t>i</w:t>
      </w:r>
      <w:r w:rsidRPr="00EF48F4">
        <w:t xml:space="preserve">ncidental </w:t>
      </w:r>
      <w:r>
        <w:t>e</w:t>
      </w:r>
      <w:r w:rsidRPr="00EF48F4">
        <w:t xml:space="preserve">xposure to </w:t>
      </w:r>
      <w:r>
        <w:t>p</w:t>
      </w:r>
      <w:r w:rsidRPr="00EF48F4">
        <w:t xml:space="preserve">olitical </w:t>
      </w:r>
      <w:r>
        <w:tab/>
        <w:t>i</w:t>
      </w:r>
      <w:r w:rsidRPr="00EF48F4">
        <w:t xml:space="preserve">nformation: A </w:t>
      </w:r>
      <w:r>
        <w:t>m</w:t>
      </w:r>
      <w:r w:rsidRPr="00EF48F4">
        <w:t>eta-</w:t>
      </w:r>
      <w:r>
        <w:t>a</w:t>
      </w:r>
      <w:r w:rsidRPr="00EF48F4">
        <w:t xml:space="preserve">nalysis. </w:t>
      </w:r>
      <w:r w:rsidRPr="00EF48F4">
        <w:rPr>
          <w:i/>
          <w:iCs/>
        </w:rPr>
        <w:t>Journal of Communication</w:t>
      </w:r>
      <w:r w:rsidRPr="00EF48F4">
        <w:t>.</w:t>
      </w:r>
      <w:r>
        <w:t xml:space="preserve"> Advance online publication.</w:t>
      </w:r>
      <w:r w:rsidRPr="00EF48F4">
        <w:t xml:space="preserve"> </w:t>
      </w:r>
    </w:p>
    <w:p w14:paraId="25E5B055" w14:textId="2747DA29" w:rsidR="00F04396" w:rsidRDefault="00F04396" w:rsidP="0072519F">
      <w:pPr>
        <w:widowControl w:val="0"/>
        <w:spacing w:line="480" w:lineRule="auto"/>
      </w:pPr>
      <w:proofErr w:type="spellStart"/>
      <w:r w:rsidRPr="00FA742A">
        <w:t>Oeldorf</w:t>
      </w:r>
      <w:proofErr w:type="spellEnd"/>
      <w:r w:rsidRPr="00FA742A">
        <w:t xml:space="preserve">-Hirsch, A. (2018). The role of engagement in learning from active and incidental news </w:t>
      </w:r>
      <w:r>
        <w:tab/>
      </w:r>
      <w:r w:rsidRPr="00FA742A">
        <w:t xml:space="preserve">exposure on social media. </w:t>
      </w:r>
      <w:r w:rsidRPr="00FA742A">
        <w:rPr>
          <w:i/>
          <w:iCs/>
        </w:rPr>
        <w:t>Mass Communication and Society, 21</w:t>
      </w:r>
      <w:r w:rsidRPr="00FA742A">
        <w:t>(2), 225-247.</w:t>
      </w:r>
    </w:p>
    <w:p w14:paraId="0A892893" w14:textId="2A4EE981" w:rsidR="00997B9A" w:rsidRPr="00F52B89" w:rsidRDefault="00997B9A" w:rsidP="0072519F">
      <w:pPr>
        <w:widowControl w:val="0"/>
        <w:spacing w:line="480" w:lineRule="auto"/>
        <w:rPr>
          <w:color w:val="FF0000"/>
        </w:rPr>
      </w:pPr>
      <w:r w:rsidRPr="00F52B89">
        <w:rPr>
          <w:color w:val="FF0000"/>
        </w:rPr>
        <w:t xml:space="preserve">Pew Research Center. (2022). Social media and news fact sheet. Available online at </w:t>
      </w:r>
      <w:r w:rsidRPr="00F52B89">
        <w:rPr>
          <w:color w:val="FF0000"/>
        </w:rPr>
        <w:tab/>
        <w:t>https://www.pewresearch.org/journalism/fact-sheet/social-media-and-news-fact-sheet/</w:t>
      </w:r>
    </w:p>
    <w:p w14:paraId="77AA76D4" w14:textId="35F8EA35" w:rsidR="00F04396" w:rsidRDefault="00F04396" w:rsidP="0072519F">
      <w:pPr>
        <w:widowControl w:val="0"/>
        <w:spacing w:line="480" w:lineRule="auto"/>
      </w:pPr>
      <w:r w:rsidRPr="00FA7359">
        <w:t xml:space="preserve">Prior, M. (2007). </w:t>
      </w:r>
      <w:r w:rsidRPr="00FA7359">
        <w:rPr>
          <w:i/>
          <w:iCs/>
        </w:rPr>
        <w:t xml:space="preserve">Post-broadcast democracy: How media choice increases inequality in political </w:t>
      </w:r>
      <w:r>
        <w:rPr>
          <w:i/>
          <w:iCs/>
        </w:rPr>
        <w:tab/>
      </w:r>
      <w:r w:rsidRPr="00FA7359">
        <w:rPr>
          <w:i/>
          <w:iCs/>
        </w:rPr>
        <w:t>involvement and polarizes elections</w:t>
      </w:r>
      <w:r w:rsidRPr="00FA7359">
        <w:t>. Cambridge University Press.</w:t>
      </w:r>
    </w:p>
    <w:p w14:paraId="293DCB5F" w14:textId="0672D907" w:rsidR="00997B9A" w:rsidRPr="00F52B89" w:rsidRDefault="00997B9A" w:rsidP="0072519F">
      <w:pPr>
        <w:widowControl w:val="0"/>
        <w:spacing w:line="480" w:lineRule="auto"/>
        <w:rPr>
          <w:color w:val="FF0000"/>
        </w:rPr>
      </w:pPr>
      <w:r w:rsidRPr="00F52B89">
        <w:rPr>
          <w:color w:val="FF0000"/>
        </w:rPr>
        <w:t xml:space="preserve">Rojas, H., &amp; Valenzuela, S. (2019). A call to contextualize public opinion-based research in </w:t>
      </w:r>
      <w:r w:rsidRPr="00F52B89">
        <w:rPr>
          <w:color w:val="FF0000"/>
        </w:rPr>
        <w:tab/>
        <w:t>political communication. </w:t>
      </w:r>
      <w:r w:rsidRPr="00F52B89">
        <w:rPr>
          <w:i/>
          <w:iCs/>
          <w:color w:val="FF0000"/>
        </w:rPr>
        <w:t>Political Communication</w:t>
      </w:r>
      <w:r w:rsidRPr="00F52B89">
        <w:rPr>
          <w:color w:val="FF0000"/>
        </w:rPr>
        <w:t>, </w:t>
      </w:r>
      <w:r w:rsidRPr="00F52B89">
        <w:rPr>
          <w:i/>
          <w:iCs/>
          <w:color w:val="FF0000"/>
        </w:rPr>
        <w:t>36</w:t>
      </w:r>
      <w:r w:rsidRPr="00F52B89">
        <w:rPr>
          <w:color w:val="FF0000"/>
        </w:rPr>
        <w:t>(4), 652-659.</w:t>
      </w:r>
    </w:p>
    <w:p w14:paraId="79267AAB" w14:textId="77777777" w:rsidR="00F04396" w:rsidRPr="00F26A90" w:rsidRDefault="00F04396" w:rsidP="0072519F">
      <w:pPr>
        <w:widowControl w:val="0"/>
        <w:spacing w:line="480" w:lineRule="auto"/>
      </w:pPr>
      <w:r w:rsidRPr="008655BF">
        <w:t xml:space="preserve">Schlozman, K. L., Brady, H. E., &amp; </w:t>
      </w:r>
      <w:proofErr w:type="spellStart"/>
      <w:r w:rsidRPr="008655BF">
        <w:t>Verba</w:t>
      </w:r>
      <w:proofErr w:type="spellEnd"/>
      <w:r w:rsidRPr="008655BF">
        <w:t xml:space="preserve">, S. (2018). </w:t>
      </w:r>
      <w:r w:rsidRPr="008655BF">
        <w:rPr>
          <w:i/>
          <w:iCs/>
        </w:rPr>
        <w:t xml:space="preserve">Unequal and </w:t>
      </w:r>
      <w:r>
        <w:rPr>
          <w:i/>
          <w:iCs/>
        </w:rPr>
        <w:t>u</w:t>
      </w:r>
      <w:r w:rsidRPr="008655BF">
        <w:rPr>
          <w:i/>
          <w:iCs/>
        </w:rPr>
        <w:t xml:space="preserve">nrepresented: Political </w:t>
      </w:r>
      <w:r>
        <w:rPr>
          <w:i/>
          <w:iCs/>
        </w:rPr>
        <w:tab/>
        <w:t>i</w:t>
      </w:r>
      <w:r w:rsidRPr="008655BF">
        <w:rPr>
          <w:i/>
          <w:iCs/>
        </w:rPr>
        <w:t xml:space="preserve">nequality and the </w:t>
      </w:r>
      <w:r>
        <w:rPr>
          <w:i/>
          <w:iCs/>
        </w:rPr>
        <w:t>p</w:t>
      </w:r>
      <w:r w:rsidRPr="008655BF">
        <w:rPr>
          <w:i/>
          <w:iCs/>
        </w:rPr>
        <w:t xml:space="preserve">eople’s </w:t>
      </w:r>
      <w:r>
        <w:rPr>
          <w:i/>
          <w:iCs/>
        </w:rPr>
        <w:t>v</w:t>
      </w:r>
      <w:r w:rsidRPr="008655BF">
        <w:rPr>
          <w:i/>
          <w:iCs/>
        </w:rPr>
        <w:t xml:space="preserve">oice in the </w:t>
      </w:r>
      <w:r>
        <w:rPr>
          <w:i/>
          <w:iCs/>
        </w:rPr>
        <w:t>n</w:t>
      </w:r>
      <w:r w:rsidRPr="008655BF">
        <w:rPr>
          <w:i/>
          <w:iCs/>
        </w:rPr>
        <w:t xml:space="preserve">ew </w:t>
      </w:r>
      <w:r>
        <w:rPr>
          <w:i/>
          <w:iCs/>
        </w:rPr>
        <w:t>g</w:t>
      </w:r>
      <w:r w:rsidRPr="008655BF">
        <w:rPr>
          <w:i/>
          <w:iCs/>
        </w:rPr>
        <w:t xml:space="preserve">ilded </w:t>
      </w:r>
      <w:r>
        <w:rPr>
          <w:i/>
          <w:iCs/>
        </w:rPr>
        <w:t>a</w:t>
      </w:r>
      <w:r w:rsidRPr="008655BF">
        <w:rPr>
          <w:i/>
          <w:iCs/>
        </w:rPr>
        <w:t>ge</w:t>
      </w:r>
      <w:r w:rsidRPr="008655BF">
        <w:t>. Princeton University Press</w:t>
      </w:r>
      <w:r>
        <w:t>.</w:t>
      </w:r>
    </w:p>
    <w:p w14:paraId="543CF1F3" w14:textId="2E06C8F6" w:rsidR="00F04396" w:rsidRDefault="00F04396" w:rsidP="0072519F">
      <w:pPr>
        <w:widowControl w:val="0"/>
        <w:spacing w:line="480" w:lineRule="auto"/>
        <w:rPr>
          <w:highlight w:val="yellow"/>
        </w:rPr>
      </w:pPr>
      <w:r>
        <w:t xml:space="preserve">Thorson, K. (2019). </w:t>
      </w:r>
      <w:r w:rsidRPr="00FA7359">
        <w:rPr>
          <w:i/>
          <w:iCs/>
        </w:rPr>
        <w:t>Time to get mad about information inequality (again</w:t>
      </w:r>
      <w:r w:rsidRPr="00FA7359">
        <w:t>)</w:t>
      </w:r>
      <w:r>
        <w:t xml:space="preserve">. Nieman Lab: </w:t>
      </w:r>
      <w:r w:rsidR="00A93254">
        <w:tab/>
      </w:r>
      <w:r>
        <w:t>Predictions for Journalism.</w:t>
      </w:r>
    </w:p>
    <w:p w14:paraId="411ACC9F" w14:textId="77777777" w:rsidR="00F04396" w:rsidRDefault="00F04396" w:rsidP="0072519F">
      <w:pPr>
        <w:widowControl w:val="0"/>
        <w:spacing w:line="480" w:lineRule="auto"/>
      </w:pPr>
      <w:r w:rsidRPr="00FA7359">
        <w:t xml:space="preserve">Thorson, K. (2020). Attracting the news: Algorithms, platforms, and reframing incidental </w:t>
      </w:r>
      <w:r>
        <w:tab/>
      </w:r>
      <w:r w:rsidRPr="00FA7359">
        <w:t xml:space="preserve">exposure. </w:t>
      </w:r>
      <w:r w:rsidRPr="00FA7359">
        <w:rPr>
          <w:i/>
          <w:iCs/>
        </w:rPr>
        <w:t>Journalism, 21</w:t>
      </w:r>
      <w:r w:rsidRPr="00FA7359">
        <w:t>(8), 1067-1082.</w:t>
      </w:r>
    </w:p>
    <w:p w14:paraId="3C28C555" w14:textId="77777777" w:rsidR="00F04396" w:rsidRDefault="00F04396" w:rsidP="0072519F">
      <w:pPr>
        <w:widowControl w:val="0"/>
        <w:spacing w:line="480" w:lineRule="auto"/>
      </w:pPr>
      <w:r w:rsidRPr="001E2991">
        <w:t xml:space="preserve">Thorson, K., Cotter, K., Medeiros, M., &amp; Pak, C. (2021). Algorithmic inference, political </w:t>
      </w:r>
      <w:r>
        <w:tab/>
      </w:r>
      <w:r w:rsidRPr="001E2991">
        <w:t xml:space="preserve">interest, and exposure to news and politics on Facebook. </w:t>
      </w:r>
      <w:r w:rsidRPr="001E2991">
        <w:rPr>
          <w:i/>
          <w:iCs/>
        </w:rPr>
        <w:t xml:space="preserve">Information, Communication &amp; </w:t>
      </w:r>
      <w:r>
        <w:rPr>
          <w:i/>
          <w:iCs/>
        </w:rPr>
        <w:tab/>
      </w:r>
      <w:r w:rsidRPr="001E2991">
        <w:rPr>
          <w:i/>
          <w:iCs/>
        </w:rPr>
        <w:t>Society, 24</w:t>
      </w:r>
      <w:r w:rsidRPr="001E2991">
        <w:t>(2), 183-200.</w:t>
      </w:r>
    </w:p>
    <w:p w14:paraId="032711FE" w14:textId="77777777" w:rsidR="00F04396" w:rsidRDefault="00F04396" w:rsidP="0072519F">
      <w:pPr>
        <w:widowControl w:val="0"/>
        <w:spacing w:line="480" w:lineRule="auto"/>
      </w:pPr>
      <w:r w:rsidRPr="00165241">
        <w:t xml:space="preserve">Thorson, K., &amp; Wells, C. (2016). Curated flows: A framework for mapping media exposure in </w:t>
      </w:r>
      <w:r>
        <w:tab/>
      </w:r>
      <w:r w:rsidRPr="00165241">
        <w:t xml:space="preserve">the digital age. </w:t>
      </w:r>
      <w:r w:rsidRPr="00165241">
        <w:rPr>
          <w:i/>
          <w:iCs/>
        </w:rPr>
        <w:t>Communication Theory, 26</w:t>
      </w:r>
      <w:r w:rsidRPr="00165241">
        <w:t>(3), 309-328.</w:t>
      </w:r>
    </w:p>
    <w:p w14:paraId="0CE9F506" w14:textId="77777777" w:rsidR="00F04396" w:rsidRDefault="00F04396" w:rsidP="0072519F">
      <w:pPr>
        <w:widowControl w:val="0"/>
        <w:spacing w:line="480" w:lineRule="auto"/>
      </w:pPr>
      <w:proofErr w:type="spellStart"/>
      <w:r w:rsidRPr="008918AF">
        <w:t>Valeriani</w:t>
      </w:r>
      <w:proofErr w:type="spellEnd"/>
      <w:r w:rsidRPr="008918AF">
        <w:t xml:space="preserve">, A., &amp; </w:t>
      </w:r>
      <w:proofErr w:type="spellStart"/>
      <w:r w:rsidRPr="008918AF">
        <w:t>Vaccari</w:t>
      </w:r>
      <w:proofErr w:type="spellEnd"/>
      <w:r w:rsidRPr="008918AF">
        <w:t xml:space="preserve">, C. (2016). Accidental exposure to politics on social media as online </w:t>
      </w:r>
      <w:r>
        <w:tab/>
      </w:r>
      <w:r w:rsidRPr="008918AF">
        <w:t xml:space="preserve">participation equalizer in Germany, Italy, and the United Kingdom. </w:t>
      </w:r>
      <w:r w:rsidRPr="008918AF">
        <w:rPr>
          <w:i/>
          <w:iCs/>
        </w:rPr>
        <w:t xml:space="preserve">New Media &amp; </w:t>
      </w:r>
      <w:r>
        <w:rPr>
          <w:i/>
          <w:iCs/>
        </w:rPr>
        <w:tab/>
      </w:r>
      <w:r w:rsidRPr="008918AF">
        <w:rPr>
          <w:i/>
          <w:iCs/>
        </w:rPr>
        <w:t>Society, 18</w:t>
      </w:r>
      <w:r w:rsidRPr="008918AF">
        <w:t>(9), 1857-1874.</w:t>
      </w:r>
    </w:p>
    <w:p w14:paraId="1D2DFE63" w14:textId="77777777" w:rsidR="00F04396" w:rsidRDefault="00F04396" w:rsidP="0072519F">
      <w:pPr>
        <w:widowControl w:val="0"/>
        <w:spacing w:line="480" w:lineRule="auto"/>
      </w:pPr>
      <w:r w:rsidRPr="00855B1D">
        <w:t>Weeks, B. E., &amp; Lane, D. S. (2020). The ecology of incidental exposure to news in digital media</w:t>
      </w:r>
      <w:r>
        <w:tab/>
      </w:r>
      <w:r>
        <w:tab/>
      </w:r>
      <w:r w:rsidRPr="00855B1D">
        <w:t xml:space="preserve">environments. </w:t>
      </w:r>
      <w:r w:rsidRPr="00855B1D">
        <w:rPr>
          <w:i/>
          <w:iCs/>
        </w:rPr>
        <w:t>Journalism, 21</w:t>
      </w:r>
      <w:r w:rsidRPr="00855B1D">
        <w:t>(8), 1119-1135.</w:t>
      </w:r>
    </w:p>
    <w:p w14:paraId="0884E73A" w14:textId="77777777" w:rsidR="00F04396" w:rsidRDefault="00F04396" w:rsidP="0072519F">
      <w:pPr>
        <w:widowControl w:val="0"/>
        <w:spacing w:line="480" w:lineRule="auto"/>
      </w:pPr>
      <w:r w:rsidRPr="008918AF">
        <w:t xml:space="preserve">Weeks, B. E., Lane, D. S., &amp; Hahn, L. B. (2022). Online </w:t>
      </w:r>
      <w:r>
        <w:t>i</w:t>
      </w:r>
      <w:r w:rsidRPr="008918AF">
        <w:t xml:space="preserve">ncidental </w:t>
      </w:r>
      <w:r>
        <w:t>e</w:t>
      </w:r>
      <w:r w:rsidRPr="008918AF">
        <w:t xml:space="preserve">xposure to </w:t>
      </w:r>
      <w:r>
        <w:t>n</w:t>
      </w:r>
      <w:r w:rsidRPr="008918AF">
        <w:t xml:space="preserve">ews </w:t>
      </w:r>
      <w:r>
        <w:t>c</w:t>
      </w:r>
      <w:r w:rsidRPr="008918AF">
        <w:t xml:space="preserve">an </w:t>
      </w:r>
      <w:r>
        <w:tab/>
        <w:t>m</w:t>
      </w:r>
      <w:r w:rsidRPr="008918AF">
        <w:t xml:space="preserve">inimize </w:t>
      </w:r>
      <w:r>
        <w:t>i</w:t>
      </w:r>
      <w:r w:rsidRPr="008918AF">
        <w:t>nterest-</w:t>
      </w:r>
      <w:r>
        <w:t>b</w:t>
      </w:r>
      <w:r w:rsidRPr="008918AF">
        <w:t xml:space="preserve">ased </w:t>
      </w:r>
      <w:r>
        <w:t>p</w:t>
      </w:r>
      <w:r w:rsidRPr="008918AF">
        <w:t xml:space="preserve">olitical </w:t>
      </w:r>
      <w:r>
        <w:t>k</w:t>
      </w:r>
      <w:r w:rsidRPr="008918AF">
        <w:t xml:space="preserve">nowledge </w:t>
      </w:r>
      <w:r>
        <w:t>g</w:t>
      </w:r>
      <w:r w:rsidRPr="008918AF">
        <w:t xml:space="preserve">aps: Evidence from </w:t>
      </w:r>
      <w:r>
        <w:t>t</w:t>
      </w:r>
      <w:r w:rsidRPr="008918AF">
        <w:t xml:space="preserve">wo US </w:t>
      </w:r>
      <w:r>
        <w:t>e</w:t>
      </w:r>
      <w:r w:rsidRPr="008918AF">
        <w:t xml:space="preserve">lections. </w:t>
      </w:r>
      <w:r>
        <w:tab/>
      </w:r>
      <w:r w:rsidRPr="008918AF">
        <w:rPr>
          <w:i/>
          <w:iCs/>
        </w:rPr>
        <w:t>The International Journal of Press/Politics, 27</w:t>
      </w:r>
      <w:r w:rsidRPr="008918AF">
        <w:t>(1), 243-262.</w:t>
      </w:r>
    </w:p>
    <w:p w14:paraId="6DA73EAF" w14:textId="77777777" w:rsidR="00F04396" w:rsidRDefault="00F04396" w:rsidP="0072519F">
      <w:pPr>
        <w:widowControl w:val="0"/>
        <w:spacing w:line="480" w:lineRule="auto"/>
      </w:pPr>
      <w:r w:rsidRPr="00855B1D">
        <w:t>Weeks, B. E., Lane, D. S., Kim, D. H., Lee, S. S., &amp; Kwak, N. (2017). Incidental exposure,</w:t>
      </w:r>
      <w:r>
        <w:tab/>
      </w:r>
      <w:r>
        <w:tab/>
      </w:r>
      <w:r w:rsidRPr="00855B1D">
        <w:t xml:space="preserve">selective exposure, and political information sharing: Integrating online exposure patterns </w:t>
      </w:r>
      <w:r>
        <w:tab/>
      </w:r>
      <w:r w:rsidRPr="00855B1D">
        <w:t xml:space="preserve">and expression on social media. </w:t>
      </w:r>
      <w:r w:rsidRPr="00855B1D">
        <w:rPr>
          <w:i/>
          <w:iCs/>
        </w:rPr>
        <w:t>Journal of Computer-Mediated Communication, 22</w:t>
      </w:r>
      <w:r w:rsidRPr="00855B1D">
        <w:t>(6),</w:t>
      </w:r>
      <w:r>
        <w:tab/>
      </w:r>
      <w:r>
        <w:tab/>
      </w:r>
      <w:r w:rsidRPr="00855B1D">
        <w:t>363-379.</w:t>
      </w:r>
    </w:p>
    <w:p w14:paraId="441CBCA1" w14:textId="77777777" w:rsidR="00F04396" w:rsidRDefault="00F04396" w:rsidP="0072519F">
      <w:pPr>
        <w:widowControl w:val="0"/>
        <w:spacing w:line="480" w:lineRule="auto"/>
      </w:pPr>
      <w:r w:rsidRPr="006A2704">
        <w:t xml:space="preserve">Wright, C. R. (1960). Functional analysis and mass communication. </w:t>
      </w:r>
      <w:r w:rsidRPr="006A2704">
        <w:rPr>
          <w:i/>
          <w:iCs/>
        </w:rPr>
        <w:t xml:space="preserve">Public Opinion Quarterly, </w:t>
      </w:r>
      <w:r w:rsidRPr="006A2704">
        <w:rPr>
          <w:i/>
          <w:iCs/>
        </w:rPr>
        <w:tab/>
        <w:t>24</w:t>
      </w:r>
      <w:r w:rsidRPr="006A2704">
        <w:t>(4), 605-620.</w:t>
      </w:r>
    </w:p>
    <w:p w14:paraId="6AEB8B95" w14:textId="14BB4652" w:rsidR="00F04396" w:rsidRPr="003666DE" w:rsidRDefault="00F04396" w:rsidP="0072519F">
      <w:pPr>
        <w:widowControl w:val="0"/>
        <w:spacing w:line="480" w:lineRule="auto"/>
      </w:pPr>
      <w:proofErr w:type="spellStart"/>
      <w:r w:rsidRPr="00A711F6">
        <w:t>Xenos</w:t>
      </w:r>
      <w:proofErr w:type="spellEnd"/>
      <w:r w:rsidRPr="00A711F6">
        <w:t xml:space="preserve">, M., </w:t>
      </w:r>
      <w:proofErr w:type="spellStart"/>
      <w:r w:rsidRPr="00A711F6">
        <w:t>Vromen</w:t>
      </w:r>
      <w:proofErr w:type="spellEnd"/>
      <w:r w:rsidRPr="00A711F6">
        <w:t xml:space="preserve">, A., &amp; Loader, B. D. (2014). The great equalizer? Patterns of social media </w:t>
      </w:r>
      <w:r>
        <w:tab/>
      </w:r>
      <w:r w:rsidRPr="00A711F6">
        <w:t xml:space="preserve">use and youth political engagement in three advanced democracies. </w:t>
      </w:r>
      <w:r w:rsidRPr="00A711F6">
        <w:rPr>
          <w:i/>
          <w:iCs/>
        </w:rPr>
        <w:t xml:space="preserve">Information, </w:t>
      </w:r>
      <w:r>
        <w:rPr>
          <w:i/>
          <w:iCs/>
        </w:rPr>
        <w:tab/>
      </w:r>
      <w:r w:rsidRPr="00A711F6">
        <w:rPr>
          <w:i/>
          <w:iCs/>
        </w:rPr>
        <w:t>Communication &amp; Society</w:t>
      </w:r>
      <w:r w:rsidRPr="00A711F6">
        <w:t xml:space="preserve">, </w:t>
      </w:r>
      <w:r w:rsidRPr="00A711F6">
        <w:rPr>
          <w:i/>
          <w:iCs/>
        </w:rPr>
        <w:t>17</w:t>
      </w:r>
      <w:r w:rsidRPr="00A711F6">
        <w:t xml:space="preserve">(2), 151–167. </w:t>
      </w:r>
    </w:p>
    <w:p w14:paraId="3AB60C86" w14:textId="6BBF16B3" w:rsidR="00491756" w:rsidRPr="00555D30" w:rsidRDefault="00491756" w:rsidP="0072519F">
      <w:pPr>
        <w:widowControl w:val="0"/>
        <w:spacing w:line="480" w:lineRule="auto"/>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pPr>
            <w:r w:rsidRPr="00DF031E">
              <w:t xml:space="preserve">Table </w:t>
            </w:r>
            <w:r w:rsidR="00F0699C">
              <w:t>1</w:t>
            </w:r>
          </w:p>
          <w:p w14:paraId="0AFEBDB1" w14:textId="77777777" w:rsidR="00B663FD" w:rsidRPr="00DF031E" w:rsidRDefault="00B663FD" w:rsidP="00CE415A">
            <w:pPr>
              <w:widowControl w:val="0"/>
              <w:rPr>
                <w:i/>
                <w:iCs/>
              </w:rPr>
            </w:pPr>
          </w:p>
          <w:p w14:paraId="030C3173" w14:textId="6C6F2466" w:rsidR="00B663FD" w:rsidRDefault="00B663FD" w:rsidP="00CE415A">
            <w:pPr>
              <w:widowControl w:val="0"/>
            </w:pPr>
            <w:r w:rsidRPr="00DF031E">
              <w:rPr>
                <w:i/>
                <w:iCs/>
              </w:rPr>
              <w:t xml:space="preserve">Differences in </w:t>
            </w:r>
            <w:r w:rsidR="00F53652">
              <w:rPr>
                <w:i/>
                <w:iCs/>
              </w:rPr>
              <w:t>Social Media News</w:t>
            </w:r>
            <w:r w:rsidRPr="00DF031E">
              <w:rPr>
                <w:i/>
                <w:iCs/>
              </w:rPr>
              <w:t xml:space="preserve"> Exposure </w:t>
            </w:r>
            <w:r w:rsidR="00F53652">
              <w:rPr>
                <w:i/>
                <w:iCs/>
              </w:rPr>
              <w:t>A</w:t>
            </w:r>
            <w:r w:rsidRPr="00DF031E">
              <w:rPr>
                <w:i/>
                <w:iCs/>
              </w:rPr>
              <w:t xml:space="preserve">mong the </w:t>
            </w:r>
            <w:r w:rsidR="000F10A2" w:rsidRPr="000F10A2">
              <w:rPr>
                <w:i/>
                <w:iCs/>
              </w:rPr>
              <w:t>News Attraction</w:t>
            </w:r>
            <w:r w:rsidR="000F10A2">
              <w:t xml:space="preserve"> </w:t>
            </w:r>
            <w:r w:rsidRPr="00DF031E">
              <w:rPr>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pPr>
            <w: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pPr>
            <w: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pPr>
            <w: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pPr>
            <w: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pPr>
            <w: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pPr>
            <w: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pPr>
            <w: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b/>
                <w:bCs/>
              </w:rPr>
            </w:pPr>
            <w:r w:rsidRPr="00637F6E">
              <w:rPr>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pPr>
            <w:r w:rsidRPr="00672FDF">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i/>
                <w:iCs/>
              </w:rPr>
            </w:pPr>
            <w:r w:rsidRPr="00672FDF">
              <w:rPr>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pPr>
            <w:r w:rsidRPr="00672FDF">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pPr>
            <w:r w:rsidRPr="00672FDF">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i/>
                <w:iCs/>
              </w:rPr>
            </w:pPr>
            <w:r w:rsidRPr="00672FDF">
              <w:rPr>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pPr>
            <w:r w:rsidRPr="00672FDF">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i/>
                <w:iCs/>
              </w:rPr>
            </w:pPr>
            <w:r w:rsidRPr="00672FDF">
              <w:rPr>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pPr>
            <w:r>
              <w:t>Intercept (</w:t>
            </w:r>
            <w:r>
              <w:rPr>
                <w:i/>
                <w:iCs/>
              </w:rPr>
              <w:t>M</w:t>
            </w:r>
            <w: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pPr>
            <w:r>
              <w:t>1.15***</w:t>
            </w:r>
          </w:p>
        </w:tc>
        <w:tc>
          <w:tcPr>
            <w:tcW w:w="1194" w:type="dxa"/>
            <w:tcBorders>
              <w:left w:val="nil"/>
              <w:bottom w:val="nil"/>
              <w:right w:val="nil"/>
            </w:tcBorders>
          </w:tcPr>
          <w:p w14:paraId="7060267B" w14:textId="74BB92BC" w:rsidR="00906665" w:rsidRDefault="006E2265" w:rsidP="00CE415A">
            <w:pPr>
              <w:widowControl w:val="0"/>
              <w:tabs>
                <w:tab w:val="decimal" w:pos="350"/>
              </w:tabs>
            </w:pPr>
            <w: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pPr>
            <w:r>
              <w:t>-2</w:t>
            </w:r>
            <w:r w:rsidR="004A77D0">
              <w:t>.</w:t>
            </w:r>
            <w:r w:rsidR="00AF6F9E">
              <w:t>07</w:t>
            </w:r>
            <w:r>
              <w:t>***</w:t>
            </w:r>
          </w:p>
        </w:tc>
        <w:tc>
          <w:tcPr>
            <w:tcW w:w="1194" w:type="dxa"/>
            <w:tcBorders>
              <w:left w:val="nil"/>
              <w:bottom w:val="nil"/>
              <w:right w:val="nil"/>
            </w:tcBorders>
          </w:tcPr>
          <w:p w14:paraId="2ECAA10C" w14:textId="5FACA03A" w:rsidR="00906665" w:rsidRDefault="00AF6F9E" w:rsidP="00CE415A">
            <w:pPr>
              <w:widowControl w:val="0"/>
              <w:tabs>
                <w:tab w:val="decimal" w:pos="353"/>
              </w:tabs>
            </w:pPr>
            <w: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pPr>
            <w:r>
              <w:t>1.12***</w:t>
            </w:r>
          </w:p>
        </w:tc>
        <w:tc>
          <w:tcPr>
            <w:tcW w:w="1195" w:type="dxa"/>
            <w:tcBorders>
              <w:left w:val="nil"/>
              <w:bottom w:val="nil"/>
              <w:right w:val="nil"/>
            </w:tcBorders>
          </w:tcPr>
          <w:p w14:paraId="0F0EE393" w14:textId="605065A2" w:rsidR="00906665" w:rsidRDefault="009E3EEB" w:rsidP="00CE415A">
            <w:pPr>
              <w:widowControl w:val="0"/>
              <w:tabs>
                <w:tab w:val="decimal" w:pos="340"/>
              </w:tabs>
            </w:pPr>
            <w: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pPr>
            <w:r>
              <w:t>-1.73***</w:t>
            </w:r>
          </w:p>
        </w:tc>
        <w:tc>
          <w:tcPr>
            <w:tcW w:w="1200" w:type="dxa"/>
            <w:tcBorders>
              <w:left w:val="nil"/>
              <w:bottom w:val="nil"/>
              <w:right w:val="nil"/>
            </w:tcBorders>
          </w:tcPr>
          <w:p w14:paraId="4EF99084" w14:textId="6CE414E7" w:rsidR="00906665" w:rsidRDefault="003157E7" w:rsidP="00CE415A">
            <w:pPr>
              <w:widowControl w:val="0"/>
              <w:tabs>
                <w:tab w:val="decimal" w:pos="370"/>
              </w:tabs>
            </w:pPr>
            <w: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pPr>
            <w:r>
              <w:t>News Attraction (</w:t>
            </w:r>
            <w:r w:rsidRPr="004010EA">
              <w:t>Δ</w:t>
            </w:r>
            <w: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pPr>
            <w: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pPr>
            <w: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pPr>
            <w: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pPr>
            <w:r>
              <w:t>0.</w:t>
            </w:r>
            <w:r w:rsidR="00AF6F9E">
              <w:t>68*</w:t>
            </w:r>
            <w: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pPr>
            <w:r>
              <w:t>0.1</w:t>
            </w:r>
            <w:r w:rsidR="00AF6F9E">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pPr>
            <w: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pPr>
            <w: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pPr>
            <w:r>
              <w:t>0.</w:t>
            </w:r>
            <w:r w:rsidR="003157E7">
              <w:t>75</w:t>
            </w:r>
            <w: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pPr>
            <w:r>
              <w:t>0.1</w:t>
            </w:r>
            <w:r w:rsidR="003157E7">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pPr>
            <w: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pPr>
            <w: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pPr>
            <w:r>
              <w:t>0.</w:t>
            </w:r>
            <w:r w:rsidR="006E2265">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pPr>
            <w: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pPr>
            <w:r>
              <w:t>0.</w:t>
            </w:r>
            <w:r w:rsidR="00AF6F9E">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pPr>
            <w: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pPr>
            <w:r>
              <w:t>0.</w:t>
            </w:r>
            <w:r w:rsidR="00E24703">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pPr>
            <w: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pPr>
            <w: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pPr>
            <w: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pPr>
            <w: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pPr>
            <w: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pPr>
            <w: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pPr>
            <w: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pPr>
            <w: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pPr>
            <w: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pPr>
            <w: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pPr>
            <w: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pPr>
            <w: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pPr>
            <w: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pPr>
            <w: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pPr>
            <w:r>
              <w:t>0.</w:t>
            </w:r>
            <w:r w:rsidR="00D5188D">
              <w:t>1</w:t>
            </w:r>
            <w:r w:rsidR="00D21178">
              <w:t>2</w:t>
            </w:r>
            <w:r w:rsidR="00D5188D">
              <w:t>*</w:t>
            </w:r>
            <w:r w:rsidR="00D21178">
              <w:t>*</w:t>
            </w:r>
            <w:r w:rsidR="00D5188D">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pPr>
            <w: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pPr>
            <w: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pPr>
            <w: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pPr>
            <w:r>
              <w:t>0.0</w:t>
            </w:r>
            <w:r w:rsidR="003157E7">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pPr>
            <w: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pPr>
            <w: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pPr>
            <w: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pPr>
            <w:r>
              <w:t>-0.1</w:t>
            </w:r>
            <w:r w:rsidR="00D21178">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pPr>
            <w:r>
              <w:t>-0.0</w:t>
            </w:r>
            <w:r w:rsidR="00E24703">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pPr>
            <w:r>
              <w:t>0.</w:t>
            </w:r>
            <w:r w:rsidR="00E24703">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pPr>
            <w:r>
              <w:t>-0.2</w:t>
            </w:r>
            <w:r w:rsidR="003157E7">
              <w:t>4</w:t>
            </w:r>
            <w: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pPr>
            <w: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pPr>
            <w: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pPr>
            <w:r>
              <w:t>-0.1</w:t>
            </w:r>
            <w:r w:rsidR="00383586">
              <w:t>7*</w:t>
            </w:r>
            <w:r w:rsidR="00E528E0">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pPr>
            <w: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pPr>
            <w:r>
              <w:t>-0.</w:t>
            </w:r>
            <w:r w:rsidR="00D21178">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pPr>
            <w:r>
              <w:t>0.1</w:t>
            </w:r>
            <w:r w:rsidR="004A77D0">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pPr>
            <w:r>
              <w:t>-0.2</w:t>
            </w:r>
            <w:r w:rsidR="00E24703">
              <w:t>2</w:t>
            </w:r>
            <w: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pPr>
            <w:r>
              <w:t>0.0</w:t>
            </w:r>
            <w:r w:rsidR="00E24703">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pPr>
            <w:r>
              <w:t>0.0</w:t>
            </w:r>
            <w:r w:rsidR="003157E7">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pPr>
            <w:r>
              <w:t>0.0</w:t>
            </w:r>
            <w:r w:rsidR="00AA381F">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pPr>
            <w: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pPr>
            <w:r>
              <w:t>0.</w:t>
            </w:r>
            <w:r w:rsidR="00383586">
              <w:t>06*</w:t>
            </w:r>
            <w:r w:rsidR="00E528E0">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pPr>
            <w: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pPr>
            <w:r>
              <w:t>0.0</w:t>
            </w:r>
            <w:r w:rsidR="00D21178">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pPr>
            <w:r>
              <w:t>0.0</w:t>
            </w:r>
            <w:r w:rsidR="00E24703">
              <w:t>6</w:t>
            </w:r>
            <w:r>
              <w:t>**</w:t>
            </w:r>
            <w:r w:rsidR="00E24703">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pPr>
            <w:r>
              <w:t>0.0</w:t>
            </w:r>
            <w:r w:rsidR="00E24703">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pPr>
            <w:r>
              <w:t>0.</w:t>
            </w:r>
            <w:r w:rsidR="000B55AB">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pPr>
            <w:r>
              <w:t>0.0</w:t>
            </w:r>
            <w:r w:rsidR="000B55AB">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pPr>
            <w: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pPr>
            <w: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pPr>
            <w: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pPr>
            <w: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pPr>
            <w:r>
              <w:t>-</w:t>
            </w:r>
            <w:r w:rsidR="0017449D">
              <w:t>0.</w:t>
            </w:r>
            <w:r w:rsidR="003157E7">
              <w:t>0</w:t>
            </w:r>
            <w: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pPr>
            <w:r>
              <w:t>0.0</w:t>
            </w:r>
            <w:r w:rsidR="00D33E5B">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pPr>
            <w: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pPr>
            <w:r>
              <w:t>-0.03</w:t>
            </w:r>
            <w:r w:rsidR="00FD4931">
              <w:t>*</w:t>
            </w:r>
            <w:r w:rsidR="00E528E0">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pPr>
            <w:r>
              <w:t>-0.</w:t>
            </w:r>
            <w:r w:rsidR="00D21178">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pPr>
            <w: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pPr>
            <w:r>
              <w:t>-0.0</w:t>
            </w:r>
            <w:r w:rsidR="00E24703">
              <w:t>3</w:t>
            </w:r>
            <w: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pPr>
            <w: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pPr>
            <w: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pPr>
            <w: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pPr>
            <w:r>
              <w:t>0.0</w:t>
            </w:r>
            <w:r w:rsidR="00383586">
              <w:t>5</w:t>
            </w:r>
            <w:r w:rsidR="00E528E0">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pPr>
            <w:r>
              <w:t>0.0</w:t>
            </w:r>
            <w:r w:rsidR="00D21178">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pPr>
            <w:r>
              <w:t>0.0</w:t>
            </w:r>
            <w:r w:rsidR="008D1B3A">
              <w:t>4</w:t>
            </w:r>
            <w: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pPr>
            <w:r>
              <w:t>0.</w:t>
            </w:r>
            <w:r w:rsidR="000B55AB">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pPr>
            <w:r>
              <w:t>0.</w:t>
            </w:r>
            <w:r w:rsidR="000B55AB">
              <w:t>0</w:t>
            </w:r>
            <w:r w:rsidR="00AA381F">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pPr>
            <w: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pPr>
            <w:r>
              <w:t>0.0</w:t>
            </w:r>
            <w:r w:rsidR="00383586">
              <w:t>7</w:t>
            </w:r>
            <w:r w:rsidR="00E528E0">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pPr>
            <w: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pPr>
            <w:r>
              <w:t>0.0</w:t>
            </w:r>
            <w:r w:rsidR="00AF6F9E">
              <w:t>9*</w:t>
            </w:r>
            <w:r w:rsidR="00D21178">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pPr>
            <w: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pPr>
            <w:r>
              <w:t>0.0</w:t>
            </w:r>
            <w:r w:rsidR="00E24703">
              <w:t>6*</w:t>
            </w:r>
            <w: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pPr>
            <w: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pPr>
            <w:r>
              <w:t>0.0</w:t>
            </w:r>
            <w:r w:rsidR="007541CD">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pPr>
            <w:r>
              <w:t>0.0</w:t>
            </w:r>
            <w:r w:rsidR="000B55AB">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pPr>
            <w: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pPr>
            <w:r>
              <w:t>-0.</w:t>
            </w:r>
            <w:r w:rsidR="00383586">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pPr>
            <w: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pPr>
            <w:r>
              <w:t>-0.</w:t>
            </w:r>
            <w:r w:rsidR="00280C75">
              <w:t>1</w:t>
            </w:r>
            <w:r w:rsidR="00AF6F9E">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pPr>
            <w: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pPr>
            <w:r>
              <w:t>0.</w:t>
            </w:r>
            <w:r w:rsidR="00E24703">
              <w:t>40</w:t>
            </w:r>
            <w: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pPr>
            <w: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pPr>
            <w:r>
              <w:t>0</w:t>
            </w:r>
            <w:r w:rsidR="007541CD">
              <w:t>.</w:t>
            </w:r>
            <w:r w:rsidR="00D33E5B">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pPr>
            <w:r>
              <w:t>0.1</w:t>
            </w:r>
            <w:r w:rsidR="007541CD">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pPr>
            <w: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pPr>
            <w:r>
              <w:t>0.</w:t>
            </w:r>
            <w:r w:rsidR="00383586">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pPr>
            <w:r>
              <w:t>0.1</w:t>
            </w:r>
            <w:r w:rsidR="00383586">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pPr>
            <w:r>
              <w:t>-</w:t>
            </w:r>
            <w:r w:rsidR="003716B9">
              <w:t>0.0</w:t>
            </w:r>
            <w:r w:rsidR="00AF6F9E">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pPr>
            <w:r>
              <w:t>0.2</w:t>
            </w:r>
            <w:r w:rsidR="00280C75">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pPr>
            <w:r>
              <w:t>0.</w:t>
            </w:r>
            <w:r w:rsidR="00E24703">
              <w:t>30*</w:t>
            </w:r>
            <w: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pPr>
            <w: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pPr>
            <w:r>
              <w:t>0.3</w:t>
            </w:r>
            <w:r w:rsidR="00D33E5B">
              <w:t>2</w:t>
            </w:r>
            <w: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pPr>
            <w: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pPr>
            <w: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pPr>
            <w:r>
              <w:t>0.</w:t>
            </w:r>
            <w:r w:rsidR="00383586">
              <w:t>25</w:t>
            </w:r>
            <w:r w:rsidR="00E528E0">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pPr>
            <w: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pPr>
            <w:r>
              <w:t>0.</w:t>
            </w:r>
            <w:r w:rsidR="00D21178">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pPr>
            <w: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pPr>
            <w:r>
              <w:t>0.2</w:t>
            </w:r>
            <w:r w:rsidR="00E24703">
              <w:t>9</w:t>
            </w:r>
            <w: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pPr>
            <w: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pPr>
            <w:r>
              <w:t>0</w:t>
            </w:r>
            <w:r w:rsidR="007541CD">
              <w:t>.1</w:t>
            </w:r>
            <w:r w:rsidR="00D33E5B">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pPr>
            <w: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b/>
                <w:bCs/>
              </w:rPr>
            </w:pPr>
            <w:r w:rsidRPr="00637F6E">
              <w:rPr>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i/>
                <w:iCs/>
              </w:rPr>
            </w:pPr>
            <w:r w:rsidRPr="00906665">
              <w:rPr>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i/>
                <w:iCs/>
              </w:rPr>
            </w:pPr>
            <w:r w:rsidRPr="00906665">
              <w:rPr>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i/>
                <w:iCs/>
              </w:rPr>
            </w:pPr>
            <w:r w:rsidRPr="00906665">
              <w:rPr>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i/>
                <w:iCs/>
              </w:rPr>
            </w:pPr>
            <w:r w:rsidRPr="00906665">
              <w:rPr>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i/>
                <w:iCs/>
              </w:rPr>
            </w:pPr>
            <w:r w:rsidRPr="00906665">
              <w:rPr>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i/>
                <w:iCs/>
              </w:rPr>
            </w:pPr>
            <w:r w:rsidRPr="00906665">
              <w:rPr>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vertAlign w:val="subscript"/>
              </w:rPr>
            </w:pPr>
            <w:proofErr w:type="spellStart"/>
            <w:r>
              <w:t>Intercept</w:t>
            </w:r>
            <w:r w:rsidRPr="00906665">
              <w:rPr>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pPr>
            <w:r>
              <w:t>0</w:t>
            </w:r>
            <w:r w:rsidR="00637F6E">
              <w:t>.01</w:t>
            </w:r>
          </w:p>
        </w:tc>
        <w:tc>
          <w:tcPr>
            <w:tcW w:w="1194" w:type="dxa"/>
            <w:tcBorders>
              <w:left w:val="nil"/>
              <w:bottom w:val="nil"/>
              <w:right w:val="nil"/>
            </w:tcBorders>
          </w:tcPr>
          <w:p w14:paraId="56848494" w14:textId="247C8563" w:rsidR="00906665" w:rsidRDefault="00BA56A6" w:rsidP="00CE415A">
            <w:pPr>
              <w:widowControl w:val="0"/>
              <w:tabs>
                <w:tab w:val="decimal" w:pos="350"/>
              </w:tabs>
            </w:pPr>
            <w:r>
              <w:t>0</w:t>
            </w:r>
            <w:r w:rsidR="00637F6E">
              <w:t>.</w:t>
            </w:r>
            <w:r w:rsidR="00A82A76">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pPr>
            <w:r>
              <w:t>0.</w:t>
            </w:r>
            <w:r w:rsidR="00AF7711">
              <w:t>0</w:t>
            </w:r>
            <w:r w:rsidR="00AF6F9E">
              <w:t>4</w:t>
            </w:r>
          </w:p>
        </w:tc>
        <w:tc>
          <w:tcPr>
            <w:tcW w:w="1194" w:type="dxa"/>
            <w:tcBorders>
              <w:left w:val="nil"/>
              <w:bottom w:val="nil"/>
              <w:right w:val="nil"/>
            </w:tcBorders>
          </w:tcPr>
          <w:p w14:paraId="69337D4E" w14:textId="38B81A1F" w:rsidR="00906665" w:rsidRDefault="000B599F" w:rsidP="00CE415A">
            <w:pPr>
              <w:widowControl w:val="0"/>
              <w:tabs>
                <w:tab w:val="decimal" w:pos="350"/>
              </w:tabs>
            </w:pPr>
            <w:r>
              <w:t>0</w:t>
            </w:r>
            <w:r w:rsidR="00AF6F9E">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pPr>
            <w:r>
              <w:t>0.0</w:t>
            </w:r>
            <w:r w:rsidR="00F35C48">
              <w:t>3</w:t>
            </w:r>
          </w:p>
        </w:tc>
        <w:tc>
          <w:tcPr>
            <w:tcW w:w="1195" w:type="dxa"/>
            <w:tcBorders>
              <w:left w:val="nil"/>
              <w:bottom w:val="nil"/>
              <w:right w:val="nil"/>
            </w:tcBorders>
          </w:tcPr>
          <w:p w14:paraId="7C7C99F9" w14:textId="116BC3D2" w:rsidR="00906665" w:rsidRDefault="001A649D" w:rsidP="00CE415A">
            <w:pPr>
              <w:widowControl w:val="0"/>
              <w:tabs>
                <w:tab w:val="decimal" w:pos="350"/>
              </w:tabs>
            </w:pPr>
            <w:r>
              <w:t>0.</w:t>
            </w:r>
            <w:r w:rsidR="000D5A5F">
              <w:t>1</w:t>
            </w:r>
            <w:r w:rsidR="00F35C48">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pPr>
            <w:r>
              <w:t>0.0</w:t>
            </w:r>
            <w:r w:rsidR="00F4590A">
              <w:t>3</w:t>
            </w:r>
          </w:p>
        </w:tc>
        <w:tc>
          <w:tcPr>
            <w:tcW w:w="1200" w:type="dxa"/>
            <w:tcBorders>
              <w:left w:val="nil"/>
              <w:bottom w:val="nil"/>
              <w:right w:val="nil"/>
            </w:tcBorders>
          </w:tcPr>
          <w:p w14:paraId="57BFC300" w14:textId="73BFB25C" w:rsidR="00906665" w:rsidRDefault="00BC58AE" w:rsidP="00CE415A">
            <w:pPr>
              <w:widowControl w:val="0"/>
              <w:tabs>
                <w:tab w:val="decimal" w:pos="350"/>
              </w:tabs>
            </w:pPr>
            <w:r>
              <w:t>0.</w:t>
            </w:r>
            <w:r w:rsidR="00666642">
              <w:t>1</w:t>
            </w:r>
            <w:r w:rsidR="00F4590A">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b/>
                <w:bCs/>
              </w:rPr>
            </w:pPr>
            <w:r w:rsidRPr="00637F6E">
              <w:rPr>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pPr>
          </w:p>
        </w:tc>
        <w:tc>
          <w:tcPr>
            <w:tcW w:w="1226" w:type="dxa"/>
            <w:gridSpan w:val="2"/>
            <w:tcBorders>
              <w:left w:val="nil"/>
              <w:bottom w:val="single" w:sz="4" w:space="0" w:color="auto"/>
              <w:right w:val="nil"/>
            </w:tcBorders>
          </w:tcPr>
          <w:p w14:paraId="1AEADF5A" w14:textId="77777777" w:rsidR="00906665" w:rsidRDefault="00906665" w:rsidP="00CE415A">
            <w:pPr>
              <w:widowControl w:val="0"/>
            </w:pPr>
          </w:p>
        </w:tc>
        <w:tc>
          <w:tcPr>
            <w:tcW w:w="1078" w:type="dxa"/>
            <w:tcBorders>
              <w:left w:val="nil"/>
              <w:bottom w:val="single" w:sz="4" w:space="0" w:color="auto"/>
              <w:right w:val="nil"/>
            </w:tcBorders>
          </w:tcPr>
          <w:p w14:paraId="3F874CA6" w14:textId="77777777" w:rsidR="00906665" w:rsidRDefault="00906665" w:rsidP="00CE415A">
            <w:pPr>
              <w:widowControl w:val="0"/>
            </w:pPr>
          </w:p>
        </w:tc>
        <w:tc>
          <w:tcPr>
            <w:tcW w:w="1382" w:type="dxa"/>
            <w:gridSpan w:val="2"/>
            <w:tcBorders>
              <w:left w:val="nil"/>
              <w:bottom w:val="single" w:sz="4" w:space="0" w:color="auto"/>
              <w:right w:val="nil"/>
            </w:tcBorders>
          </w:tcPr>
          <w:p w14:paraId="449444AF" w14:textId="77777777" w:rsidR="00906665" w:rsidRDefault="00906665" w:rsidP="00CE415A">
            <w:pPr>
              <w:widowControl w:val="0"/>
            </w:pPr>
          </w:p>
        </w:tc>
        <w:tc>
          <w:tcPr>
            <w:tcW w:w="586" w:type="dxa"/>
            <w:tcBorders>
              <w:left w:val="nil"/>
              <w:bottom w:val="single" w:sz="4" w:space="0" w:color="auto"/>
              <w:right w:val="nil"/>
            </w:tcBorders>
          </w:tcPr>
          <w:p w14:paraId="071BD940" w14:textId="77777777" w:rsidR="00906665" w:rsidRDefault="00906665" w:rsidP="00CE415A">
            <w:pPr>
              <w:widowControl w:val="0"/>
            </w:pPr>
          </w:p>
        </w:tc>
        <w:tc>
          <w:tcPr>
            <w:tcW w:w="1811" w:type="dxa"/>
            <w:gridSpan w:val="2"/>
            <w:tcBorders>
              <w:left w:val="nil"/>
              <w:bottom w:val="single" w:sz="4" w:space="0" w:color="auto"/>
              <w:right w:val="nil"/>
            </w:tcBorders>
          </w:tcPr>
          <w:p w14:paraId="526A2066" w14:textId="77777777" w:rsidR="00906665" w:rsidRDefault="00906665" w:rsidP="00CE415A">
            <w:pPr>
              <w:widowControl w:val="0"/>
            </w:pPr>
          </w:p>
        </w:tc>
        <w:tc>
          <w:tcPr>
            <w:tcW w:w="428" w:type="dxa"/>
            <w:tcBorders>
              <w:left w:val="nil"/>
              <w:bottom w:val="single" w:sz="4" w:space="0" w:color="auto"/>
              <w:right w:val="nil"/>
            </w:tcBorders>
          </w:tcPr>
          <w:p w14:paraId="4C69D314" w14:textId="77777777" w:rsidR="00906665" w:rsidRDefault="00906665" w:rsidP="00CE415A">
            <w:pPr>
              <w:widowControl w:val="0"/>
            </w:pPr>
          </w:p>
        </w:tc>
        <w:tc>
          <w:tcPr>
            <w:tcW w:w="1974" w:type="dxa"/>
            <w:gridSpan w:val="2"/>
            <w:tcBorders>
              <w:left w:val="nil"/>
              <w:bottom w:val="single" w:sz="4" w:space="0" w:color="auto"/>
              <w:right w:val="nil"/>
            </w:tcBorders>
          </w:tcPr>
          <w:p w14:paraId="12D380EF" w14:textId="77777777" w:rsidR="00906665" w:rsidRDefault="00906665" w:rsidP="00CE415A">
            <w:pPr>
              <w:widowControl w:val="0"/>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pPr>
            <w:r>
              <w:t>ICC</w:t>
            </w:r>
          </w:p>
        </w:tc>
        <w:tc>
          <w:tcPr>
            <w:tcW w:w="2426" w:type="dxa"/>
            <w:gridSpan w:val="3"/>
            <w:tcBorders>
              <w:left w:val="nil"/>
              <w:bottom w:val="nil"/>
              <w:right w:val="nil"/>
            </w:tcBorders>
          </w:tcPr>
          <w:p w14:paraId="7DA29EE8" w14:textId="3B503388" w:rsidR="00B663FD" w:rsidRDefault="00B663FD" w:rsidP="00CE415A">
            <w:pPr>
              <w:widowControl w:val="0"/>
              <w:jc w:val="center"/>
            </w:pPr>
            <w:r>
              <w:t>.01</w:t>
            </w:r>
          </w:p>
        </w:tc>
        <w:tc>
          <w:tcPr>
            <w:tcW w:w="2460" w:type="dxa"/>
            <w:gridSpan w:val="3"/>
            <w:tcBorders>
              <w:left w:val="nil"/>
              <w:bottom w:val="nil"/>
              <w:right w:val="nil"/>
            </w:tcBorders>
          </w:tcPr>
          <w:p w14:paraId="24F76AA0" w14:textId="17CDB61A" w:rsidR="00B663FD" w:rsidRDefault="00B663FD" w:rsidP="00CE415A">
            <w:pPr>
              <w:widowControl w:val="0"/>
              <w:jc w:val="center"/>
            </w:pPr>
            <w:r>
              <w:t>.0</w:t>
            </w:r>
            <w:r w:rsidR="00EA4A29">
              <w:t>2</w:t>
            </w:r>
          </w:p>
        </w:tc>
        <w:tc>
          <w:tcPr>
            <w:tcW w:w="2397" w:type="dxa"/>
            <w:gridSpan w:val="3"/>
            <w:tcBorders>
              <w:left w:val="nil"/>
              <w:bottom w:val="nil"/>
              <w:right w:val="nil"/>
            </w:tcBorders>
          </w:tcPr>
          <w:p w14:paraId="30E4FEE2" w14:textId="4521C8BC" w:rsidR="00B663FD" w:rsidRDefault="00B663FD" w:rsidP="00CE415A">
            <w:pPr>
              <w:widowControl w:val="0"/>
              <w:jc w:val="center"/>
            </w:pPr>
            <w:r>
              <w:t>.0</w:t>
            </w:r>
            <w:r w:rsidR="00F35C48">
              <w:t>3</w:t>
            </w:r>
          </w:p>
        </w:tc>
        <w:tc>
          <w:tcPr>
            <w:tcW w:w="2402" w:type="dxa"/>
            <w:gridSpan w:val="3"/>
            <w:tcBorders>
              <w:left w:val="nil"/>
              <w:bottom w:val="nil"/>
              <w:right w:val="nil"/>
            </w:tcBorders>
          </w:tcPr>
          <w:p w14:paraId="5D68D1F5" w14:textId="34C00953" w:rsidR="00B663FD" w:rsidRDefault="00B663FD" w:rsidP="00CE415A">
            <w:pPr>
              <w:widowControl w:val="0"/>
              <w:jc w:val="center"/>
            </w:pPr>
            <w:r>
              <w:t>.0</w:t>
            </w:r>
            <w:r w:rsidR="00F4590A">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pPr>
            <w: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pPr>
            <w:r>
              <w:t>-3,</w:t>
            </w:r>
            <w:r w:rsidR="00A82A76">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pPr>
            <w:r>
              <w:t>-</w:t>
            </w:r>
            <w:r w:rsidR="00397D43">
              <w:t>1,0</w:t>
            </w:r>
            <w:r w:rsidR="00457D3E">
              <w:t>5</w:t>
            </w:r>
            <w:r w:rsidR="00EA4A29">
              <w:t>1</w:t>
            </w:r>
            <w:r w:rsidR="00457D3E">
              <w:t>.3</w:t>
            </w:r>
            <w:r w:rsidR="00EA4A29">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pPr>
            <w:r>
              <w:t>-</w:t>
            </w:r>
            <w:r w:rsidR="00F35C48">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pPr>
            <w:r w:rsidRPr="00BC58AE">
              <w:t>-1</w:t>
            </w:r>
            <w:r>
              <w:t>,</w:t>
            </w:r>
            <w:r w:rsidR="004B512B">
              <w:t>3</w:t>
            </w:r>
            <w:r w:rsidR="00F4590A">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pPr>
            <w:r>
              <w:t>Pseudo-</w:t>
            </w:r>
            <w:r w:rsidRPr="003462DB">
              <w:rPr>
                <w:i/>
                <w:iCs/>
              </w:rPr>
              <w:t>R</w:t>
            </w:r>
            <w:r w:rsidRPr="003462DB">
              <w:rPr>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pPr>
            <w:r>
              <w:t>.</w:t>
            </w:r>
            <w:r w:rsidR="00A82A76">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pPr>
            <w:r>
              <w:t>.1</w:t>
            </w:r>
            <w:r w:rsidR="00EA4A29">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pPr>
            <w:r>
              <w:t>.</w:t>
            </w:r>
            <w:r w:rsidR="00F35C48">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pPr>
            <w:r>
              <w:t>.1</w:t>
            </w:r>
            <w:r w:rsidR="00F4590A">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pPr>
            <w:r w:rsidRPr="001A649D">
              <w:rPr>
                <w:i/>
                <w:iCs/>
              </w:rPr>
              <w:t>Note</w:t>
            </w:r>
            <w:r>
              <w:t>: Cell entries are parameter estimates from multilevel models with random intercepts. Linear models are used for trait-like variables, and quasi-binomial models are used for state-like variables.</w:t>
            </w:r>
            <w:r w:rsidR="00E313F4">
              <w:t xml:space="preserve"> </w:t>
            </w:r>
            <w:r>
              <w:t xml:space="preserve">Data are weighted by education and income. </w:t>
            </w:r>
            <w:r w:rsidRPr="00B663FD">
              <w:rPr>
                <w:i/>
                <w:iCs/>
              </w:rPr>
              <w:t>N</w:t>
            </w:r>
            <w:r>
              <w:t xml:space="preserve"> = 2,008. Groups = 17. </w:t>
            </w:r>
          </w:p>
        </w:tc>
      </w:tr>
    </w:tbl>
    <w:p w14:paraId="242A55D4" w14:textId="77777777" w:rsidR="00FE3261" w:rsidRDefault="00FE3261" w:rsidP="0072519F">
      <w:pPr>
        <w:widowControl w:val="0"/>
        <w:spacing w:line="480" w:lineRule="auto"/>
        <w:sectPr w:rsidR="00FE3261"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090EAE" w14:paraId="4F8F749E" w14:textId="77777777" w:rsidTr="00090EAE">
        <w:tc>
          <w:tcPr>
            <w:tcW w:w="6743" w:type="dxa"/>
            <w:gridSpan w:val="3"/>
            <w:tcBorders>
              <w:top w:val="nil"/>
              <w:left w:val="nil"/>
              <w:bottom w:val="single" w:sz="4" w:space="0" w:color="auto"/>
              <w:right w:val="nil"/>
            </w:tcBorders>
          </w:tcPr>
          <w:p w14:paraId="4E10F1D9" w14:textId="77777777" w:rsidR="00090EAE" w:rsidRDefault="00090EAE" w:rsidP="0009091C">
            <w:pPr>
              <w:widowControl w:val="0"/>
            </w:pPr>
            <w:r>
              <w:t>Table 2</w:t>
            </w:r>
          </w:p>
          <w:p w14:paraId="7B1AE8F8" w14:textId="77777777" w:rsidR="00090EAE" w:rsidRDefault="00090EAE" w:rsidP="0009091C">
            <w:pPr>
              <w:widowControl w:val="0"/>
            </w:pPr>
          </w:p>
          <w:p w14:paraId="52687BD0" w14:textId="77777777" w:rsidR="00090EAE" w:rsidRDefault="00090EAE" w:rsidP="0009091C">
            <w:pPr>
              <w:widowControl w:val="0"/>
            </w:pPr>
            <w:r w:rsidRPr="00FE3261">
              <w:rPr>
                <w:i/>
                <w:iCs/>
              </w:rPr>
              <w:t xml:space="preserve">Conditional Effects of </w:t>
            </w:r>
            <w:r>
              <w:rPr>
                <w:i/>
                <w:iCs/>
              </w:rPr>
              <w:t>News Attraction</w:t>
            </w:r>
            <w:r w:rsidRPr="00FE3261">
              <w:rPr>
                <w:i/>
                <w:iCs/>
              </w:rPr>
              <w:t xml:space="preserve"> on Story Engagement</w:t>
            </w:r>
          </w:p>
        </w:tc>
        <w:tc>
          <w:tcPr>
            <w:tcW w:w="1260" w:type="dxa"/>
            <w:tcBorders>
              <w:top w:val="nil"/>
              <w:left w:val="nil"/>
              <w:bottom w:val="single" w:sz="4" w:space="0" w:color="auto"/>
              <w:right w:val="nil"/>
            </w:tcBorders>
          </w:tcPr>
          <w:p w14:paraId="0D62AF03" w14:textId="77777777" w:rsidR="00090EAE" w:rsidRDefault="00090EAE" w:rsidP="0009091C">
            <w:pPr>
              <w:widowControl w:val="0"/>
            </w:pPr>
          </w:p>
        </w:tc>
        <w:tc>
          <w:tcPr>
            <w:tcW w:w="1446" w:type="dxa"/>
            <w:tcBorders>
              <w:top w:val="nil"/>
              <w:left w:val="nil"/>
              <w:bottom w:val="single" w:sz="4" w:space="0" w:color="auto"/>
              <w:right w:val="nil"/>
            </w:tcBorders>
          </w:tcPr>
          <w:p w14:paraId="1DE0AE67" w14:textId="77777777" w:rsidR="00090EAE" w:rsidRDefault="00090EAE" w:rsidP="0009091C">
            <w:pPr>
              <w:widowControl w:val="0"/>
            </w:pPr>
          </w:p>
        </w:tc>
      </w:tr>
      <w:tr w:rsidR="00090EAE" w:rsidRPr="004C5B3E" w14:paraId="2677CB19" w14:textId="77777777" w:rsidTr="00090EAE">
        <w:tc>
          <w:tcPr>
            <w:tcW w:w="3779" w:type="dxa"/>
            <w:tcBorders>
              <w:left w:val="nil"/>
              <w:bottom w:val="single" w:sz="4" w:space="0" w:color="auto"/>
              <w:right w:val="nil"/>
            </w:tcBorders>
          </w:tcPr>
          <w:p w14:paraId="4D79AB03" w14:textId="77777777" w:rsidR="00090EAE" w:rsidRDefault="00090EAE" w:rsidP="0009091C">
            <w:pPr>
              <w:widowControl w:val="0"/>
            </w:pPr>
          </w:p>
        </w:tc>
        <w:tc>
          <w:tcPr>
            <w:tcW w:w="5670" w:type="dxa"/>
            <w:gridSpan w:val="4"/>
            <w:tcBorders>
              <w:left w:val="nil"/>
              <w:bottom w:val="single" w:sz="4" w:space="0" w:color="auto"/>
              <w:right w:val="nil"/>
            </w:tcBorders>
          </w:tcPr>
          <w:p w14:paraId="4FA27538" w14:textId="77777777" w:rsidR="00090EAE" w:rsidRDefault="00090EAE" w:rsidP="0009091C">
            <w:pPr>
              <w:widowControl w:val="0"/>
              <w:jc w:val="center"/>
            </w:pPr>
            <w:r>
              <w:t>Engagement</w:t>
            </w:r>
          </w:p>
        </w:tc>
      </w:tr>
      <w:tr w:rsidR="00090EAE" w:rsidRPr="004C5B3E" w14:paraId="394910D1" w14:textId="77777777" w:rsidTr="00090EAE">
        <w:tc>
          <w:tcPr>
            <w:tcW w:w="3779" w:type="dxa"/>
            <w:tcBorders>
              <w:left w:val="nil"/>
              <w:bottom w:val="single" w:sz="4" w:space="0" w:color="auto"/>
              <w:right w:val="nil"/>
            </w:tcBorders>
          </w:tcPr>
          <w:p w14:paraId="5CB74B2F" w14:textId="77777777" w:rsidR="00090EAE" w:rsidRPr="00A275CA" w:rsidRDefault="00090EAE" w:rsidP="0009091C">
            <w:pPr>
              <w:widowControl w:val="0"/>
              <w:rPr>
                <w:b/>
                <w:bCs/>
              </w:rPr>
            </w:pPr>
            <w:r w:rsidRPr="00A275CA">
              <w:rPr>
                <w:b/>
                <w:bCs/>
              </w:rPr>
              <w:t>Fixed Effects</w:t>
            </w:r>
          </w:p>
        </w:tc>
        <w:tc>
          <w:tcPr>
            <w:tcW w:w="2835" w:type="dxa"/>
            <w:tcBorders>
              <w:left w:val="nil"/>
              <w:bottom w:val="single" w:sz="4" w:space="0" w:color="auto"/>
              <w:right w:val="nil"/>
            </w:tcBorders>
          </w:tcPr>
          <w:p w14:paraId="7ECC2063" w14:textId="77777777" w:rsidR="00090EAE" w:rsidRDefault="00090EAE" w:rsidP="0009091C">
            <w:pPr>
              <w:widowControl w:val="0"/>
              <w:jc w:val="center"/>
            </w:pPr>
            <w:r w:rsidRPr="00672FDF">
              <w:t>β</w:t>
            </w:r>
          </w:p>
        </w:tc>
        <w:tc>
          <w:tcPr>
            <w:tcW w:w="2835" w:type="dxa"/>
            <w:gridSpan w:val="3"/>
            <w:tcBorders>
              <w:left w:val="nil"/>
              <w:bottom w:val="single" w:sz="4" w:space="0" w:color="auto"/>
              <w:right w:val="nil"/>
            </w:tcBorders>
          </w:tcPr>
          <w:p w14:paraId="78037FC1" w14:textId="77777777" w:rsidR="00090EAE" w:rsidRPr="0098354B" w:rsidRDefault="00090EAE" w:rsidP="0009091C">
            <w:pPr>
              <w:widowControl w:val="0"/>
              <w:jc w:val="center"/>
              <w:rPr>
                <w:i/>
                <w:iCs/>
              </w:rPr>
            </w:pPr>
            <w:r w:rsidRPr="0098354B">
              <w:rPr>
                <w:i/>
                <w:iCs/>
              </w:rPr>
              <w:t>SE</w:t>
            </w:r>
          </w:p>
        </w:tc>
      </w:tr>
      <w:tr w:rsidR="00090EAE" w:rsidRPr="004C5B3E" w14:paraId="7CA08A68" w14:textId="77777777" w:rsidTr="00090EAE">
        <w:tc>
          <w:tcPr>
            <w:tcW w:w="3779" w:type="dxa"/>
            <w:tcBorders>
              <w:left w:val="nil"/>
              <w:bottom w:val="nil"/>
              <w:right w:val="nil"/>
            </w:tcBorders>
          </w:tcPr>
          <w:p w14:paraId="4316E596" w14:textId="77777777" w:rsidR="00090EAE" w:rsidRDefault="00090EAE" w:rsidP="0009091C">
            <w:pPr>
              <w:widowControl w:val="0"/>
            </w:pPr>
            <w:r>
              <w:t>Intercept (</w:t>
            </w:r>
            <w:r>
              <w:rPr>
                <w:i/>
                <w:iCs/>
              </w:rPr>
              <w:t>M</w:t>
            </w:r>
            <w:r>
              <w:t xml:space="preserve"> Low News Attraction)</w:t>
            </w:r>
          </w:p>
        </w:tc>
        <w:tc>
          <w:tcPr>
            <w:tcW w:w="2835" w:type="dxa"/>
            <w:tcBorders>
              <w:left w:val="nil"/>
              <w:bottom w:val="nil"/>
              <w:right w:val="nil"/>
            </w:tcBorders>
          </w:tcPr>
          <w:p w14:paraId="60728627" w14:textId="77777777" w:rsidR="00090EAE" w:rsidRDefault="00090EAE" w:rsidP="0009091C">
            <w:pPr>
              <w:widowControl w:val="0"/>
              <w:tabs>
                <w:tab w:val="decimal" w:pos="1146"/>
              </w:tabs>
            </w:pPr>
            <w:r>
              <w:t>4.11***</w:t>
            </w:r>
          </w:p>
        </w:tc>
        <w:tc>
          <w:tcPr>
            <w:tcW w:w="2835" w:type="dxa"/>
            <w:gridSpan w:val="3"/>
            <w:tcBorders>
              <w:left w:val="nil"/>
              <w:bottom w:val="nil"/>
              <w:right w:val="nil"/>
            </w:tcBorders>
          </w:tcPr>
          <w:p w14:paraId="24917E21" w14:textId="77777777" w:rsidR="00090EAE" w:rsidRDefault="00090EAE" w:rsidP="0009091C">
            <w:pPr>
              <w:widowControl w:val="0"/>
              <w:tabs>
                <w:tab w:val="decimal" w:pos="1200"/>
              </w:tabs>
            </w:pPr>
            <w:r>
              <w:t>0.44</w:t>
            </w:r>
          </w:p>
        </w:tc>
      </w:tr>
      <w:tr w:rsidR="00090EAE" w:rsidRPr="004C5B3E" w14:paraId="5CAAC922" w14:textId="77777777" w:rsidTr="00090EAE">
        <w:tc>
          <w:tcPr>
            <w:tcW w:w="3779" w:type="dxa"/>
            <w:tcBorders>
              <w:top w:val="nil"/>
              <w:left w:val="nil"/>
              <w:bottom w:val="nil"/>
              <w:right w:val="nil"/>
            </w:tcBorders>
          </w:tcPr>
          <w:p w14:paraId="35EAB07E" w14:textId="77777777" w:rsidR="00090EAE" w:rsidRDefault="00090EAE" w:rsidP="0009091C">
            <w:pPr>
              <w:widowControl w:val="0"/>
            </w:pPr>
            <w:r>
              <w:t>News Attraction (</w:t>
            </w:r>
            <w:r w:rsidRPr="004010EA">
              <w:t>Δ</w:t>
            </w:r>
            <w:r>
              <w:t xml:space="preserve"> versus Low)</w:t>
            </w:r>
          </w:p>
        </w:tc>
        <w:tc>
          <w:tcPr>
            <w:tcW w:w="2835" w:type="dxa"/>
            <w:tcBorders>
              <w:top w:val="nil"/>
              <w:left w:val="nil"/>
              <w:bottom w:val="nil"/>
              <w:right w:val="nil"/>
            </w:tcBorders>
          </w:tcPr>
          <w:p w14:paraId="07819D3B" w14:textId="77777777" w:rsidR="00090EAE" w:rsidRDefault="00090EAE" w:rsidP="0009091C">
            <w:pPr>
              <w:widowControl w:val="0"/>
              <w:tabs>
                <w:tab w:val="decimal" w:pos="1146"/>
              </w:tabs>
            </w:pPr>
          </w:p>
        </w:tc>
        <w:tc>
          <w:tcPr>
            <w:tcW w:w="2835" w:type="dxa"/>
            <w:gridSpan w:val="3"/>
            <w:tcBorders>
              <w:top w:val="nil"/>
              <w:left w:val="nil"/>
              <w:bottom w:val="nil"/>
              <w:right w:val="nil"/>
            </w:tcBorders>
          </w:tcPr>
          <w:p w14:paraId="1279908A" w14:textId="77777777" w:rsidR="00090EAE" w:rsidRDefault="00090EAE" w:rsidP="0009091C">
            <w:pPr>
              <w:widowControl w:val="0"/>
              <w:tabs>
                <w:tab w:val="decimal" w:pos="1200"/>
              </w:tabs>
            </w:pPr>
          </w:p>
        </w:tc>
      </w:tr>
      <w:tr w:rsidR="00090EAE" w:rsidRPr="004C5B3E" w14:paraId="37ED3D13" w14:textId="77777777" w:rsidTr="00090EAE">
        <w:tc>
          <w:tcPr>
            <w:tcW w:w="3779" w:type="dxa"/>
            <w:tcBorders>
              <w:top w:val="nil"/>
              <w:left w:val="nil"/>
              <w:bottom w:val="nil"/>
              <w:right w:val="nil"/>
            </w:tcBorders>
          </w:tcPr>
          <w:p w14:paraId="1EF316BD" w14:textId="77777777" w:rsidR="00090EAE" w:rsidRDefault="00090EAE" w:rsidP="0009091C">
            <w:pPr>
              <w:widowControl w:val="0"/>
              <w:ind w:left="720"/>
            </w:pPr>
            <w:r>
              <w:t>Medium—Unmotivated</w:t>
            </w:r>
          </w:p>
        </w:tc>
        <w:tc>
          <w:tcPr>
            <w:tcW w:w="2835" w:type="dxa"/>
            <w:tcBorders>
              <w:top w:val="nil"/>
              <w:left w:val="nil"/>
              <w:bottom w:val="nil"/>
              <w:right w:val="nil"/>
            </w:tcBorders>
          </w:tcPr>
          <w:p w14:paraId="6EBC0E06" w14:textId="77777777" w:rsidR="00090EAE" w:rsidRDefault="00090EAE" w:rsidP="0009091C">
            <w:pPr>
              <w:widowControl w:val="0"/>
              <w:tabs>
                <w:tab w:val="decimal" w:pos="1146"/>
              </w:tabs>
            </w:pPr>
            <w:r>
              <w:t>-.40</w:t>
            </w:r>
          </w:p>
        </w:tc>
        <w:tc>
          <w:tcPr>
            <w:tcW w:w="2835" w:type="dxa"/>
            <w:gridSpan w:val="3"/>
            <w:tcBorders>
              <w:top w:val="nil"/>
              <w:left w:val="nil"/>
              <w:bottom w:val="nil"/>
              <w:right w:val="nil"/>
            </w:tcBorders>
          </w:tcPr>
          <w:p w14:paraId="3F72F351" w14:textId="77777777" w:rsidR="00090EAE" w:rsidRDefault="00090EAE" w:rsidP="0009091C">
            <w:pPr>
              <w:widowControl w:val="0"/>
              <w:tabs>
                <w:tab w:val="decimal" w:pos="1200"/>
              </w:tabs>
            </w:pPr>
            <w:r>
              <w:t>0.48</w:t>
            </w:r>
          </w:p>
        </w:tc>
      </w:tr>
      <w:tr w:rsidR="00090EAE" w:rsidRPr="004C5B3E" w14:paraId="4DAFA2CA" w14:textId="77777777" w:rsidTr="00090EAE">
        <w:tc>
          <w:tcPr>
            <w:tcW w:w="3779" w:type="dxa"/>
            <w:tcBorders>
              <w:top w:val="nil"/>
              <w:left w:val="nil"/>
              <w:bottom w:val="nil"/>
              <w:right w:val="nil"/>
            </w:tcBorders>
          </w:tcPr>
          <w:p w14:paraId="234CC2CB" w14:textId="77777777" w:rsidR="00090EAE" w:rsidRDefault="00090EAE" w:rsidP="0009091C">
            <w:pPr>
              <w:widowControl w:val="0"/>
              <w:ind w:left="720"/>
            </w:pPr>
            <w:r>
              <w:t xml:space="preserve">Medium—Motivated </w:t>
            </w:r>
          </w:p>
        </w:tc>
        <w:tc>
          <w:tcPr>
            <w:tcW w:w="2835" w:type="dxa"/>
            <w:tcBorders>
              <w:top w:val="nil"/>
              <w:left w:val="nil"/>
              <w:bottom w:val="nil"/>
              <w:right w:val="nil"/>
            </w:tcBorders>
          </w:tcPr>
          <w:p w14:paraId="52D9A4C3" w14:textId="77777777" w:rsidR="00090EAE" w:rsidRDefault="00090EAE" w:rsidP="0009091C">
            <w:pPr>
              <w:widowControl w:val="0"/>
              <w:tabs>
                <w:tab w:val="decimal" w:pos="1146"/>
              </w:tabs>
            </w:pPr>
            <w:r>
              <w:t>0.11</w:t>
            </w:r>
          </w:p>
        </w:tc>
        <w:tc>
          <w:tcPr>
            <w:tcW w:w="2835" w:type="dxa"/>
            <w:gridSpan w:val="3"/>
            <w:tcBorders>
              <w:top w:val="nil"/>
              <w:left w:val="nil"/>
              <w:bottom w:val="nil"/>
              <w:right w:val="nil"/>
            </w:tcBorders>
          </w:tcPr>
          <w:p w14:paraId="02929D77" w14:textId="77777777" w:rsidR="00090EAE" w:rsidRDefault="00090EAE" w:rsidP="0009091C">
            <w:pPr>
              <w:widowControl w:val="0"/>
              <w:tabs>
                <w:tab w:val="decimal" w:pos="1200"/>
              </w:tabs>
            </w:pPr>
            <w:r>
              <w:t>0.47</w:t>
            </w:r>
          </w:p>
        </w:tc>
      </w:tr>
      <w:tr w:rsidR="00090EAE" w:rsidRPr="004C5B3E" w14:paraId="5F1AE308" w14:textId="77777777" w:rsidTr="00090EAE">
        <w:tc>
          <w:tcPr>
            <w:tcW w:w="3779" w:type="dxa"/>
            <w:tcBorders>
              <w:top w:val="nil"/>
              <w:left w:val="nil"/>
              <w:bottom w:val="nil"/>
              <w:right w:val="nil"/>
            </w:tcBorders>
          </w:tcPr>
          <w:p w14:paraId="660500F1" w14:textId="77777777" w:rsidR="00090EAE" w:rsidRDefault="00090EAE" w:rsidP="0009091C">
            <w:pPr>
              <w:widowControl w:val="0"/>
              <w:ind w:left="720"/>
            </w:pPr>
            <w:r>
              <w:t>High</w:t>
            </w:r>
          </w:p>
        </w:tc>
        <w:tc>
          <w:tcPr>
            <w:tcW w:w="2835" w:type="dxa"/>
            <w:tcBorders>
              <w:top w:val="nil"/>
              <w:left w:val="nil"/>
              <w:bottom w:val="nil"/>
              <w:right w:val="nil"/>
            </w:tcBorders>
          </w:tcPr>
          <w:p w14:paraId="6901FB0F" w14:textId="77777777" w:rsidR="00090EAE" w:rsidRDefault="00090EAE" w:rsidP="0009091C">
            <w:pPr>
              <w:widowControl w:val="0"/>
              <w:tabs>
                <w:tab w:val="decimal" w:pos="1146"/>
              </w:tabs>
            </w:pPr>
            <w:r>
              <w:t>0.87</w:t>
            </w:r>
          </w:p>
        </w:tc>
        <w:tc>
          <w:tcPr>
            <w:tcW w:w="2835" w:type="dxa"/>
            <w:gridSpan w:val="3"/>
            <w:tcBorders>
              <w:top w:val="nil"/>
              <w:left w:val="nil"/>
              <w:bottom w:val="nil"/>
              <w:right w:val="nil"/>
            </w:tcBorders>
          </w:tcPr>
          <w:p w14:paraId="0C0962AB" w14:textId="77777777" w:rsidR="00090EAE" w:rsidRDefault="00090EAE" w:rsidP="0009091C">
            <w:pPr>
              <w:widowControl w:val="0"/>
              <w:tabs>
                <w:tab w:val="decimal" w:pos="1200"/>
              </w:tabs>
            </w:pPr>
            <w:r>
              <w:t>0.49</w:t>
            </w:r>
          </w:p>
        </w:tc>
      </w:tr>
      <w:tr w:rsidR="00090EAE" w:rsidRPr="004C5B3E" w14:paraId="4BF23894" w14:textId="77777777" w:rsidTr="00090EAE">
        <w:tc>
          <w:tcPr>
            <w:tcW w:w="3779" w:type="dxa"/>
            <w:tcBorders>
              <w:top w:val="nil"/>
              <w:left w:val="nil"/>
              <w:bottom w:val="nil"/>
              <w:right w:val="nil"/>
            </w:tcBorders>
          </w:tcPr>
          <w:p w14:paraId="25848A7E" w14:textId="77777777" w:rsidR="00090EAE" w:rsidRDefault="00090EAE" w:rsidP="0009091C">
            <w:pPr>
              <w:widowControl w:val="0"/>
            </w:pPr>
            <w:r>
              <w:t>Incidental Exposure (State)</w:t>
            </w:r>
          </w:p>
        </w:tc>
        <w:tc>
          <w:tcPr>
            <w:tcW w:w="2835" w:type="dxa"/>
            <w:tcBorders>
              <w:top w:val="nil"/>
              <w:left w:val="nil"/>
              <w:bottom w:val="nil"/>
              <w:right w:val="nil"/>
            </w:tcBorders>
          </w:tcPr>
          <w:p w14:paraId="68C1BC6B" w14:textId="77777777" w:rsidR="00090EAE" w:rsidRDefault="00090EAE" w:rsidP="0009091C">
            <w:pPr>
              <w:widowControl w:val="0"/>
              <w:tabs>
                <w:tab w:val="decimal" w:pos="1146"/>
              </w:tabs>
            </w:pPr>
            <w:r>
              <w:t>-2.67***</w:t>
            </w:r>
          </w:p>
        </w:tc>
        <w:tc>
          <w:tcPr>
            <w:tcW w:w="2835" w:type="dxa"/>
            <w:gridSpan w:val="3"/>
            <w:tcBorders>
              <w:top w:val="nil"/>
              <w:left w:val="nil"/>
              <w:bottom w:val="nil"/>
              <w:right w:val="nil"/>
            </w:tcBorders>
          </w:tcPr>
          <w:p w14:paraId="6B663AFF" w14:textId="77777777" w:rsidR="00090EAE" w:rsidRDefault="00090EAE" w:rsidP="0009091C">
            <w:pPr>
              <w:widowControl w:val="0"/>
              <w:tabs>
                <w:tab w:val="decimal" w:pos="1200"/>
              </w:tabs>
            </w:pPr>
            <w:r>
              <w:t>0.47</w:t>
            </w:r>
          </w:p>
        </w:tc>
      </w:tr>
      <w:tr w:rsidR="00090EAE" w:rsidRPr="004C5B3E" w14:paraId="3312588F" w14:textId="77777777" w:rsidTr="00090EAE">
        <w:tc>
          <w:tcPr>
            <w:tcW w:w="3779" w:type="dxa"/>
            <w:tcBorders>
              <w:top w:val="nil"/>
              <w:left w:val="nil"/>
              <w:bottom w:val="nil"/>
              <w:right w:val="nil"/>
            </w:tcBorders>
          </w:tcPr>
          <w:p w14:paraId="26716DFE" w14:textId="77777777" w:rsidR="00090EAE" w:rsidRDefault="00090EAE" w:rsidP="0009091C">
            <w:pPr>
              <w:widowControl w:val="0"/>
            </w:pPr>
            <w:r>
              <w:t>Incidental Exposure (Trait)</w:t>
            </w:r>
          </w:p>
        </w:tc>
        <w:tc>
          <w:tcPr>
            <w:tcW w:w="2835" w:type="dxa"/>
            <w:tcBorders>
              <w:top w:val="nil"/>
              <w:left w:val="nil"/>
              <w:bottom w:val="nil"/>
              <w:right w:val="nil"/>
            </w:tcBorders>
          </w:tcPr>
          <w:p w14:paraId="68957626" w14:textId="77777777" w:rsidR="00090EAE" w:rsidRDefault="00090EAE" w:rsidP="0009091C">
            <w:pPr>
              <w:widowControl w:val="0"/>
              <w:tabs>
                <w:tab w:val="decimal" w:pos="1146"/>
              </w:tabs>
            </w:pPr>
            <w:r>
              <w:t>-0.12*</w:t>
            </w:r>
          </w:p>
        </w:tc>
        <w:tc>
          <w:tcPr>
            <w:tcW w:w="2835" w:type="dxa"/>
            <w:gridSpan w:val="3"/>
            <w:tcBorders>
              <w:top w:val="nil"/>
              <w:left w:val="nil"/>
              <w:bottom w:val="nil"/>
              <w:right w:val="nil"/>
            </w:tcBorders>
          </w:tcPr>
          <w:p w14:paraId="48E27795" w14:textId="77777777" w:rsidR="00090EAE" w:rsidRDefault="00090EAE" w:rsidP="0009091C">
            <w:pPr>
              <w:widowControl w:val="0"/>
              <w:tabs>
                <w:tab w:val="decimal" w:pos="1200"/>
              </w:tabs>
            </w:pPr>
            <w:r>
              <w:t>0.06</w:t>
            </w:r>
          </w:p>
        </w:tc>
      </w:tr>
      <w:tr w:rsidR="00090EAE" w:rsidRPr="004C5B3E" w14:paraId="69FF8B5B" w14:textId="77777777" w:rsidTr="00090EAE">
        <w:tc>
          <w:tcPr>
            <w:tcW w:w="3779" w:type="dxa"/>
            <w:tcBorders>
              <w:top w:val="nil"/>
              <w:left w:val="nil"/>
              <w:bottom w:val="nil"/>
              <w:right w:val="nil"/>
            </w:tcBorders>
          </w:tcPr>
          <w:p w14:paraId="61DC4016" w14:textId="77777777" w:rsidR="00090EAE" w:rsidRDefault="00090EAE" w:rsidP="0009091C">
            <w:pPr>
              <w:widowControl w:val="0"/>
            </w:pPr>
            <w:r>
              <w:t>Age</w:t>
            </w:r>
          </w:p>
        </w:tc>
        <w:tc>
          <w:tcPr>
            <w:tcW w:w="2835" w:type="dxa"/>
            <w:tcBorders>
              <w:top w:val="nil"/>
              <w:left w:val="nil"/>
              <w:bottom w:val="nil"/>
              <w:right w:val="nil"/>
            </w:tcBorders>
          </w:tcPr>
          <w:p w14:paraId="59937989" w14:textId="77777777" w:rsidR="00090EAE" w:rsidRDefault="00090EAE" w:rsidP="0009091C">
            <w:pPr>
              <w:widowControl w:val="0"/>
              <w:tabs>
                <w:tab w:val="decimal" w:pos="1146"/>
              </w:tabs>
            </w:pPr>
            <w:r>
              <w:t>0.00</w:t>
            </w:r>
          </w:p>
        </w:tc>
        <w:tc>
          <w:tcPr>
            <w:tcW w:w="2835" w:type="dxa"/>
            <w:gridSpan w:val="3"/>
            <w:tcBorders>
              <w:top w:val="nil"/>
              <w:left w:val="nil"/>
              <w:bottom w:val="nil"/>
              <w:right w:val="nil"/>
            </w:tcBorders>
          </w:tcPr>
          <w:p w14:paraId="09AA6C0B" w14:textId="77777777" w:rsidR="00090EAE" w:rsidRDefault="00090EAE" w:rsidP="0009091C">
            <w:pPr>
              <w:widowControl w:val="0"/>
              <w:tabs>
                <w:tab w:val="decimal" w:pos="1200"/>
              </w:tabs>
            </w:pPr>
            <w:r>
              <w:t>0.05</w:t>
            </w:r>
          </w:p>
        </w:tc>
      </w:tr>
      <w:tr w:rsidR="00090EAE" w:rsidRPr="004C5B3E" w14:paraId="43EF72BE" w14:textId="77777777" w:rsidTr="00090EAE">
        <w:tc>
          <w:tcPr>
            <w:tcW w:w="3779" w:type="dxa"/>
            <w:tcBorders>
              <w:top w:val="nil"/>
              <w:left w:val="nil"/>
              <w:bottom w:val="nil"/>
              <w:right w:val="nil"/>
            </w:tcBorders>
          </w:tcPr>
          <w:p w14:paraId="0B920617" w14:textId="77777777" w:rsidR="00090EAE" w:rsidRDefault="00090EAE" w:rsidP="0009091C">
            <w:pPr>
              <w:widowControl w:val="0"/>
            </w:pPr>
            <w:r>
              <w:t>Gender (1 = Female)</w:t>
            </w:r>
          </w:p>
        </w:tc>
        <w:tc>
          <w:tcPr>
            <w:tcW w:w="2835" w:type="dxa"/>
            <w:tcBorders>
              <w:top w:val="nil"/>
              <w:left w:val="nil"/>
              <w:bottom w:val="nil"/>
              <w:right w:val="nil"/>
            </w:tcBorders>
          </w:tcPr>
          <w:p w14:paraId="7C0066A3" w14:textId="77777777" w:rsidR="00090EAE" w:rsidRDefault="00090EAE" w:rsidP="0009091C">
            <w:pPr>
              <w:widowControl w:val="0"/>
              <w:tabs>
                <w:tab w:val="decimal" w:pos="1146"/>
              </w:tabs>
            </w:pPr>
            <w:r>
              <w:t>-0.29*</w:t>
            </w:r>
          </w:p>
        </w:tc>
        <w:tc>
          <w:tcPr>
            <w:tcW w:w="2835" w:type="dxa"/>
            <w:gridSpan w:val="3"/>
            <w:tcBorders>
              <w:top w:val="nil"/>
              <w:left w:val="nil"/>
              <w:bottom w:val="nil"/>
              <w:right w:val="nil"/>
            </w:tcBorders>
          </w:tcPr>
          <w:p w14:paraId="366E6397" w14:textId="77777777" w:rsidR="00090EAE" w:rsidRDefault="00090EAE" w:rsidP="0009091C">
            <w:pPr>
              <w:widowControl w:val="0"/>
              <w:tabs>
                <w:tab w:val="decimal" w:pos="1200"/>
              </w:tabs>
            </w:pPr>
            <w:r>
              <w:t>0.12</w:t>
            </w:r>
          </w:p>
        </w:tc>
      </w:tr>
      <w:tr w:rsidR="00090EAE" w:rsidRPr="004C5B3E" w14:paraId="099A8630" w14:textId="77777777" w:rsidTr="00090EAE">
        <w:tc>
          <w:tcPr>
            <w:tcW w:w="3779" w:type="dxa"/>
            <w:tcBorders>
              <w:top w:val="nil"/>
              <w:left w:val="nil"/>
              <w:bottom w:val="nil"/>
              <w:right w:val="nil"/>
            </w:tcBorders>
          </w:tcPr>
          <w:p w14:paraId="5411C986" w14:textId="77777777" w:rsidR="00090EAE" w:rsidRDefault="00090EAE" w:rsidP="0009091C">
            <w:pPr>
              <w:widowControl w:val="0"/>
            </w:pPr>
            <w:r>
              <w:t>Race (1 = Person of Color)</w:t>
            </w:r>
          </w:p>
        </w:tc>
        <w:tc>
          <w:tcPr>
            <w:tcW w:w="2835" w:type="dxa"/>
            <w:tcBorders>
              <w:top w:val="nil"/>
              <w:left w:val="nil"/>
              <w:bottom w:val="nil"/>
              <w:right w:val="nil"/>
            </w:tcBorders>
          </w:tcPr>
          <w:p w14:paraId="496D061A" w14:textId="77777777" w:rsidR="00090EAE" w:rsidRDefault="00090EAE" w:rsidP="0009091C">
            <w:pPr>
              <w:widowControl w:val="0"/>
              <w:tabs>
                <w:tab w:val="decimal" w:pos="1146"/>
              </w:tabs>
            </w:pPr>
            <w:r>
              <w:t>0.25</w:t>
            </w:r>
          </w:p>
        </w:tc>
        <w:tc>
          <w:tcPr>
            <w:tcW w:w="2835" w:type="dxa"/>
            <w:gridSpan w:val="3"/>
            <w:tcBorders>
              <w:top w:val="nil"/>
              <w:left w:val="nil"/>
              <w:bottom w:val="nil"/>
              <w:right w:val="nil"/>
            </w:tcBorders>
          </w:tcPr>
          <w:p w14:paraId="768FE6EA" w14:textId="77777777" w:rsidR="00090EAE" w:rsidRDefault="00090EAE" w:rsidP="0009091C">
            <w:pPr>
              <w:widowControl w:val="0"/>
              <w:tabs>
                <w:tab w:val="decimal" w:pos="1200"/>
              </w:tabs>
            </w:pPr>
            <w:r>
              <w:t>0.13</w:t>
            </w:r>
          </w:p>
        </w:tc>
      </w:tr>
      <w:tr w:rsidR="00090EAE" w:rsidRPr="004C5B3E" w14:paraId="1CD256D2" w14:textId="77777777" w:rsidTr="00090EAE">
        <w:tc>
          <w:tcPr>
            <w:tcW w:w="3779" w:type="dxa"/>
            <w:tcBorders>
              <w:top w:val="nil"/>
              <w:left w:val="nil"/>
              <w:bottom w:val="nil"/>
              <w:right w:val="nil"/>
            </w:tcBorders>
          </w:tcPr>
          <w:p w14:paraId="081A9790" w14:textId="77777777" w:rsidR="00090EAE" w:rsidRDefault="00090EAE" w:rsidP="0009091C">
            <w:pPr>
              <w:widowControl w:val="0"/>
            </w:pPr>
            <w:r>
              <w:t>Education</w:t>
            </w:r>
          </w:p>
        </w:tc>
        <w:tc>
          <w:tcPr>
            <w:tcW w:w="2835" w:type="dxa"/>
            <w:tcBorders>
              <w:top w:val="nil"/>
              <w:left w:val="nil"/>
              <w:bottom w:val="nil"/>
              <w:right w:val="nil"/>
            </w:tcBorders>
          </w:tcPr>
          <w:p w14:paraId="7F3524A8" w14:textId="77777777" w:rsidR="00090EAE" w:rsidRDefault="00090EAE" w:rsidP="0009091C">
            <w:pPr>
              <w:widowControl w:val="0"/>
              <w:tabs>
                <w:tab w:val="decimal" w:pos="1146"/>
              </w:tabs>
            </w:pPr>
            <w:r>
              <w:t>-0.03</w:t>
            </w:r>
          </w:p>
        </w:tc>
        <w:tc>
          <w:tcPr>
            <w:tcW w:w="2835" w:type="dxa"/>
            <w:gridSpan w:val="3"/>
            <w:tcBorders>
              <w:top w:val="nil"/>
              <w:left w:val="nil"/>
              <w:bottom w:val="nil"/>
              <w:right w:val="nil"/>
            </w:tcBorders>
          </w:tcPr>
          <w:p w14:paraId="34CC4DD3" w14:textId="77777777" w:rsidR="00090EAE" w:rsidRDefault="00090EAE" w:rsidP="0009091C">
            <w:pPr>
              <w:widowControl w:val="0"/>
              <w:tabs>
                <w:tab w:val="decimal" w:pos="1200"/>
              </w:tabs>
            </w:pPr>
            <w:r>
              <w:t>0.04</w:t>
            </w:r>
          </w:p>
        </w:tc>
      </w:tr>
      <w:tr w:rsidR="00090EAE" w:rsidRPr="004C5B3E" w14:paraId="5AE12934" w14:textId="77777777" w:rsidTr="00090EAE">
        <w:tc>
          <w:tcPr>
            <w:tcW w:w="3779" w:type="dxa"/>
            <w:tcBorders>
              <w:top w:val="nil"/>
              <w:left w:val="nil"/>
              <w:bottom w:val="nil"/>
              <w:right w:val="nil"/>
            </w:tcBorders>
          </w:tcPr>
          <w:p w14:paraId="4C596E7C" w14:textId="77777777" w:rsidR="00090EAE" w:rsidRDefault="00090EAE" w:rsidP="0009091C">
            <w:pPr>
              <w:widowControl w:val="0"/>
            </w:pPr>
            <w:r>
              <w:t>Income</w:t>
            </w:r>
          </w:p>
        </w:tc>
        <w:tc>
          <w:tcPr>
            <w:tcW w:w="2835" w:type="dxa"/>
            <w:tcBorders>
              <w:top w:val="nil"/>
              <w:left w:val="nil"/>
              <w:bottom w:val="nil"/>
              <w:right w:val="nil"/>
            </w:tcBorders>
          </w:tcPr>
          <w:p w14:paraId="1DF06DBB"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2BAE5AE1" w14:textId="77777777" w:rsidR="00090EAE" w:rsidRDefault="00090EAE" w:rsidP="0009091C">
            <w:pPr>
              <w:widowControl w:val="0"/>
              <w:tabs>
                <w:tab w:val="decimal" w:pos="1200"/>
              </w:tabs>
            </w:pPr>
            <w:r>
              <w:t>0.03</w:t>
            </w:r>
          </w:p>
        </w:tc>
      </w:tr>
      <w:tr w:rsidR="00090EAE" w:rsidRPr="004C5B3E" w14:paraId="73C4E4A3" w14:textId="77777777" w:rsidTr="00090EAE">
        <w:tc>
          <w:tcPr>
            <w:tcW w:w="3779" w:type="dxa"/>
            <w:tcBorders>
              <w:top w:val="nil"/>
              <w:left w:val="nil"/>
              <w:bottom w:val="nil"/>
              <w:right w:val="nil"/>
            </w:tcBorders>
          </w:tcPr>
          <w:p w14:paraId="0AF683F7" w14:textId="77777777" w:rsidR="00090EAE" w:rsidRDefault="00090EAE" w:rsidP="0009091C">
            <w:pPr>
              <w:widowControl w:val="0"/>
            </w:pPr>
            <w:r>
              <w:t>Ideology (+ Conservative)</w:t>
            </w:r>
          </w:p>
        </w:tc>
        <w:tc>
          <w:tcPr>
            <w:tcW w:w="2835" w:type="dxa"/>
            <w:tcBorders>
              <w:top w:val="nil"/>
              <w:left w:val="nil"/>
              <w:bottom w:val="nil"/>
              <w:right w:val="nil"/>
            </w:tcBorders>
          </w:tcPr>
          <w:p w14:paraId="2E314691"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336CE61E" w14:textId="77777777" w:rsidR="00090EAE" w:rsidRDefault="00090EAE" w:rsidP="0009091C">
            <w:pPr>
              <w:widowControl w:val="0"/>
              <w:tabs>
                <w:tab w:val="decimal" w:pos="1200"/>
              </w:tabs>
            </w:pPr>
            <w:r>
              <w:t>0.02</w:t>
            </w:r>
          </w:p>
        </w:tc>
      </w:tr>
      <w:tr w:rsidR="00090EAE" w:rsidRPr="004C5B3E" w14:paraId="6DFFFF72" w14:textId="77777777" w:rsidTr="00090EAE">
        <w:tc>
          <w:tcPr>
            <w:tcW w:w="3779" w:type="dxa"/>
            <w:tcBorders>
              <w:top w:val="nil"/>
              <w:left w:val="nil"/>
              <w:bottom w:val="nil"/>
              <w:right w:val="nil"/>
            </w:tcBorders>
          </w:tcPr>
          <w:p w14:paraId="638435F4" w14:textId="77777777" w:rsidR="00090EAE" w:rsidRDefault="00090EAE" w:rsidP="0009091C">
            <w:pPr>
              <w:widowControl w:val="0"/>
            </w:pPr>
            <w:r>
              <w:t>Party Identity (+ Republican)</w:t>
            </w:r>
          </w:p>
        </w:tc>
        <w:tc>
          <w:tcPr>
            <w:tcW w:w="2835" w:type="dxa"/>
            <w:tcBorders>
              <w:top w:val="nil"/>
              <w:left w:val="nil"/>
              <w:bottom w:val="nil"/>
              <w:right w:val="nil"/>
            </w:tcBorders>
          </w:tcPr>
          <w:p w14:paraId="6216AB7A" w14:textId="77777777" w:rsidR="00090EAE" w:rsidRDefault="00090EAE" w:rsidP="0009091C">
            <w:pPr>
              <w:widowControl w:val="0"/>
              <w:tabs>
                <w:tab w:val="decimal" w:pos="1146"/>
              </w:tabs>
            </w:pPr>
            <w:r>
              <w:t>-0.05</w:t>
            </w:r>
          </w:p>
        </w:tc>
        <w:tc>
          <w:tcPr>
            <w:tcW w:w="2835" w:type="dxa"/>
            <w:gridSpan w:val="3"/>
            <w:tcBorders>
              <w:top w:val="nil"/>
              <w:left w:val="nil"/>
              <w:bottom w:val="nil"/>
              <w:right w:val="nil"/>
            </w:tcBorders>
          </w:tcPr>
          <w:p w14:paraId="1ABD5F5C" w14:textId="77777777" w:rsidR="00090EAE" w:rsidRDefault="00090EAE" w:rsidP="0009091C">
            <w:pPr>
              <w:widowControl w:val="0"/>
              <w:tabs>
                <w:tab w:val="decimal" w:pos="1200"/>
              </w:tabs>
            </w:pPr>
            <w:r>
              <w:t>0.03</w:t>
            </w:r>
          </w:p>
        </w:tc>
      </w:tr>
      <w:tr w:rsidR="00090EAE" w:rsidRPr="004C5B3E" w14:paraId="4644B742" w14:textId="77777777" w:rsidTr="00090EAE">
        <w:tc>
          <w:tcPr>
            <w:tcW w:w="3779" w:type="dxa"/>
            <w:tcBorders>
              <w:top w:val="nil"/>
              <w:left w:val="nil"/>
              <w:bottom w:val="nil"/>
              <w:right w:val="nil"/>
            </w:tcBorders>
          </w:tcPr>
          <w:p w14:paraId="10F7AD01" w14:textId="77777777" w:rsidR="00090EAE" w:rsidRDefault="00090EAE" w:rsidP="0009091C">
            <w:pPr>
              <w:widowControl w:val="0"/>
            </w:pPr>
            <w:r>
              <w:t>Frequency of Social Media Use</w:t>
            </w:r>
          </w:p>
        </w:tc>
        <w:tc>
          <w:tcPr>
            <w:tcW w:w="2835" w:type="dxa"/>
            <w:tcBorders>
              <w:top w:val="nil"/>
              <w:left w:val="nil"/>
              <w:bottom w:val="nil"/>
              <w:right w:val="nil"/>
            </w:tcBorders>
          </w:tcPr>
          <w:p w14:paraId="08B4CB1F" w14:textId="77777777" w:rsidR="00090EAE" w:rsidRDefault="00090EAE" w:rsidP="0009091C">
            <w:pPr>
              <w:widowControl w:val="0"/>
              <w:tabs>
                <w:tab w:val="decimal" w:pos="1146"/>
              </w:tabs>
            </w:pPr>
            <w:r>
              <w:t>0.02</w:t>
            </w:r>
          </w:p>
        </w:tc>
        <w:tc>
          <w:tcPr>
            <w:tcW w:w="2835" w:type="dxa"/>
            <w:gridSpan w:val="3"/>
            <w:tcBorders>
              <w:top w:val="nil"/>
              <w:left w:val="nil"/>
              <w:bottom w:val="nil"/>
              <w:right w:val="nil"/>
            </w:tcBorders>
          </w:tcPr>
          <w:p w14:paraId="1AE109E1" w14:textId="77777777" w:rsidR="00090EAE" w:rsidRDefault="00090EAE" w:rsidP="0009091C">
            <w:pPr>
              <w:widowControl w:val="0"/>
              <w:tabs>
                <w:tab w:val="decimal" w:pos="1200"/>
              </w:tabs>
            </w:pPr>
            <w:r>
              <w:t>0.04</w:t>
            </w:r>
          </w:p>
        </w:tc>
      </w:tr>
      <w:tr w:rsidR="00090EAE" w:rsidRPr="004C5B3E" w14:paraId="5ABD6149" w14:textId="77777777" w:rsidTr="00090EAE">
        <w:tc>
          <w:tcPr>
            <w:tcW w:w="3779" w:type="dxa"/>
            <w:tcBorders>
              <w:top w:val="nil"/>
              <w:left w:val="nil"/>
              <w:bottom w:val="nil"/>
              <w:right w:val="nil"/>
            </w:tcBorders>
          </w:tcPr>
          <w:p w14:paraId="5537337F" w14:textId="77777777" w:rsidR="00090EAE" w:rsidRDefault="00090EAE" w:rsidP="0009091C">
            <w:pPr>
              <w:widowControl w:val="0"/>
            </w:pPr>
            <w:r>
              <w:t>Network Size</w:t>
            </w:r>
          </w:p>
        </w:tc>
        <w:tc>
          <w:tcPr>
            <w:tcW w:w="2835" w:type="dxa"/>
            <w:tcBorders>
              <w:top w:val="nil"/>
              <w:left w:val="nil"/>
              <w:bottom w:val="nil"/>
              <w:right w:val="nil"/>
            </w:tcBorders>
          </w:tcPr>
          <w:p w14:paraId="41BF64C8"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668A17BB" w14:textId="77777777" w:rsidR="00090EAE" w:rsidRDefault="00090EAE" w:rsidP="0009091C">
            <w:pPr>
              <w:widowControl w:val="0"/>
              <w:tabs>
                <w:tab w:val="decimal" w:pos="1200"/>
              </w:tabs>
            </w:pPr>
            <w:r>
              <w:t>0.17</w:t>
            </w:r>
          </w:p>
        </w:tc>
      </w:tr>
      <w:tr w:rsidR="00090EAE" w:rsidRPr="004C5B3E" w14:paraId="72276002" w14:textId="77777777" w:rsidTr="00090EAE">
        <w:tc>
          <w:tcPr>
            <w:tcW w:w="3779" w:type="dxa"/>
            <w:tcBorders>
              <w:top w:val="nil"/>
              <w:left w:val="nil"/>
              <w:bottom w:val="nil"/>
              <w:right w:val="nil"/>
            </w:tcBorders>
          </w:tcPr>
          <w:p w14:paraId="2E4A0D21" w14:textId="77777777" w:rsidR="00090EAE" w:rsidRDefault="00090EAE" w:rsidP="0009091C">
            <w:pPr>
              <w:widowControl w:val="0"/>
            </w:pPr>
            <w:r>
              <w:t>Network Diversity</w:t>
            </w:r>
          </w:p>
        </w:tc>
        <w:tc>
          <w:tcPr>
            <w:tcW w:w="2835" w:type="dxa"/>
            <w:tcBorders>
              <w:top w:val="nil"/>
              <w:left w:val="nil"/>
              <w:bottom w:val="nil"/>
              <w:right w:val="nil"/>
            </w:tcBorders>
          </w:tcPr>
          <w:p w14:paraId="69E67C22" w14:textId="77777777" w:rsidR="00090EAE" w:rsidRDefault="00090EAE" w:rsidP="0009091C">
            <w:pPr>
              <w:widowControl w:val="0"/>
              <w:tabs>
                <w:tab w:val="decimal" w:pos="1146"/>
              </w:tabs>
            </w:pPr>
            <w:r>
              <w:t>0.74**</w:t>
            </w:r>
          </w:p>
        </w:tc>
        <w:tc>
          <w:tcPr>
            <w:tcW w:w="2835" w:type="dxa"/>
            <w:gridSpan w:val="3"/>
            <w:tcBorders>
              <w:top w:val="nil"/>
              <w:left w:val="nil"/>
              <w:bottom w:val="nil"/>
              <w:right w:val="nil"/>
            </w:tcBorders>
          </w:tcPr>
          <w:p w14:paraId="4A3519B0" w14:textId="77777777" w:rsidR="00090EAE" w:rsidRDefault="00090EAE" w:rsidP="0009091C">
            <w:pPr>
              <w:widowControl w:val="0"/>
              <w:tabs>
                <w:tab w:val="decimal" w:pos="1200"/>
              </w:tabs>
            </w:pPr>
            <w:r>
              <w:t>0.24</w:t>
            </w:r>
          </w:p>
        </w:tc>
      </w:tr>
      <w:tr w:rsidR="00090EAE" w:rsidRPr="004C5B3E" w14:paraId="7C020EE6" w14:textId="77777777" w:rsidTr="00090EAE">
        <w:tc>
          <w:tcPr>
            <w:tcW w:w="3779" w:type="dxa"/>
            <w:tcBorders>
              <w:top w:val="nil"/>
              <w:left w:val="nil"/>
              <w:bottom w:val="nil"/>
              <w:right w:val="nil"/>
            </w:tcBorders>
          </w:tcPr>
          <w:p w14:paraId="6B9B1C38" w14:textId="77777777" w:rsidR="00090EAE" w:rsidRDefault="00090EAE" w:rsidP="0009091C">
            <w:pPr>
              <w:widowControl w:val="0"/>
            </w:pPr>
            <w:r>
              <w:t>Group Activity</w:t>
            </w:r>
          </w:p>
        </w:tc>
        <w:tc>
          <w:tcPr>
            <w:tcW w:w="2835" w:type="dxa"/>
            <w:tcBorders>
              <w:top w:val="nil"/>
              <w:left w:val="nil"/>
              <w:bottom w:val="nil"/>
              <w:right w:val="nil"/>
            </w:tcBorders>
          </w:tcPr>
          <w:p w14:paraId="389674F9" w14:textId="77777777" w:rsidR="00090EAE" w:rsidRDefault="00090EAE" w:rsidP="0009091C">
            <w:pPr>
              <w:widowControl w:val="0"/>
              <w:tabs>
                <w:tab w:val="decimal" w:pos="1146"/>
              </w:tabs>
            </w:pPr>
            <w:r>
              <w:t>0.27*</w:t>
            </w:r>
          </w:p>
        </w:tc>
        <w:tc>
          <w:tcPr>
            <w:tcW w:w="2835" w:type="dxa"/>
            <w:gridSpan w:val="3"/>
            <w:tcBorders>
              <w:top w:val="nil"/>
              <w:left w:val="nil"/>
              <w:bottom w:val="nil"/>
              <w:right w:val="nil"/>
            </w:tcBorders>
          </w:tcPr>
          <w:p w14:paraId="7F124C32" w14:textId="77777777" w:rsidR="00090EAE" w:rsidRDefault="00090EAE" w:rsidP="0009091C">
            <w:pPr>
              <w:widowControl w:val="0"/>
              <w:tabs>
                <w:tab w:val="decimal" w:pos="1200"/>
              </w:tabs>
            </w:pPr>
            <w:r>
              <w:t>0.11</w:t>
            </w:r>
          </w:p>
        </w:tc>
      </w:tr>
      <w:tr w:rsidR="00090EAE" w:rsidRPr="004C5B3E" w14:paraId="0028DA28" w14:textId="77777777" w:rsidTr="00090EAE">
        <w:tc>
          <w:tcPr>
            <w:tcW w:w="3779" w:type="dxa"/>
            <w:tcBorders>
              <w:left w:val="nil"/>
              <w:bottom w:val="single" w:sz="4" w:space="0" w:color="auto"/>
              <w:right w:val="nil"/>
            </w:tcBorders>
          </w:tcPr>
          <w:p w14:paraId="76028DC1" w14:textId="77777777" w:rsidR="00090EAE" w:rsidRPr="00A275CA" w:rsidRDefault="00090EAE" w:rsidP="0009091C">
            <w:pPr>
              <w:widowControl w:val="0"/>
              <w:rPr>
                <w:b/>
                <w:bCs/>
              </w:rPr>
            </w:pPr>
            <w:r w:rsidRPr="00A275CA">
              <w:rPr>
                <w:b/>
                <w:bCs/>
              </w:rPr>
              <w:t>Interactions</w:t>
            </w:r>
          </w:p>
        </w:tc>
        <w:tc>
          <w:tcPr>
            <w:tcW w:w="2835" w:type="dxa"/>
            <w:tcBorders>
              <w:left w:val="nil"/>
              <w:bottom w:val="single" w:sz="4" w:space="0" w:color="auto"/>
              <w:right w:val="nil"/>
            </w:tcBorders>
          </w:tcPr>
          <w:p w14:paraId="5B051D39" w14:textId="77777777" w:rsidR="00090EAE" w:rsidRDefault="00090EAE" w:rsidP="0009091C">
            <w:pPr>
              <w:widowControl w:val="0"/>
              <w:tabs>
                <w:tab w:val="decimal" w:pos="1146"/>
              </w:tabs>
            </w:pPr>
          </w:p>
        </w:tc>
        <w:tc>
          <w:tcPr>
            <w:tcW w:w="2835" w:type="dxa"/>
            <w:gridSpan w:val="3"/>
            <w:tcBorders>
              <w:left w:val="nil"/>
              <w:bottom w:val="single" w:sz="4" w:space="0" w:color="auto"/>
              <w:right w:val="nil"/>
            </w:tcBorders>
          </w:tcPr>
          <w:p w14:paraId="6E3EF423" w14:textId="77777777" w:rsidR="00090EAE" w:rsidRDefault="00090EAE" w:rsidP="0009091C">
            <w:pPr>
              <w:widowControl w:val="0"/>
              <w:tabs>
                <w:tab w:val="decimal" w:pos="1200"/>
              </w:tabs>
            </w:pPr>
          </w:p>
        </w:tc>
      </w:tr>
      <w:tr w:rsidR="00090EAE" w:rsidRPr="004C5B3E" w14:paraId="112036F5" w14:textId="77777777" w:rsidTr="00090EAE">
        <w:tc>
          <w:tcPr>
            <w:tcW w:w="3779" w:type="dxa"/>
            <w:tcBorders>
              <w:left w:val="nil"/>
              <w:bottom w:val="nil"/>
              <w:right w:val="nil"/>
            </w:tcBorders>
          </w:tcPr>
          <w:p w14:paraId="3A45D253" w14:textId="77777777" w:rsidR="00090EAE" w:rsidRDefault="00090EAE" w:rsidP="0009091C">
            <w:pPr>
              <w:widowControl w:val="0"/>
            </w:pPr>
            <w:r>
              <w:t>News Attraction (Mod—</w:t>
            </w:r>
            <w:proofErr w:type="spellStart"/>
            <w:r>
              <w:t>Unmot</w:t>
            </w:r>
            <w:proofErr w:type="spellEnd"/>
            <w:r>
              <w:t>) x Incidental Exposure (State)</w:t>
            </w:r>
          </w:p>
        </w:tc>
        <w:tc>
          <w:tcPr>
            <w:tcW w:w="2835" w:type="dxa"/>
            <w:tcBorders>
              <w:left w:val="nil"/>
              <w:bottom w:val="nil"/>
              <w:right w:val="nil"/>
            </w:tcBorders>
          </w:tcPr>
          <w:p w14:paraId="23A290EC" w14:textId="77777777" w:rsidR="00090EAE" w:rsidRDefault="00090EAE" w:rsidP="0009091C">
            <w:pPr>
              <w:widowControl w:val="0"/>
              <w:tabs>
                <w:tab w:val="decimal" w:pos="1146"/>
              </w:tabs>
            </w:pPr>
            <w:r>
              <w:t>1.17*</w:t>
            </w:r>
          </w:p>
        </w:tc>
        <w:tc>
          <w:tcPr>
            <w:tcW w:w="2835" w:type="dxa"/>
            <w:gridSpan w:val="3"/>
            <w:tcBorders>
              <w:left w:val="nil"/>
              <w:bottom w:val="nil"/>
              <w:right w:val="nil"/>
            </w:tcBorders>
          </w:tcPr>
          <w:p w14:paraId="2E9E7CA3" w14:textId="77777777" w:rsidR="00090EAE" w:rsidRDefault="00090EAE" w:rsidP="0009091C">
            <w:pPr>
              <w:widowControl w:val="0"/>
              <w:tabs>
                <w:tab w:val="decimal" w:pos="1200"/>
              </w:tabs>
            </w:pPr>
            <w:r>
              <w:t>0.52</w:t>
            </w:r>
          </w:p>
        </w:tc>
      </w:tr>
      <w:tr w:rsidR="00090EAE" w:rsidRPr="004C5B3E" w14:paraId="204743C2" w14:textId="77777777" w:rsidTr="00090EAE">
        <w:tc>
          <w:tcPr>
            <w:tcW w:w="3779" w:type="dxa"/>
            <w:tcBorders>
              <w:top w:val="nil"/>
              <w:left w:val="nil"/>
              <w:bottom w:val="nil"/>
              <w:right w:val="nil"/>
            </w:tcBorders>
          </w:tcPr>
          <w:p w14:paraId="1BE92242" w14:textId="77777777" w:rsidR="00090EAE" w:rsidRDefault="00090EAE" w:rsidP="0009091C">
            <w:pPr>
              <w:widowControl w:val="0"/>
            </w:pPr>
            <w:r>
              <w:t>News Attraction (Mod—Mot) x Incidental Exposure (State)</w:t>
            </w:r>
          </w:p>
        </w:tc>
        <w:tc>
          <w:tcPr>
            <w:tcW w:w="2835" w:type="dxa"/>
            <w:tcBorders>
              <w:top w:val="nil"/>
              <w:left w:val="nil"/>
              <w:bottom w:val="nil"/>
              <w:right w:val="nil"/>
            </w:tcBorders>
          </w:tcPr>
          <w:p w14:paraId="59D3FBDE" w14:textId="77777777" w:rsidR="00090EAE" w:rsidRDefault="00090EAE" w:rsidP="0009091C">
            <w:pPr>
              <w:widowControl w:val="0"/>
              <w:tabs>
                <w:tab w:val="decimal" w:pos="1146"/>
              </w:tabs>
            </w:pPr>
            <w:r>
              <w:t>1.23*</w:t>
            </w:r>
          </w:p>
        </w:tc>
        <w:tc>
          <w:tcPr>
            <w:tcW w:w="2835" w:type="dxa"/>
            <w:gridSpan w:val="3"/>
            <w:tcBorders>
              <w:top w:val="nil"/>
              <w:left w:val="nil"/>
              <w:bottom w:val="nil"/>
              <w:right w:val="nil"/>
            </w:tcBorders>
          </w:tcPr>
          <w:p w14:paraId="34724ED6" w14:textId="77777777" w:rsidR="00090EAE" w:rsidRDefault="00090EAE" w:rsidP="0009091C">
            <w:pPr>
              <w:widowControl w:val="0"/>
              <w:tabs>
                <w:tab w:val="decimal" w:pos="1200"/>
              </w:tabs>
            </w:pPr>
            <w:r>
              <w:t>0.51</w:t>
            </w:r>
          </w:p>
        </w:tc>
      </w:tr>
      <w:tr w:rsidR="00090EAE" w:rsidRPr="004C5B3E" w14:paraId="2F58AC3C" w14:textId="77777777" w:rsidTr="00090EAE">
        <w:tc>
          <w:tcPr>
            <w:tcW w:w="3779" w:type="dxa"/>
            <w:tcBorders>
              <w:top w:val="nil"/>
              <w:left w:val="nil"/>
              <w:bottom w:val="single" w:sz="4" w:space="0" w:color="auto"/>
              <w:right w:val="nil"/>
            </w:tcBorders>
          </w:tcPr>
          <w:p w14:paraId="68FF1F0C" w14:textId="77777777" w:rsidR="00090EAE" w:rsidRDefault="00090EAE" w:rsidP="0009091C">
            <w:pPr>
              <w:widowControl w:val="0"/>
            </w:pPr>
            <w:r>
              <w:t xml:space="preserve">News Attraction (High) x </w:t>
            </w:r>
          </w:p>
          <w:p w14:paraId="1E570AB2" w14:textId="77777777" w:rsidR="00090EAE" w:rsidRDefault="00090EAE" w:rsidP="0009091C">
            <w:pPr>
              <w:widowControl w:val="0"/>
            </w:pPr>
            <w:r>
              <w:t>Incidental Exposure (State)</w:t>
            </w:r>
          </w:p>
        </w:tc>
        <w:tc>
          <w:tcPr>
            <w:tcW w:w="2835" w:type="dxa"/>
            <w:tcBorders>
              <w:top w:val="nil"/>
              <w:left w:val="nil"/>
              <w:bottom w:val="single" w:sz="4" w:space="0" w:color="auto"/>
              <w:right w:val="nil"/>
            </w:tcBorders>
          </w:tcPr>
          <w:p w14:paraId="0C420165" w14:textId="77777777" w:rsidR="00090EAE" w:rsidRDefault="00090EAE" w:rsidP="0009091C">
            <w:pPr>
              <w:widowControl w:val="0"/>
              <w:tabs>
                <w:tab w:val="decimal" w:pos="1146"/>
              </w:tabs>
            </w:pPr>
            <w:r>
              <w:t>0.95</w:t>
            </w:r>
          </w:p>
        </w:tc>
        <w:tc>
          <w:tcPr>
            <w:tcW w:w="2835" w:type="dxa"/>
            <w:gridSpan w:val="3"/>
            <w:tcBorders>
              <w:top w:val="nil"/>
              <w:left w:val="nil"/>
              <w:bottom w:val="single" w:sz="4" w:space="0" w:color="auto"/>
              <w:right w:val="nil"/>
            </w:tcBorders>
          </w:tcPr>
          <w:p w14:paraId="5B3C320B" w14:textId="77777777" w:rsidR="00090EAE" w:rsidRDefault="00090EAE" w:rsidP="0009091C">
            <w:pPr>
              <w:widowControl w:val="0"/>
              <w:tabs>
                <w:tab w:val="decimal" w:pos="1200"/>
              </w:tabs>
            </w:pPr>
            <w:r>
              <w:t>0.57</w:t>
            </w:r>
          </w:p>
        </w:tc>
      </w:tr>
      <w:tr w:rsidR="00090EAE" w:rsidRPr="004C5B3E" w14:paraId="7DE9DC15" w14:textId="77777777" w:rsidTr="00090EAE">
        <w:tc>
          <w:tcPr>
            <w:tcW w:w="3779" w:type="dxa"/>
            <w:tcBorders>
              <w:left w:val="nil"/>
              <w:bottom w:val="single" w:sz="4" w:space="0" w:color="auto"/>
              <w:right w:val="nil"/>
            </w:tcBorders>
          </w:tcPr>
          <w:p w14:paraId="77D44446" w14:textId="77777777" w:rsidR="00090EAE" w:rsidRPr="00A275CA" w:rsidRDefault="00090EAE" w:rsidP="0009091C">
            <w:pPr>
              <w:widowControl w:val="0"/>
              <w:rPr>
                <w:b/>
                <w:bCs/>
              </w:rPr>
            </w:pPr>
            <w:r w:rsidRPr="00A275CA">
              <w:rPr>
                <w:b/>
                <w:bCs/>
              </w:rPr>
              <w:t>Random Effects</w:t>
            </w:r>
          </w:p>
        </w:tc>
        <w:tc>
          <w:tcPr>
            <w:tcW w:w="2835" w:type="dxa"/>
            <w:tcBorders>
              <w:left w:val="nil"/>
              <w:bottom w:val="single" w:sz="4" w:space="0" w:color="auto"/>
              <w:right w:val="nil"/>
            </w:tcBorders>
          </w:tcPr>
          <w:p w14:paraId="254C2067" w14:textId="77777777" w:rsidR="00090EAE" w:rsidRDefault="00090EAE" w:rsidP="0009091C">
            <w:pPr>
              <w:widowControl w:val="0"/>
              <w:jc w:val="center"/>
            </w:pPr>
            <w:r w:rsidRPr="00687812">
              <w:rPr>
                <w:i/>
                <w:iCs/>
              </w:rPr>
              <w:t>Var</w:t>
            </w:r>
            <w:r>
              <w:t>.</w:t>
            </w:r>
          </w:p>
        </w:tc>
        <w:tc>
          <w:tcPr>
            <w:tcW w:w="2835" w:type="dxa"/>
            <w:gridSpan w:val="3"/>
            <w:tcBorders>
              <w:left w:val="nil"/>
              <w:bottom w:val="single" w:sz="4" w:space="0" w:color="auto"/>
              <w:right w:val="nil"/>
            </w:tcBorders>
          </w:tcPr>
          <w:p w14:paraId="7483C357" w14:textId="77777777" w:rsidR="00090EAE" w:rsidRPr="00687812" w:rsidRDefault="00090EAE" w:rsidP="0009091C">
            <w:pPr>
              <w:widowControl w:val="0"/>
              <w:jc w:val="center"/>
              <w:rPr>
                <w:i/>
                <w:iCs/>
              </w:rPr>
            </w:pPr>
            <w:r w:rsidRPr="00687812">
              <w:rPr>
                <w:i/>
                <w:iCs/>
              </w:rPr>
              <w:t>SD</w:t>
            </w:r>
          </w:p>
        </w:tc>
      </w:tr>
      <w:tr w:rsidR="00090EAE" w:rsidRPr="004C5B3E" w14:paraId="3BC98A7D" w14:textId="77777777" w:rsidTr="00090EAE">
        <w:tc>
          <w:tcPr>
            <w:tcW w:w="3779" w:type="dxa"/>
            <w:tcBorders>
              <w:left w:val="nil"/>
              <w:bottom w:val="nil"/>
              <w:right w:val="nil"/>
            </w:tcBorders>
          </w:tcPr>
          <w:p w14:paraId="0FAD1F06" w14:textId="77777777" w:rsidR="00090EAE" w:rsidRDefault="00090EAE" w:rsidP="0009091C">
            <w:pPr>
              <w:widowControl w:val="0"/>
            </w:pPr>
            <w:r>
              <w:t>Intercept</w:t>
            </w:r>
          </w:p>
        </w:tc>
        <w:tc>
          <w:tcPr>
            <w:tcW w:w="2835" w:type="dxa"/>
            <w:tcBorders>
              <w:left w:val="nil"/>
              <w:bottom w:val="nil"/>
              <w:right w:val="nil"/>
            </w:tcBorders>
          </w:tcPr>
          <w:p w14:paraId="7F8BD35C" w14:textId="77777777" w:rsidR="00090EAE" w:rsidRDefault="00090EAE" w:rsidP="0009091C">
            <w:pPr>
              <w:widowControl w:val="0"/>
              <w:tabs>
                <w:tab w:val="decimal" w:pos="1146"/>
              </w:tabs>
            </w:pPr>
            <w:r>
              <w:t>0.02</w:t>
            </w:r>
          </w:p>
        </w:tc>
        <w:tc>
          <w:tcPr>
            <w:tcW w:w="2835" w:type="dxa"/>
            <w:gridSpan w:val="3"/>
            <w:tcBorders>
              <w:left w:val="nil"/>
              <w:bottom w:val="nil"/>
              <w:right w:val="nil"/>
            </w:tcBorders>
          </w:tcPr>
          <w:p w14:paraId="32387ABE" w14:textId="77777777" w:rsidR="00090EAE" w:rsidRDefault="00090EAE" w:rsidP="0009091C">
            <w:pPr>
              <w:widowControl w:val="0"/>
              <w:jc w:val="center"/>
            </w:pPr>
            <w:r>
              <w:t>0.16</w:t>
            </w:r>
          </w:p>
        </w:tc>
      </w:tr>
      <w:tr w:rsidR="00090EAE" w:rsidRPr="004C5B3E" w14:paraId="3640B03D" w14:textId="77777777" w:rsidTr="00090EAE">
        <w:tc>
          <w:tcPr>
            <w:tcW w:w="3779" w:type="dxa"/>
            <w:tcBorders>
              <w:left w:val="nil"/>
              <w:bottom w:val="single" w:sz="4" w:space="0" w:color="auto"/>
              <w:right w:val="nil"/>
            </w:tcBorders>
          </w:tcPr>
          <w:p w14:paraId="3DD2B17B" w14:textId="77777777" w:rsidR="00090EAE" w:rsidRPr="00A275CA" w:rsidRDefault="00090EAE" w:rsidP="0009091C">
            <w:pPr>
              <w:widowControl w:val="0"/>
              <w:rPr>
                <w:b/>
                <w:bCs/>
              </w:rPr>
            </w:pPr>
            <w:r w:rsidRPr="00A275CA">
              <w:rPr>
                <w:b/>
                <w:bCs/>
              </w:rPr>
              <w:t>Fit Statistics</w:t>
            </w:r>
          </w:p>
        </w:tc>
        <w:tc>
          <w:tcPr>
            <w:tcW w:w="2835" w:type="dxa"/>
            <w:tcBorders>
              <w:left w:val="nil"/>
              <w:bottom w:val="single" w:sz="4" w:space="0" w:color="auto"/>
              <w:right w:val="nil"/>
            </w:tcBorders>
          </w:tcPr>
          <w:p w14:paraId="56EF8DE1" w14:textId="77777777" w:rsidR="00090EAE" w:rsidRDefault="00090EAE" w:rsidP="0009091C">
            <w:pPr>
              <w:widowControl w:val="0"/>
            </w:pPr>
          </w:p>
        </w:tc>
        <w:tc>
          <w:tcPr>
            <w:tcW w:w="2835" w:type="dxa"/>
            <w:gridSpan w:val="3"/>
            <w:tcBorders>
              <w:left w:val="nil"/>
              <w:bottom w:val="single" w:sz="4" w:space="0" w:color="auto"/>
              <w:right w:val="nil"/>
            </w:tcBorders>
          </w:tcPr>
          <w:p w14:paraId="3F22D48B" w14:textId="77777777" w:rsidR="00090EAE" w:rsidRDefault="00090EAE" w:rsidP="0009091C">
            <w:pPr>
              <w:widowControl w:val="0"/>
            </w:pPr>
          </w:p>
        </w:tc>
      </w:tr>
      <w:tr w:rsidR="00090EAE" w:rsidRPr="004C5B3E" w14:paraId="194D219B" w14:textId="77777777" w:rsidTr="00090EAE">
        <w:tc>
          <w:tcPr>
            <w:tcW w:w="3779" w:type="dxa"/>
            <w:tcBorders>
              <w:left w:val="nil"/>
              <w:bottom w:val="nil"/>
              <w:right w:val="nil"/>
            </w:tcBorders>
          </w:tcPr>
          <w:p w14:paraId="6AB5E288" w14:textId="77777777" w:rsidR="00090EAE" w:rsidRDefault="00090EAE" w:rsidP="0009091C">
            <w:pPr>
              <w:widowControl w:val="0"/>
            </w:pPr>
            <w:r>
              <w:t>ICC</w:t>
            </w:r>
          </w:p>
        </w:tc>
        <w:tc>
          <w:tcPr>
            <w:tcW w:w="5670" w:type="dxa"/>
            <w:gridSpan w:val="4"/>
            <w:tcBorders>
              <w:left w:val="nil"/>
              <w:bottom w:val="nil"/>
              <w:right w:val="nil"/>
            </w:tcBorders>
          </w:tcPr>
          <w:p w14:paraId="5EC07B75" w14:textId="77777777" w:rsidR="00090EAE" w:rsidRDefault="00090EAE" w:rsidP="0009091C">
            <w:pPr>
              <w:widowControl w:val="0"/>
              <w:jc w:val="center"/>
            </w:pPr>
            <w:r>
              <w:t>.01</w:t>
            </w:r>
          </w:p>
        </w:tc>
      </w:tr>
      <w:tr w:rsidR="00090EAE" w:rsidRPr="004C5B3E" w14:paraId="41734E52" w14:textId="77777777" w:rsidTr="00090EAE">
        <w:tc>
          <w:tcPr>
            <w:tcW w:w="3779" w:type="dxa"/>
            <w:tcBorders>
              <w:top w:val="nil"/>
              <w:left w:val="nil"/>
              <w:bottom w:val="nil"/>
              <w:right w:val="nil"/>
            </w:tcBorders>
          </w:tcPr>
          <w:p w14:paraId="3F0EF294" w14:textId="77777777" w:rsidR="00090EAE" w:rsidRDefault="00090EAE" w:rsidP="0009091C">
            <w:pPr>
              <w:widowControl w:val="0"/>
            </w:pPr>
            <w:r>
              <w:t>LL</w:t>
            </w:r>
          </w:p>
        </w:tc>
        <w:tc>
          <w:tcPr>
            <w:tcW w:w="5670" w:type="dxa"/>
            <w:gridSpan w:val="4"/>
            <w:tcBorders>
              <w:top w:val="nil"/>
              <w:left w:val="nil"/>
              <w:bottom w:val="nil"/>
              <w:right w:val="nil"/>
            </w:tcBorders>
          </w:tcPr>
          <w:p w14:paraId="3B7CE53E" w14:textId="77777777" w:rsidR="00090EAE" w:rsidRDefault="00090EAE" w:rsidP="0009091C">
            <w:pPr>
              <w:widowControl w:val="0"/>
              <w:jc w:val="center"/>
            </w:pPr>
            <w:r>
              <w:t>-1,634.20</w:t>
            </w:r>
          </w:p>
        </w:tc>
      </w:tr>
      <w:tr w:rsidR="00090EAE" w:rsidRPr="004C5B3E" w14:paraId="39C01B6F" w14:textId="77777777" w:rsidTr="00090EAE">
        <w:tc>
          <w:tcPr>
            <w:tcW w:w="3779" w:type="dxa"/>
            <w:tcBorders>
              <w:top w:val="nil"/>
              <w:left w:val="nil"/>
              <w:bottom w:val="single" w:sz="4" w:space="0" w:color="auto"/>
              <w:right w:val="nil"/>
            </w:tcBorders>
          </w:tcPr>
          <w:p w14:paraId="7F906E9C" w14:textId="77777777" w:rsidR="00090EAE" w:rsidRDefault="00090EAE" w:rsidP="0009091C">
            <w:pPr>
              <w:widowControl w:val="0"/>
            </w:pPr>
            <w:r>
              <w:t>Pseudo-</w:t>
            </w:r>
            <w:r w:rsidRPr="003462DB">
              <w:rPr>
                <w:i/>
                <w:iCs/>
              </w:rPr>
              <w:t>R</w:t>
            </w:r>
            <w:r w:rsidRPr="003462DB">
              <w:rPr>
                <w:vertAlign w:val="superscript"/>
              </w:rPr>
              <w:t>2</w:t>
            </w:r>
          </w:p>
        </w:tc>
        <w:tc>
          <w:tcPr>
            <w:tcW w:w="5670" w:type="dxa"/>
            <w:gridSpan w:val="4"/>
            <w:tcBorders>
              <w:top w:val="nil"/>
              <w:left w:val="nil"/>
              <w:bottom w:val="single" w:sz="4" w:space="0" w:color="auto"/>
              <w:right w:val="nil"/>
            </w:tcBorders>
          </w:tcPr>
          <w:p w14:paraId="62F05A2B" w14:textId="77777777" w:rsidR="00090EAE" w:rsidRDefault="00090EAE" w:rsidP="0009091C">
            <w:pPr>
              <w:widowControl w:val="0"/>
              <w:jc w:val="center"/>
            </w:pPr>
            <w:r>
              <w:t>.45</w:t>
            </w:r>
          </w:p>
        </w:tc>
      </w:tr>
      <w:tr w:rsidR="00090EAE" w14:paraId="22C220CA" w14:textId="77777777" w:rsidTr="00F52B89">
        <w:trPr>
          <w:trHeight w:val="63"/>
        </w:trPr>
        <w:tc>
          <w:tcPr>
            <w:tcW w:w="9449" w:type="dxa"/>
            <w:gridSpan w:val="5"/>
            <w:tcBorders>
              <w:left w:val="nil"/>
              <w:bottom w:val="nil"/>
              <w:right w:val="nil"/>
            </w:tcBorders>
          </w:tcPr>
          <w:p w14:paraId="19E935D0" w14:textId="77777777" w:rsidR="00090EAE" w:rsidRPr="00A275CA" w:rsidRDefault="00090EAE" w:rsidP="0009091C">
            <w:pPr>
              <w:widowControl w:val="0"/>
              <w:rPr>
                <w:i/>
                <w:iCs/>
              </w:rPr>
            </w:pPr>
            <w:r w:rsidRPr="00A275CA">
              <w:rPr>
                <w:i/>
                <w:iCs/>
              </w:rPr>
              <w:t>Note</w:t>
            </w:r>
            <w:r>
              <w:t xml:space="preserve">: Cell entries are parameter estimates from a multilevel model with random intercepts. Data are weighted by education and income. Analysis uses subset of respondents who report exposure to story. </w:t>
            </w:r>
            <w:r w:rsidRPr="00B663FD">
              <w:rPr>
                <w:i/>
                <w:iCs/>
              </w:rPr>
              <w:t>N</w:t>
            </w:r>
            <w:r>
              <w:t xml:space="preserve"> = 842. Groups = 17. Mod: Moderate. </w:t>
            </w:r>
            <w:proofErr w:type="spellStart"/>
            <w:r>
              <w:t>Unmot</w:t>
            </w:r>
            <w:proofErr w:type="spellEnd"/>
            <w:r>
              <w:t>: Unmotivated. Mot: Motivated.</w:t>
            </w:r>
          </w:p>
        </w:tc>
      </w:tr>
    </w:tbl>
    <w:p w14:paraId="5C38F53B" w14:textId="428F9164" w:rsidR="00790B33" w:rsidRDefault="00790B33" w:rsidP="0072519F">
      <w:pPr>
        <w:widowControl w:val="0"/>
        <w:spacing w:line="480" w:lineRule="auto"/>
      </w:pPr>
    </w:p>
    <w:p w14:paraId="18C98EEF" w14:textId="6DE3732C" w:rsidR="004B3C0F" w:rsidRDefault="004B3C0F" w:rsidP="0072519F">
      <w:pPr>
        <w:widowControl w:val="0"/>
        <w:spacing w:line="480" w:lineRule="auto"/>
      </w:pPr>
    </w:p>
    <w:p w14:paraId="62A10B93" w14:textId="77777777" w:rsidR="00CE415A" w:rsidRDefault="00CE415A" w:rsidP="0072519F">
      <w:pPr>
        <w:widowControl w:val="0"/>
        <w:spacing w:line="480" w:lineRule="auto"/>
      </w:pPr>
    </w:p>
    <w:p w14:paraId="0242704A" w14:textId="5BE45BC2" w:rsidR="00963E97" w:rsidRDefault="0023489B" w:rsidP="00CE415A">
      <w:pPr>
        <w:widowControl w:val="0"/>
      </w:pPr>
      <w:r>
        <w:t xml:space="preserve">Figure </w:t>
      </w:r>
      <w:r w:rsidR="008D5C53">
        <w:t>1</w:t>
      </w:r>
    </w:p>
    <w:p w14:paraId="36C76993" w14:textId="1B29F888" w:rsidR="0023489B" w:rsidRDefault="0023489B" w:rsidP="00CE415A">
      <w:pPr>
        <w:widowControl w:val="0"/>
      </w:pPr>
    </w:p>
    <w:p w14:paraId="343041DD" w14:textId="2FF277E7" w:rsidR="0023489B" w:rsidRPr="00F82243" w:rsidRDefault="0023489B" w:rsidP="00CE415A">
      <w:pPr>
        <w:widowControl w:val="0"/>
        <w:rPr>
          <w:i/>
          <w:iCs/>
        </w:rPr>
      </w:pPr>
      <w:r w:rsidRPr="00F82243">
        <w:rPr>
          <w:i/>
          <w:iCs/>
        </w:rPr>
        <w:t xml:space="preserve">Predicted Probabilities </w:t>
      </w:r>
      <w:r w:rsidR="00F82243" w:rsidRPr="00F82243">
        <w:rPr>
          <w:i/>
          <w:iCs/>
        </w:rPr>
        <w:t>for Criterion Variables in Latent Class Analysis</w:t>
      </w:r>
    </w:p>
    <w:p w14:paraId="60272F7B" w14:textId="03EEAE6A" w:rsidR="00963E97" w:rsidRDefault="00963E97" w:rsidP="00CE415A">
      <w:pPr>
        <w:widowControl w:val="0"/>
      </w:pPr>
    </w:p>
    <w:p w14:paraId="76A5D5A5" w14:textId="53022389" w:rsidR="00F82243" w:rsidRDefault="00F82243" w:rsidP="00CE415A">
      <w:pPr>
        <w:widowControl w:val="0"/>
      </w:pPr>
    </w:p>
    <w:p w14:paraId="141A1DB5" w14:textId="6E43BBBF" w:rsidR="00F82243" w:rsidRDefault="0058668A" w:rsidP="0072519F">
      <w:pPr>
        <w:widowControl w:val="0"/>
        <w:spacing w:line="480" w:lineRule="auto"/>
        <w:jc w:val="center"/>
      </w:pPr>
      <w:r>
        <w:rPr>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pPr>
    </w:p>
    <w:p w14:paraId="0D59E697" w14:textId="77777777" w:rsidR="00F82243" w:rsidRDefault="00F82243" w:rsidP="0072519F">
      <w:pPr>
        <w:widowControl w:val="0"/>
        <w:spacing w:line="480" w:lineRule="auto"/>
      </w:pPr>
    </w:p>
    <w:p w14:paraId="29438EA1" w14:textId="77777777" w:rsidR="00F82243" w:rsidRDefault="00F82243" w:rsidP="0072519F">
      <w:pPr>
        <w:widowControl w:val="0"/>
        <w:spacing w:line="480" w:lineRule="auto"/>
      </w:pPr>
    </w:p>
    <w:p w14:paraId="2CBB55BB" w14:textId="77777777" w:rsidR="00F82243" w:rsidRDefault="00F82243" w:rsidP="0072519F">
      <w:pPr>
        <w:widowControl w:val="0"/>
        <w:spacing w:line="480" w:lineRule="auto"/>
      </w:pPr>
    </w:p>
    <w:p w14:paraId="61A6A117" w14:textId="77777777" w:rsidR="00F82243" w:rsidRDefault="00F82243" w:rsidP="0072519F">
      <w:pPr>
        <w:widowControl w:val="0"/>
        <w:spacing w:line="480" w:lineRule="auto"/>
      </w:pPr>
    </w:p>
    <w:p w14:paraId="2FE36EBF" w14:textId="77777777" w:rsidR="00CE415A" w:rsidRDefault="00CE415A" w:rsidP="0072519F">
      <w:pPr>
        <w:widowControl w:val="0"/>
        <w:spacing w:line="480" w:lineRule="auto"/>
      </w:pPr>
    </w:p>
    <w:p w14:paraId="0C265B64" w14:textId="5745E808" w:rsidR="007F185C" w:rsidRDefault="007F185C" w:rsidP="00CE415A">
      <w:pPr>
        <w:widowControl w:val="0"/>
      </w:pPr>
      <w:r w:rsidRPr="007F44E5">
        <w:t xml:space="preserve">Figure </w:t>
      </w:r>
      <w:r w:rsidR="00F0699C" w:rsidRPr="007F44E5">
        <w:t>2</w:t>
      </w:r>
    </w:p>
    <w:p w14:paraId="257C29D4" w14:textId="31616AB0" w:rsidR="00945AED" w:rsidRDefault="00945AED" w:rsidP="00CE415A">
      <w:pPr>
        <w:widowControl w:val="0"/>
      </w:pPr>
    </w:p>
    <w:p w14:paraId="0146B809" w14:textId="45A89E97" w:rsidR="00945AED" w:rsidRPr="00945AED" w:rsidRDefault="00945AED" w:rsidP="00CE415A">
      <w:pPr>
        <w:widowControl w:val="0"/>
        <w:rPr>
          <w:i/>
          <w:iCs/>
        </w:rPr>
      </w:pPr>
      <w:r w:rsidRPr="00945AED">
        <w:rPr>
          <w:i/>
          <w:iCs/>
        </w:rPr>
        <w:t xml:space="preserve">Differences </w:t>
      </w:r>
      <w:r w:rsidR="00156A25">
        <w:rPr>
          <w:i/>
          <w:iCs/>
        </w:rPr>
        <w:t>Among Attraction Groups in News Exposure</w:t>
      </w:r>
    </w:p>
    <w:p w14:paraId="58908085" w14:textId="77777777" w:rsidR="00945AED" w:rsidRDefault="00945AED" w:rsidP="0072519F">
      <w:pPr>
        <w:widowControl w:val="0"/>
        <w:spacing w:line="480" w:lineRule="auto"/>
        <w:rPr>
          <w:i/>
          <w:iCs/>
        </w:rPr>
      </w:pPr>
    </w:p>
    <w:p w14:paraId="5BE23267" w14:textId="1CFF9E11" w:rsidR="007F185C" w:rsidRDefault="00AB13B3" w:rsidP="0072519F">
      <w:pPr>
        <w:widowControl w:val="0"/>
        <w:spacing w:line="480" w:lineRule="auto"/>
        <w:jc w:val="center"/>
        <w:rPr>
          <w:i/>
          <w:iCs/>
        </w:rPr>
      </w:pPr>
      <w:r>
        <w:rPr>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i/>
          <w:iCs/>
        </w:rPr>
      </w:pPr>
    </w:p>
    <w:p w14:paraId="54497F65" w14:textId="77777777" w:rsidR="00F86D5F" w:rsidRDefault="00F86D5F" w:rsidP="0072519F">
      <w:pPr>
        <w:widowControl w:val="0"/>
        <w:spacing w:line="480" w:lineRule="auto"/>
      </w:pPr>
    </w:p>
    <w:p w14:paraId="5047B241" w14:textId="77777777" w:rsidR="00F86D5F" w:rsidRDefault="00F86D5F" w:rsidP="0072519F">
      <w:pPr>
        <w:widowControl w:val="0"/>
        <w:spacing w:line="480" w:lineRule="auto"/>
      </w:pPr>
    </w:p>
    <w:p w14:paraId="12C7E16D" w14:textId="77777777" w:rsidR="00F86D5F" w:rsidRDefault="00F86D5F" w:rsidP="0072519F">
      <w:pPr>
        <w:widowControl w:val="0"/>
        <w:spacing w:line="480" w:lineRule="auto"/>
      </w:pPr>
    </w:p>
    <w:p w14:paraId="742C6AFE" w14:textId="77777777" w:rsidR="00F86D5F" w:rsidRDefault="00F86D5F" w:rsidP="0072519F">
      <w:pPr>
        <w:widowControl w:val="0"/>
        <w:spacing w:line="480" w:lineRule="auto"/>
      </w:pPr>
    </w:p>
    <w:p w14:paraId="2680D76A" w14:textId="77777777" w:rsidR="00F86D5F" w:rsidRDefault="00F86D5F" w:rsidP="0072519F">
      <w:pPr>
        <w:widowControl w:val="0"/>
        <w:spacing w:line="480" w:lineRule="auto"/>
      </w:pPr>
    </w:p>
    <w:p w14:paraId="77A48D8D" w14:textId="77777777" w:rsidR="00F86D5F" w:rsidRDefault="00F86D5F" w:rsidP="0072519F">
      <w:pPr>
        <w:widowControl w:val="0"/>
        <w:spacing w:line="480" w:lineRule="auto"/>
      </w:pPr>
    </w:p>
    <w:p w14:paraId="22DAE5A1" w14:textId="77777777" w:rsidR="00F86D5F" w:rsidRDefault="00F86D5F" w:rsidP="0072519F">
      <w:pPr>
        <w:widowControl w:val="0"/>
        <w:spacing w:line="480" w:lineRule="auto"/>
      </w:pPr>
    </w:p>
    <w:p w14:paraId="33D5A1E6" w14:textId="77777777" w:rsidR="00CE415A" w:rsidRDefault="00CE415A" w:rsidP="0072519F">
      <w:pPr>
        <w:widowControl w:val="0"/>
        <w:spacing w:line="480" w:lineRule="auto"/>
      </w:pPr>
    </w:p>
    <w:p w14:paraId="0B6944AD" w14:textId="77777777" w:rsidR="00CE415A" w:rsidRDefault="00CE415A" w:rsidP="0072519F">
      <w:pPr>
        <w:widowControl w:val="0"/>
        <w:spacing w:line="480" w:lineRule="auto"/>
      </w:pPr>
    </w:p>
    <w:p w14:paraId="1B4B9EE8" w14:textId="25B0D1B1" w:rsidR="007F185C" w:rsidRDefault="007F185C" w:rsidP="00CE415A">
      <w:pPr>
        <w:widowControl w:val="0"/>
      </w:pPr>
      <w:r>
        <w:t xml:space="preserve">Figure </w:t>
      </w:r>
      <w:r w:rsidR="00F0699C">
        <w:t>3</w:t>
      </w:r>
    </w:p>
    <w:p w14:paraId="70B8779E" w14:textId="2273490E" w:rsidR="007F185C" w:rsidRDefault="007F185C" w:rsidP="00CE415A">
      <w:pPr>
        <w:widowControl w:val="0"/>
      </w:pPr>
    </w:p>
    <w:p w14:paraId="3BC66259" w14:textId="0B4232CB" w:rsidR="00F86D5F" w:rsidRPr="00F86D5F" w:rsidRDefault="00F86D5F" w:rsidP="00CE415A">
      <w:pPr>
        <w:widowControl w:val="0"/>
        <w:rPr>
          <w:i/>
          <w:iCs/>
        </w:rPr>
      </w:pPr>
      <w:r>
        <w:rPr>
          <w:i/>
          <w:iCs/>
        </w:rPr>
        <w:t xml:space="preserve">Differences </w:t>
      </w:r>
      <w:r w:rsidR="00750EF3">
        <w:rPr>
          <w:i/>
          <w:iCs/>
        </w:rPr>
        <w:t>in News Engagement</w:t>
      </w:r>
      <w:r w:rsidR="00F0699C">
        <w:rPr>
          <w:i/>
          <w:iCs/>
        </w:rPr>
        <w:t xml:space="preserve"> </w:t>
      </w:r>
      <w:r w:rsidR="00090EAE">
        <w:rPr>
          <w:i/>
          <w:iCs/>
        </w:rPr>
        <w:t>b</w:t>
      </w:r>
      <w:r w:rsidR="00156A25">
        <w:rPr>
          <w:i/>
          <w:iCs/>
        </w:rPr>
        <w:t>etween</w:t>
      </w:r>
      <w:r>
        <w:rPr>
          <w:i/>
          <w:iCs/>
        </w:rPr>
        <w:t xml:space="preserve"> </w:t>
      </w:r>
      <w:r w:rsidR="00674915">
        <w:rPr>
          <w:i/>
          <w:iCs/>
        </w:rPr>
        <w:t>Attraction Groups by Exposure Type (</w:t>
      </w:r>
      <w:proofErr w:type="spellStart"/>
      <w:r w:rsidR="00674915">
        <w:rPr>
          <w:i/>
          <w:iCs/>
        </w:rPr>
        <w:t>Purp</w:t>
      </w:r>
      <w:proofErr w:type="spellEnd"/>
      <w:r w:rsidR="00674915">
        <w:rPr>
          <w:i/>
          <w:iCs/>
        </w:rPr>
        <w:t>. = Purposeful &amp; Inc. = Incidental)</w:t>
      </w:r>
    </w:p>
    <w:p w14:paraId="7ACCF4CE" w14:textId="20281D20" w:rsidR="007F185C" w:rsidRDefault="007F185C" w:rsidP="0072519F">
      <w:pPr>
        <w:widowControl w:val="0"/>
        <w:spacing w:line="480" w:lineRule="auto"/>
        <w:jc w:val="center"/>
      </w:pPr>
    </w:p>
    <w:p w14:paraId="11D33F03" w14:textId="4910A026" w:rsidR="00E24791" w:rsidRDefault="00674915" w:rsidP="0072519F">
      <w:pPr>
        <w:widowControl w:val="0"/>
        <w:spacing w:line="480" w:lineRule="auto"/>
        <w:jc w:val="center"/>
      </w:pPr>
      <w:r>
        <w:rPr>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Default="00E24791" w:rsidP="0072519F">
      <w:pPr>
        <w:widowControl w:val="0"/>
        <w:spacing w:line="480" w:lineRule="auto"/>
        <w:jc w:val="center"/>
      </w:pPr>
    </w:p>
    <w:p w14:paraId="1350D9A0" w14:textId="77777777" w:rsidR="00E24791" w:rsidRDefault="00E24791" w:rsidP="0072519F">
      <w:pPr>
        <w:widowControl w:val="0"/>
        <w:spacing w:line="480" w:lineRule="auto"/>
      </w:pPr>
    </w:p>
    <w:p w14:paraId="37249FB2" w14:textId="575E90DF" w:rsidR="004B3C0F" w:rsidRPr="001C0322" w:rsidRDefault="004B3C0F" w:rsidP="0072519F">
      <w:pPr>
        <w:widowControl w:val="0"/>
        <w:spacing w:line="480" w:lineRule="auto"/>
        <w:jc w:val="center"/>
      </w:pPr>
    </w:p>
    <w:sectPr w:rsidR="004B3C0F" w:rsidRPr="001C0322" w:rsidSect="00FE326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 Lane" w:date="2023-04-04T14:49:00Z" w:initials="DL">
    <w:p w14:paraId="045ACDAE" w14:textId="20C54AB6" w:rsidR="00DF7D48" w:rsidRDefault="00DF7D48">
      <w:pPr>
        <w:pStyle w:val="CommentText"/>
      </w:pPr>
      <w:r>
        <w:rPr>
          <w:rStyle w:val="CommentReference"/>
        </w:rPr>
        <w:annotationRef/>
      </w:r>
      <w:r>
        <w:t>Would suggest: “</w:t>
      </w:r>
      <w:r w:rsidRPr="00742E94">
        <w:rPr>
          <w:color w:val="FF0000"/>
        </w:rPr>
        <w:t>incidental exposure as</w:t>
      </w:r>
      <w:r>
        <w:rPr>
          <w:color w:val="FF0000"/>
        </w:rPr>
        <w:t xml:space="preserve"> occurring</w:t>
      </w:r>
      <w:r w:rsidRPr="00742E94">
        <w:rPr>
          <w:color w:val="FF0000"/>
        </w:rPr>
        <w:t xml:space="preserve"> both </w:t>
      </w:r>
      <w:r>
        <w:rPr>
          <w:color w:val="FF0000"/>
        </w:rPr>
        <w:t>on</w:t>
      </w:r>
      <w:r w:rsidRPr="00742E94">
        <w:rPr>
          <w:color w:val="FF0000"/>
        </w:rPr>
        <w:t xml:space="preserve"> individual trait</w:t>
      </w:r>
      <w:r>
        <w:rPr>
          <w:color w:val="FF0000"/>
        </w:rPr>
        <w:t>-</w:t>
      </w:r>
      <w:r w:rsidRPr="00742E94">
        <w:rPr>
          <w:color w:val="FF0000"/>
        </w:rPr>
        <w:t xml:space="preserve"> and temporal state</w:t>
      </w:r>
      <w:r>
        <w:rPr>
          <w:color w:val="FF0000"/>
        </w:rPr>
        <w:t>-levels”</w:t>
      </w:r>
    </w:p>
  </w:comment>
  <w:comment w:id="2" w:author="Dan Lane" w:date="2023-04-04T14:51:00Z" w:initials="DL">
    <w:p w14:paraId="4F633662" w14:textId="60C84BDB" w:rsidR="00DF7D48" w:rsidRDefault="00DF7D48">
      <w:pPr>
        <w:pStyle w:val="CommentText"/>
      </w:pPr>
      <w:r>
        <w:rPr>
          <w:rStyle w:val="CommentReference"/>
        </w:rPr>
        <w:annotationRef/>
      </w:r>
      <w:r>
        <w:t>This seems a bit general, maybe: “Results contribute to theory about how digital media shape inequalities in news consumption and engagement.”</w:t>
      </w:r>
    </w:p>
  </w:comment>
  <w:comment w:id="15" w:author="Dan Lane" w:date="2023-04-04T15:17:00Z" w:initials="DL">
    <w:p w14:paraId="17CEE1AC" w14:textId="0AEC1F80" w:rsidR="00BD5A3A" w:rsidRDefault="00BD5A3A">
      <w:pPr>
        <w:pStyle w:val="CommentText"/>
      </w:pPr>
      <w:r>
        <w:rPr>
          <w:rStyle w:val="CommentReference"/>
        </w:rPr>
        <w:annotationRef/>
      </w:r>
      <w:r>
        <w:t>I know this responds to a reviewer comment, but I think one more sentence is needed here to explain to readers how this context should be applied to the current study… otherwise it feels hard to connect. Maybe something like: “</w:t>
      </w:r>
      <w:r w:rsidR="0084563C">
        <w:t>It is within this news rich, but fragmented online environment that we test our hypotheses related to news attraction.”</w:t>
      </w:r>
    </w:p>
  </w:comment>
  <w:comment w:id="17" w:author="Dan Lane" w:date="2023-04-04T15:22:00Z" w:initials="DL">
    <w:p w14:paraId="080C9102" w14:textId="2FE1A036" w:rsidR="0084563C" w:rsidRDefault="0084563C">
      <w:pPr>
        <w:pStyle w:val="CommentText"/>
      </w:pPr>
      <w:r>
        <w:rPr>
          <w:rStyle w:val="CommentReference"/>
        </w:rPr>
        <w:annotationRef/>
      </w:r>
      <w:r>
        <w:t>I would try to put this in a footnote, unless you think the reviewer won’t buy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ACDAE" w15:done="0"/>
  <w15:commentEx w15:paraId="4F633662" w15:done="0"/>
  <w15:commentEx w15:paraId="17CEE1AC" w15:done="0"/>
  <w15:commentEx w15:paraId="080C91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6B782" w16cex:dateUtc="2023-04-04T21:49:00Z"/>
  <w16cex:commentExtensible w16cex:durableId="27D6B808" w16cex:dateUtc="2023-04-04T21:51:00Z"/>
  <w16cex:commentExtensible w16cex:durableId="27D6BE1D" w16cex:dateUtc="2023-04-04T22:17:00Z"/>
  <w16cex:commentExtensible w16cex:durableId="27D6BF1E" w16cex:dateUtc="2023-04-04T2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ACDAE" w16cid:durableId="27D6B782"/>
  <w16cid:commentId w16cid:paraId="4F633662" w16cid:durableId="27D6B808"/>
  <w16cid:commentId w16cid:paraId="17CEE1AC" w16cid:durableId="27D6BE1D"/>
  <w16cid:commentId w16cid:paraId="080C9102" w16cid:durableId="27D6BF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9B8"/>
    <w:rsid w:val="000232DB"/>
    <w:rsid w:val="0002337A"/>
    <w:rsid w:val="00025E64"/>
    <w:rsid w:val="0002650C"/>
    <w:rsid w:val="0003135C"/>
    <w:rsid w:val="00032BA3"/>
    <w:rsid w:val="0003693B"/>
    <w:rsid w:val="00037E05"/>
    <w:rsid w:val="000454A4"/>
    <w:rsid w:val="0004560F"/>
    <w:rsid w:val="00045DC7"/>
    <w:rsid w:val="000522D7"/>
    <w:rsid w:val="00052897"/>
    <w:rsid w:val="00056FEB"/>
    <w:rsid w:val="00061AFD"/>
    <w:rsid w:val="00066028"/>
    <w:rsid w:val="00070754"/>
    <w:rsid w:val="00070EDD"/>
    <w:rsid w:val="000744F9"/>
    <w:rsid w:val="00077752"/>
    <w:rsid w:val="000819B1"/>
    <w:rsid w:val="0008582F"/>
    <w:rsid w:val="00090EAE"/>
    <w:rsid w:val="00091E18"/>
    <w:rsid w:val="00095DE9"/>
    <w:rsid w:val="000A0751"/>
    <w:rsid w:val="000A2A65"/>
    <w:rsid w:val="000A4481"/>
    <w:rsid w:val="000A4BCC"/>
    <w:rsid w:val="000A4FC6"/>
    <w:rsid w:val="000A505D"/>
    <w:rsid w:val="000A76EC"/>
    <w:rsid w:val="000A7BC6"/>
    <w:rsid w:val="000A7FB0"/>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F10A2"/>
    <w:rsid w:val="000F2C5F"/>
    <w:rsid w:val="000F4D57"/>
    <w:rsid w:val="000F5698"/>
    <w:rsid w:val="00103921"/>
    <w:rsid w:val="00103ABD"/>
    <w:rsid w:val="0010778F"/>
    <w:rsid w:val="00115505"/>
    <w:rsid w:val="001169F8"/>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6C6C"/>
    <w:rsid w:val="002179DC"/>
    <w:rsid w:val="00221D9D"/>
    <w:rsid w:val="00221F48"/>
    <w:rsid w:val="00224D88"/>
    <w:rsid w:val="00227A3D"/>
    <w:rsid w:val="0023489B"/>
    <w:rsid w:val="00242466"/>
    <w:rsid w:val="0024287C"/>
    <w:rsid w:val="0024490F"/>
    <w:rsid w:val="002461D5"/>
    <w:rsid w:val="00247C37"/>
    <w:rsid w:val="002514B0"/>
    <w:rsid w:val="00260D06"/>
    <w:rsid w:val="00261333"/>
    <w:rsid w:val="00274592"/>
    <w:rsid w:val="00275674"/>
    <w:rsid w:val="00280C75"/>
    <w:rsid w:val="00290930"/>
    <w:rsid w:val="00293B51"/>
    <w:rsid w:val="00295049"/>
    <w:rsid w:val="002950D8"/>
    <w:rsid w:val="00295914"/>
    <w:rsid w:val="00296313"/>
    <w:rsid w:val="0029700A"/>
    <w:rsid w:val="002A0010"/>
    <w:rsid w:val="002A0CE5"/>
    <w:rsid w:val="002A1368"/>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4467"/>
    <w:rsid w:val="0039531F"/>
    <w:rsid w:val="00397652"/>
    <w:rsid w:val="00397D43"/>
    <w:rsid w:val="003B0A1E"/>
    <w:rsid w:val="003B3E18"/>
    <w:rsid w:val="003B48B6"/>
    <w:rsid w:val="003B4912"/>
    <w:rsid w:val="003B4C8A"/>
    <w:rsid w:val="003B592D"/>
    <w:rsid w:val="003C0F7B"/>
    <w:rsid w:val="003C2DC6"/>
    <w:rsid w:val="003C40C1"/>
    <w:rsid w:val="003C46CC"/>
    <w:rsid w:val="003C5B55"/>
    <w:rsid w:val="003C6C96"/>
    <w:rsid w:val="003D305E"/>
    <w:rsid w:val="003E0D0E"/>
    <w:rsid w:val="003E38D6"/>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3566"/>
    <w:rsid w:val="00455192"/>
    <w:rsid w:val="00456EE3"/>
    <w:rsid w:val="00457910"/>
    <w:rsid w:val="00457D3E"/>
    <w:rsid w:val="004641C0"/>
    <w:rsid w:val="00464386"/>
    <w:rsid w:val="00464833"/>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50D8"/>
    <w:rsid w:val="00555CB4"/>
    <w:rsid w:val="00555D30"/>
    <w:rsid w:val="00560147"/>
    <w:rsid w:val="0056112D"/>
    <w:rsid w:val="005640C7"/>
    <w:rsid w:val="0056570F"/>
    <w:rsid w:val="00565DEA"/>
    <w:rsid w:val="0056600D"/>
    <w:rsid w:val="00566D01"/>
    <w:rsid w:val="005673F3"/>
    <w:rsid w:val="00572B21"/>
    <w:rsid w:val="00577DF3"/>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D1390"/>
    <w:rsid w:val="006D1655"/>
    <w:rsid w:val="006D4FDC"/>
    <w:rsid w:val="006D76E3"/>
    <w:rsid w:val="006E1846"/>
    <w:rsid w:val="006E2265"/>
    <w:rsid w:val="006E264F"/>
    <w:rsid w:val="006E2E52"/>
    <w:rsid w:val="006E4441"/>
    <w:rsid w:val="006E7E99"/>
    <w:rsid w:val="006F0847"/>
    <w:rsid w:val="006F40E8"/>
    <w:rsid w:val="00707510"/>
    <w:rsid w:val="00707926"/>
    <w:rsid w:val="00710C5B"/>
    <w:rsid w:val="007136BC"/>
    <w:rsid w:val="00714867"/>
    <w:rsid w:val="0072048C"/>
    <w:rsid w:val="00722034"/>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108B"/>
    <w:rsid w:val="007D68A4"/>
    <w:rsid w:val="007E5B48"/>
    <w:rsid w:val="007F185C"/>
    <w:rsid w:val="007F2758"/>
    <w:rsid w:val="007F44E5"/>
    <w:rsid w:val="007F521B"/>
    <w:rsid w:val="007F5C77"/>
    <w:rsid w:val="007F6291"/>
    <w:rsid w:val="007F75C7"/>
    <w:rsid w:val="007F7AC1"/>
    <w:rsid w:val="00800856"/>
    <w:rsid w:val="00800F70"/>
    <w:rsid w:val="00803463"/>
    <w:rsid w:val="008040F6"/>
    <w:rsid w:val="00804111"/>
    <w:rsid w:val="00805530"/>
    <w:rsid w:val="00810EF8"/>
    <w:rsid w:val="0081170B"/>
    <w:rsid w:val="008125CB"/>
    <w:rsid w:val="00814004"/>
    <w:rsid w:val="008147C9"/>
    <w:rsid w:val="008163AC"/>
    <w:rsid w:val="00817236"/>
    <w:rsid w:val="0082467F"/>
    <w:rsid w:val="008246BB"/>
    <w:rsid w:val="00827274"/>
    <w:rsid w:val="00827835"/>
    <w:rsid w:val="00837BD9"/>
    <w:rsid w:val="008403B5"/>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20FAC"/>
    <w:rsid w:val="00921668"/>
    <w:rsid w:val="009225BA"/>
    <w:rsid w:val="00923738"/>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EA5"/>
    <w:rsid w:val="00985169"/>
    <w:rsid w:val="00987189"/>
    <w:rsid w:val="0099562E"/>
    <w:rsid w:val="00995DF3"/>
    <w:rsid w:val="00997B9A"/>
    <w:rsid w:val="009A652A"/>
    <w:rsid w:val="009B04EE"/>
    <w:rsid w:val="009B4F72"/>
    <w:rsid w:val="009C0C32"/>
    <w:rsid w:val="009C286D"/>
    <w:rsid w:val="009C49F1"/>
    <w:rsid w:val="009C5409"/>
    <w:rsid w:val="009C6FF4"/>
    <w:rsid w:val="009D05CA"/>
    <w:rsid w:val="009D0698"/>
    <w:rsid w:val="009D1C9E"/>
    <w:rsid w:val="009D4A80"/>
    <w:rsid w:val="009D73B4"/>
    <w:rsid w:val="009E0021"/>
    <w:rsid w:val="009E075A"/>
    <w:rsid w:val="009E2451"/>
    <w:rsid w:val="009E3EEB"/>
    <w:rsid w:val="009F0480"/>
    <w:rsid w:val="009F7A4B"/>
    <w:rsid w:val="00A0172F"/>
    <w:rsid w:val="00A14761"/>
    <w:rsid w:val="00A159F2"/>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5FA3"/>
    <w:rsid w:val="00A466D6"/>
    <w:rsid w:val="00A47234"/>
    <w:rsid w:val="00A52472"/>
    <w:rsid w:val="00A526E1"/>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5048"/>
    <w:rsid w:val="00B171C0"/>
    <w:rsid w:val="00B2499D"/>
    <w:rsid w:val="00B26086"/>
    <w:rsid w:val="00B318BD"/>
    <w:rsid w:val="00B34C07"/>
    <w:rsid w:val="00B41082"/>
    <w:rsid w:val="00B41FC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63FD"/>
    <w:rsid w:val="00B71963"/>
    <w:rsid w:val="00B72B09"/>
    <w:rsid w:val="00B7329C"/>
    <w:rsid w:val="00B739EC"/>
    <w:rsid w:val="00B7551F"/>
    <w:rsid w:val="00B7645E"/>
    <w:rsid w:val="00B765AA"/>
    <w:rsid w:val="00B800EE"/>
    <w:rsid w:val="00B816B7"/>
    <w:rsid w:val="00B82167"/>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E144C"/>
    <w:rsid w:val="00BE1887"/>
    <w:rsid w:val="00BE6459"/>
    <w:rsid w:val="00BE6CFF"/>
    <w:rsid w:val="00BF197E"/>
    <w:rsid w:val="00BF3448"/>
    <w:rsid w:val="00BF430A"/>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6A15"/>
    <w:rsid w:val="00D7756F"/>
    <w:rsid w:val="00D777A1"/>
    <w:rsid w:val="00D80550"/>
    <w:rsid w:val="00D82566"/>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0631"/>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944E8"/>
    <w:rsid w:val="00EA4A29"/>
    <w:rsid w:val="00EA6746"/>
    <w:rsid w:val="00EA7BEC"/>
    <w:rsid w:val="00EB023E"/>
    <w:rsid w:val="00EB120F"/>
    <w:rsid w:val="00EB1E04"/>
    <w:rsid w:val="00EB346F"/>
    <w:rsid w:val="00EB3665"/>
    <w:rsid w:val="00EB44AA"/>
    <w:rsid w:val="00EB5368"/>
    <w:rsid w:val="00EC00F6"/>
    <w:rsid w:val="00EC37BD"/>
    <w:rsid w:val="00EC5BD0"/>
    <w:rsid w:val="00EC6727"/>
    <w:rsid w:val="00ED2369"/>
    <w:rsid w:val="00ED3D69"/>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733"/>
    <w:rsid w:val="00F51EDD"/>
    <w:rsid w:val="00F52B89"/>
    <w:rsid w:val="00F53652"/>
    <w:rsid w:val="00F53816"/>
    <w:rsid w:val="00F53B98"/>
    <w:rsid w:val="00F5732D"/>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microsoft.com/office/2007/relationships/hdphoto" Target="media/hdphoto1.wdp"/><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34</Pages>
  <Words>8915</Words>
  <Characters>50822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59618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Dan Lane</cp:lastModifiedBy>
  <cp:revision>107</cp:revision>
  <dcterms:created xsi:type="dcterms:W3CDTF">2023-03-28T01:31:00Z</dcterms:created>
  <dcterms:modified xsi:type="dcterms:W3CDTF">2023-04-04T22:45:00Z</dcterms:modified>
  <cp:category/>
</cp:coreProperties>
</file>