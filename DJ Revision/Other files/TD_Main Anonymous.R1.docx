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commentRangeStart w:id="0"/>
      <w:r>
        <w:rPr>
          <w:b/>
          <w:bCs/>
        </w:rPr>
        <w:t>Abstract</w:t>
      </w:r>
      <w:commentRangeEnd w:id="0"/>
      <w:r w:rsidR="00E40631">
        <w:rPr>
          <w:rStyle w:val="CommentReference"/>
          <w:rFonts w:asciiTheme="minorHAnsi" w:eastAsiaTheme="minorHAnsi" w:hAnsiTheme="minorHAnsi" w:cstheme="minorBidi"/>
        </w:rPr>
        <w:commentReference w:id="0"/>
      </w:r>
    </w:p>
    <w:p w14:paraId="6373C375" w14:textId="5CB13607" w:rsidR="006E7E99" w:rsidRDefault="00C43F16" w:rsidP="0072519F">
      <w:pPr>
        <w:widowControl w:val="0"/>
        <w:spacing w:line="480" w:lineRule="auto"/>
        <w:jc w:val="both"/>
      </w:pPr>
      <w:r>
        <w:t>T</w:t>
      </w:r>
      <w:r w:rsidR="00D078D7">
        <w:t>he</w:t>
      </w:r>
      <w:r w:rsidR="00EE2214">
        <w:t xml:space="preserve"> question of whether the use of digital media </w:t>
      </w:r>
      <w:r w:rsidR="00D078D7">
        <w:t>reduces or exacerbates</w:t>
      </w:r>
      <w:r w:rsidR="00D078D7" w:rsidRPr="003E6315">
        <w:t xml:space="preserve"> inequalities in news exposure and engagement</w:t>
      </w:r>
      <w:r w:rsidR="00D078D7">
        <w:t xml:space="preserve"> is critical for our understanding of informed publics and inclusive democratic processes. </w:t>
      </w:r>
      <w:r w:rsidR="00413ADE">
        <w:t xml:space="preserve">While the literature on incidental </w:t>
      </w:r>
      <w:r w:rsidR="00A33E07">
        <w:t xml:space="preserve">news </w:t>
      </w:r>
      <w:r w:rsidR="00413ADE">
        <w:t xml:space="preserve">exposure has questioned the dominant view that major platforms widen information gaps between people who are interested in news and public affairs and those who are not, </w:t>
      </w:r>
      <w:r>
        <w:t>the literature</w:t>
      </w:r>
      <w:r w:rsidR="00413ADE">
        <w:t xml:space="preserve"> has only started to grapple with a central issue: That news exposure and engagement is shaped not only by ‘demand-side’ factors such as user interest, but </w:t>
      </w:r>
      <w:r>
        <w:t xml:space="preserve">also </w:t>
      </w:r>
      <w:r w:rsidR="00413ADE">
        <w:t>by ‘supply-side’ factor</w:t>
      </w:r>
      <w:r w:rsidR="00A33E07">
        <w:t xml:space="preserve">s </w:t>
      </w:r>
      <w:r>
        <w:t>such as</w:t>
      </w:r>
      <w:r w:rsidR="00A33E07">
        <w:t xml:space="preserve"> social networks and curation algorithms.</w:t>
      </w:r>
      <w:ins w:id="1" w:author="Diehl, Trevor Hollis" w:date="2023-03-27T22:27:00Z">
        <w:r w:rsidR="00782BE6">
          <w:t xml:space="preserve"> </w:t>
        </w:r>
        <w:r w:rsidR="00782BE6" w:rsidRPr="00782BE6">
          <w:t xml:space="preserve">In this article, we develop Thorson’s (2020) metaphor of ‘attracting the news’ into an analytic concept employing Latent Class Analysis (LCA). We then draw on a rolling cross-sectional online survey (N = 2,008) that links the top stories circulating on Facebook during an election cycle with novel measures of incidental exposure. We conceptualize incidental exposure as both an individual trait and a temporal state of news exposure.  We then investigate the links among </w:t>
        </w:r>
      </w:ins>
      <w:ins w:id="2" w:author="Diehl, Trevor Hollis" w:date="2023-03-27T22:29:00Z">
        <w:r w:rsidR="00782BE6">
          <w:t>‘</w:t>
        </w:r>
      </w:ins>
      <w:ins w:id="3" w:author="Diehl, Trevor Hollis" w:date="2023-03-27T22:27:00Z">
        <w:r w:rsidR="00782BE6" w:rsidRPr="00782BE6">
          <w:t>news attraction</w:t>
        </w:r>
      </w:ins>
      <w:ins w:id="4" w:author="Diehl, Trevor Hollis" w:date="2023-03-27T22:29:00Z">
        <w:r w:rsidR="00782BE6">
          <w:t>’</w:t>
        </w:r>
      </w:ins>
      <w:ins w:id="5" w:author="Diehl, Trevor Hollis" w:date="2023-03-27T22:27:00Z">
        <w:r w:rsidR="00782BE6" w:rsidRPr="00782BE6">
          <w:t>, incidental exposure, and news engagement.</w:t>
        </w:r>
      </w:ins>
      <w:r w:rsidR="00A33E07">
        <w:t xml:space="preserve"> </w:t>
      </w:r>
      <w:commentRangeStart w:id="6"/>
      <w:del w:id="7" w:author="Diehl, Trevor Hollis" w:date="2023-03-27T22:26:00Z">
        <w:r w:rsidR="00A33E07" w:rsidDel="00782BE6">
          <w:delText>In this article, we develop Thorson’s (2020) metaphor of ‘attracting the news’ into an analytic concept</w:delText>
        </w:r>
        <w:r w:rsidDel="00782BE6">
          <w:delText xml:space="preserve"> that encompasses these and other influences on news exposure and engagement</w:delText>
        </w:r>
        <w:r w:rsidR="008163AC" w:rsidDel="00782BE6">
          <w:delText>. Drawing on an online survey</w:delText>
        </w:r>
        <w:r w:rsidR="00CC0A01" w:rsidDel="00782BE6">
          <w:delText xml:space="preserve"> </w:delText>
        </w:r>
        <w:r w:rsidR="008163AC" w:rsidDel="00782BE6">
          <w:delText>linked with social media data (N = 2,008)</w:delText>
        </w:r>
        <w:r w:rsidR="00CC0A01" w:rsidDel="00782BE6">
          <w:delText>, we</w:delText>
        </w:r>
        <w:r w:rsidR="008163AC" w:rsidDel="00782BE6">
          <w:delText xml:space="preserve"> </w:delText>
        </w:r>
        <w:r w:rsidR="00A33E07" w:rsidDel="00782BE6">
          <w:delText xml:space="preserve">investigate its relationship with incidental exposure and news engagement. </w:delText>
        </w:r>
      </w:del>
      <w:commentRangeEnd w:id="6"/>
      <w:r w:rsidR="00E40631">
        <w:rPr>
          <w:rStyle w:val="CommentReference"/>
          <w:rFonts w:asciiTheme="minorHAnsi" w:eastAsiaTheme="minorHAnsi" w:hAnsiTheme="minorHAnsi" w:cstheme="minorBidi"/>
        </w:rPr>
        <w:commentReference w:id="6"/>
      </w:r>
      <w:r w:rsidR="00A33E07">
        <w:t xml:space="preserve">We find some evidence that incidental exposure closes information gaps based on news attraction, but no evidence that it closes engagement gaps. Results are discussed </w:t>
      </w:r>
      <w:proofErr w:type="gramStart"/>
      <w:r w:rsidR="00A33E07">
        <w:t>in light of</w:t>
      </w:r>
      <w:proofErr w:type="gramEnd"/>
      <w:r w:rsidR="00A33E07">
        <w:t xml:space="preserve">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60826123" w:rsidR="00602487" w:rsidRDefault="00503EE9" w:rsidP="0072519F">
      <w:pPr>
        <w:widowControl w:val="0"/>
        <w:spacing w:line="480" w:lineRule="auto"/>
      </w:pPr>
      <w:r w:rsidRPr="003E6315">
        <w:t xml:space="preserve">A central question in </w:t>
      </w:r>
      <w:r w:rsidR="00A80D2B">
        <w:t>the study</w:t>
      </w:r>
      <w:r w:rsidRPr="003E6315">
        <w:t xml:space="preserve"> </w:t>
      </w:r>
      <w:r>
        <w:t>of</w:t>
      </w:r>
      <w:r w:rsidRPr="003E6315">
        <w:t xml:space="preserve"> contemporary</w:t>
      </w:r>
      <w:r>
        <w:t xml:space="preserve"> news environments</w:t>
      </w:r>
      <w:r w:rsidRPr="003E6315">
        <w:t xml:space="preserve"> has been whether digital media are reshaping long-standing inequalities in </w:t>
      </w:r>
      <w:r>
        <w:t xml:space="preserve">political </w:t>
      </w:r>
      <w:r w:rsidRPr="003E6315">
        <w:t>news exposure and engagement.</w:t>
      </w:r>
      <w:r>
        <w:t xml:space="preserve"> While t</w:t>
      </w:r>
      <w:r w:rsidRPr="003E6315">
        <w:t>he dominant perspective</w:t>
      </w:r>
      <w:r>
        <w:t xml:space="preserve"> </w:t>
      </w:r>
      <w:r w:rsidRPr="003E6315">
        <w:t xml:space="preserve">has been that </w:t>
      </w:r>
      <w:r>
        <w:t>prominent platforms such as Facebook and Google tend to</w:t>
      </w:r>
      <w:r w:rsidRPr="003E6315">
        <w:t xml:space="preserve"> </w:t>
      </w:r>
      <w:r>
        <w:t>exacerbate informational inequalities</w:t>
      </w:r>
      <w:r w:rsidR="00296313">
        <w:t xml:space="preserve"> (</w:t>
      </w:r>
      <w:r w:rsidR="00296313" w:rsidRPr="003E6315">
        <w:t>Prior, 2007</w:t>
      </w:r>
      <w:r w:rsidR="00296313">
        <w:t>)</w:t>
      </w:r>
      <w:r>
        <w:t xml:space="preserve">, </w:t>
      </w:r>
      <w:r w:rsidRPr="000620B2">
        <w:t xml:space="preserve">the burgeoning literature on ‘incidental’ exposure complicates </w:t>
      </w:r>
      <w:r>
        <w:t>the</w:t>
      </w:r>
      <w:r w:rsidRPr="000620B2">
        <w:t xml:space="preserve"> picture</w:t>
      </w:r>
      <w:r>
        <w:t xml:space="preserve"> by suggesting that even the politically disengaged or uninterested might be exposed to some political news </w:t>
      </w:r>
      <w:proofErr w:type="gramStart"/>
      <w:r>
        <w:t>in the course of</w:t>
      </w:r>
      <w:proofErr w:type="gramEnd"/>
      <w:r>
        <w:t xml:space="preserve"> using digital media platforms for other purposes (Fletcher &amp; Nielsen, 2018).</w:t>
      </w:r>
      <w:r w:rsidR="00A80D2B">
        <w:t xml:space="preserve"> However, recent scholarship has identified a key issue </w:t>
      </w:r>
      <w:r w:rsidR="0003135C">
        <w:t xml:space="preserve">in this literature: It has overemphasized the role of interest in </w:t>
      </w:r>
      <w:r w:rsidR="00552370">
        <w:t>explaining</w:t>
      </w:r>
      <w:r w:rsidR="0003135C">
        <w:t xml:space="preserve"> information </w:t>
      </w:r>
      <w:proofErr w:type="gramStart"/>
      <w:r w:rsidR="0003135C">
        <w:t>gaps, and</w:t>
      </w:r>
      <w:proofErr w:type="gramEnd"/>
      <w:r w:rsidR="0003135C">
        <w:t xml:space="preserve"> </w:t>
      </w:r>
      <w:r w:rsidR="00296313">
        <w:t xml:space="preserve">underemphasized </w:t>
      </w:r>
      <w:r w:rsidR="00552370">
        <w:t xml:space="preserve">how </w:t>
      </w:r>
      <w:r w:rsidR="00545B29">
        <w:t xml:space="preserve">changes in ‘supply-side’ </w:t>
      </w:r>
      <w:r w:rsidR="000454A4">
        <w:t>dynamics brought about by digital media platforms and</w:t>
      </w:r>
      <w:r w:rsidR="00545B29">
        <w:t xml:space="preserve"> </w:t>
      </w:r>
      <w:r w:rsidR="000454A4">
        <w:t>the ways they</w:t>
      </w:r>
      <w:r w:rsidR="00545B29">
        <w:t xml:space="preserve"> shape information flows</w:t>
      </w:r>
      <w:r w:rsidR="009E2451">
        <w:t xml:space="preserve"> online</w:t>
      </w:r>
      <w:r w:rsidR="00545B29">
        <w:t xml:space="preserve">. </w:t>
      </w:r>
    </w:p>
    <w:p w14:paraId="47C37654" w14:textId="7285B7A5" w:rsidR="00FF6127" w:rsidRPr="00DB7799" w:rsidRDefault="00602487" w:rsidP="0072519F">
      <w:pPr>
        <w:widowControl w:val="0"/>
        <w:spacing w:line="480" w:lineRule="auto"/>
      </w:pPr>
      <w:r>
        <w:tab/>
      </w:r>
      <w:r w:rsidR="00545B29">
        <w:t xml:space="preserve">Based on this observation, Thorson (2020) introduced the metaphor of ‘attracting the news’ in order to describe </w:t>
      </w:r>
      <w:r w:rsidR="00FD2306">
        <w:t>the</w:t>
      </w:r>
      <w:r w:rsidR="00545B29">
        <w:t xml:space="preserve"> </w:t>
      </w:r>
      <w:r w:rsidR="00780BA4">
        <w:t>confluence of</w:t>
      </w:r>
      <w:r w:rsidR="00FD2306">
        <w:t xml:space="preserve"> supply- and demand-side</w:t>
      </w:r>
      <w:r w:rsidR="00780BA4">
        <w:t xml:space="preserve"> </w:t>
      </w:r>
      <w:proofErr w:type="gramStart"/>
      <w:r w:rsidR="00780BA4">
        <w:t>factors</w:t>
      </w:r>
      <w:r w:rsidR="0012287C">
        <w:t>,</w:t>
      </w:r>
      <w:r w:rsidR="00545B29">
        <w:t xml:space="preserve"> and</w:t>
      </w:r>
      <w:proofErr w:type="gramEnd"/>
      <w:r w:rsidR="00545B29">
        <w:t xml:space="preserve"> shift the scholarly conversation </w:t>
      </w:r>
      <w:r w:rsidR="00780BA4">
        <w:t>about</w:t>
      </w:r>
      <w:r w:rsidR="00545B29">
        <w:t xml:space="preserve"> informational inequalities toward a deeper consideration of the range individual, social, and </w:t>
      </w:r>
      <w:r>
        <w:t>technological</w:t>
      </w:r>
      <w:r w:rsidR="00545B29">
        <w:t xml:space="preserve"> </w:t>
      </w:r>
      <w:r w:rsidR="00780BA4">
        <w:t>influences</w:t>
      </w:r>
      <w:r w:rsidR="00545B29">
        <w:t xml:space="preserve"> that might produce them. </w:t>
      </w:r>
      <w:r>
        <w:t xml:space="preserve">In this article, we develop the idea of </w:t>
      </w:r>
      <w:r>
        <w:rPr>
          <w:i/>
          <w:iCs/>
        </w:rPr>
        <w:t>news attraction</w:t>
      </w:r>
      <w:r>
        <w:t xml:space="preserve"> as an analytic concept to be used in tandem with incidental news exposure</w:t>
      </w:r>
      <w:ins w:id="8" w:author="Diehl, Trevor Hollis" w:date="2023-03-27T22:28:00Z">
        <w:r w:rsidR="00782BE6">
          <w:t xml:space="preserve"> as both the product of an individual trait and a temporal state of news exposure (</w:t>
        </w:r>
        <w:r w:rsidR="00782BE6" w:rsidRPr="00D27195">
          <w:t>Weeks &amp; Lane, 2020</w:t>
        </w:r>
        <w:r w:rsidR="00782BE6">
          <w:t>)</w:t>
        </w:r>
      </w:ins>
      <w:r w:rsidR="00D358F0">
        <w:t xml:space="preserve">. </w:t>
      </w:r>
      <w:r w:rsidR="00BF197E">
        <w:t>D</w:t>
      </w:r>
      <w:r>
        <w:t xml:space="preserve">oing so clarifies debates surrounding the equalizing or stratifying effects of digital media on news exposure and engagement. </w:t>
      </w:r>
      <w:r w:rsidR="00D358F0">
        <w:t>D</w:t>
      </w:r>
      <w:r>
        <w:t>eriv</w:t>
      </w:r>
      <w:r w:rsidR="00D358F0">
        <w:t>ing</w:t>
      </w:r>
      <w:r>
        <w:t xml:space="preserve"> predictions</w:t>
      </w:r>
      <w:r w:rsidR="00DB7799">
        <w:t xml:space="preserve"> about equalization or stratification</w:t>
      </w:r>
      <w:r>
        <w:t xml:space="preserve"> based our explication of the</w:t>
      </w:r>
      <w:r w:rsidR="00780BA4">
        <w:t xml:space="preserve"> ‘news attraction’</w:t>
      </w:r>
      <w:r>
        <w:t xml:space="preserve"> concept,</w:t>
      </w:r>
      <w:r w:rsidR="00BF197E">
        <w:t xml:space="preserve"> </w:t>
      </w:r>
      <w:r w:rsidR="00153B9E">
        <w:t xml:space="preserve">we test those hypotheses with data from </w:t>
      </w:r>
      <w:r w:rsidR="00153B9E" w:rsidRPr="002461D5">
        <w:t>an online survey of social media users in the United States</w:t>
      </w:r>
      <w:r w:rsidR="00153B9E">
        <w:t xml:space="preserve"> conducted during the 2020 Presidential Election cycle.</w:t>
      </w:r>
      <w:r w:rsidR="00DB7799">
        <w:t xml:space="preserve"> Finally, we discuss results </w:t>
      </w:r>
      <w:proofErr w:type="gramStart"/>
      <w:r w:rsidR="00DB7799">
        <w:t>in light of</w:t>
      </w:r>
      <w:proofErr w:type="gramEnd"/>
      <w:r w:rsidR="00DB7799">
        <w:t xml:space="preserve"> extant theory </w:t>
      </w:r>
      <w:r w:rsidR="00DB7799">
        <w:lastRenderedPageBreak/>
        <w:t xml:space="preserve">and broader conversations about informational inequalities in </w:t>
      </w:r>
      <w:r w:rsidR="00DB7799" w:rsidRPr="00C03DB6">
        <w:t>contemporary news environments.</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proofErr w:type="gramStart"/>
      <w:r w:rsidRPr="003E6315">
        <w:t>high-choice</w:t>
      </w:r>
      <w:proofErr w:type="gramEnd"/>
      <w:r>
        <w:t>’</w:t>
      </w:r>
      <w:r w:rsidRPr="003E6315">
        <w:t xml:space="preserve"> environments, in which the ability of individuals to customize their media diets has deepened inequalities in news consumption (Prior, </w:t>
      </w:r>
      <w:r w:rsidRPr="003E6315">
        <w:lastRenderedPageBreak/>
        <w:t xml:space="preserve">2007). According to this view, the politically interested exist in news-rich digital spaces, while everyone else </w:t>
      </w:r>
      <w:proofErr w:type="gramStart"/>
      <w:r w:rsidRPr="003E6315">
        <w:t>is able to</w:t>
      </w:r>
      <w:proofErr w:type="gramEnd"/>
      <w:r w:rsidRPr="003E6315">
        <w:t xml:space="preserve">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3674845F" w:rsidR="007B19B5" w:rsidRPr="007B19B5" w:rsidRDefault="00D239C1" w:rsidP="0072519F">
      <w:pPr>
        <w:widowControl w:val="0"/>
        <w:spacing w:line="480" w:lineRule="auto"/>
        <w:rPr>
          <w:ins w:id="9" w:author="Dan Lane" w:date="2023-03-16T11:32:00Z"/>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t xml:space="preserve"> </w:t>
      </w:r>
      <w:ins w:id="10" w:author="Dan Lane" w:date="2023-03-16T11:31:00Z">
        <w:r w:rsidR="007B19B5">
          <w:t xml:space="preserve">As </w:t>
        </w:r>
      </w:ins>
      <w:ins w:id="11" w:author="Dan Lane" w:date="2023-03-16T11:32:00Z">
        <w:r w:rsidR="007B19B5" w:rsidRPr="00D27195">
          <w:t xml:space="preserve">Weeks </w:t>
        </w:r>
        <w:r w:rsidR="007B19B5">
          <w:t>and</w:t>
        </w:r>
        <w:r w:rsidR="007B19B5" w:rsidRPr="00D27195">
          <w:t xml:space="preserve"> Lane</w:t>
        </w:r>
        <w:r w:rsidR="007B19B5">
          <w:t xml:space="preserve"> (</w:t>
        </w:r>
        <w:r w:rsidR="007B19B5" w:rsidRPr="00D27195">
          <w:t>2020</w:t>
        </w:r>
        <w:r w:rsidR="007B19B5">
          <w:t>) argue, incidental exposure can</w:t>
        </w:r>
      </w:ins>
      <w:ins w:id="12" w:author="Dan Lane" w:date="2023-03-16T11:40:00Z">
        <w:r w:rsidR="007B19B5">
          <w:t xml:space="preserve"> occur on both</w:t>
        </w:r>
      </w:ins>
      <w:ins w:id="13" w:author="Dan Lane" w:date="2023-03-16T11:36:00Z">
        <w:r w:rsidR="007B19B5">
          <w:t xml:space="preserve"> </w:t>
        </w:r>
      </w:ins>
      <w:ins w:id="14" w:author="Dan Lane" w:date="2023-03-16T11:41:00Z">
        <w:r w:rsidR="007B19B5">
          <w:t>“</w:t>
        </w:r>
      </w:ins>
      <w:ins w:id="15" w:author="Dan Lane" w:date="2023-03-16T11:36:00Z">
        <w:r w:rsidR="007B19B5" w:rsidRPr="007B19B5">
          <w:rPr>
            <w:rPrChange w:id="16" w:author="Dan Lane" w:date="2023-03-16T11:41:00Z">
              <w:rPr>
                <w:i/>
                <w:iCs/>
              </w:rPr>
            </w:rPrChange>
          </w:rPr>
          <w:t>trait</w:t>
        </w:r>
      </w:ins>
      <w:ins w:id="17" w:author="Dan Lane" w:date="2023-03-16T11:41:00Z">
        <w:r w:rsidR="007B19B5">
          <w:t>”</w:t>
        </w:r>
      </w:ins>
      <w:ins w:id="18" w:author="Dan Lane" w:date="2023-03-16T11:36:00Z">
        <w:r w:rsidR="007B19B5" w:rsidRPr="007B19B5">
          <w:t xml:space="preserve"> and </w:t>
        </w:r>
      </w:ins>
      <w:ins w:id="19" w:author="Dan Lane" w:date="2023-03-16T11:41:00Z">
        <w:r w:rsidR="007B19B5">
          <w:t>“</w:t>
        </w:r>
      </w:ins>
      <w:ins w:id="20" w:author="Dan Lane" w:date="2023-03-16T11:36:00Z">
        <w:r w:rsidR="007B19B5" w:rsidRPr="007B19B5">
          <w:rPr>
            <w:rPrChange w:id="21" w:author="Dan Lane" w:date="2023-03-16T11:41:00Z">
              <w:rPr>
                <w:i/>
                <w:iCs/>
              </w:rPr>
            </w:rPrChange>
          </w:rPr>
          <w:t>state</w:t>
        </w:r>
      </w:ins>
      <w:ins w:id="22" w:author="Dan Lane" w:date="2023-03-16T11:41:00Z">
        <w:r w:rsidR="007B19B5">
          <w:t>”</w:t>
        </w:r>
      </w:ins>
      <w:ins w:id="23" w:author="Dan Lane" w:date="2023-03-16T11:36:00Z">
        <w:r w:rsidR="007B19B5">
          <w:t xml:space="preserve"> level</w:t>
        </w:r>
      </w:ins>
      <w:ins w:id="24" w:author="Dan Lane" w:date="2023-03-16T11:38:00Z">
        <w:r w:rsidR="007B19B5">
          <w:t xml:space="preserve">s. </w:t>
        </w:r>
        <w:r w:rsidR="007B19B5" w:rsidRPr="00C019A0">
          <w:rPr>
            <w:i/>
            <w:iCs/>
            <w:rPrChange w:id="25" w:author="Dan Lane" w:date="2023-03-16T11:53:00Z">
              <w:rPr/>
            </w:rPrChange>
          </w:rPr>
          <w:t>Trait</w:t>
        </w:r>
        <w:r w:rsidR="007B19B5">
          <w:t>-like incidenta</w:t>
        </w:r>
      </w:ins>
      <w:ins w:id="26" w:author="Dan Lane" w:date="2023-03-16T11:39:00Z">
        <w:r w:rsidR="007B19B5">
          <w:t>l exposure</w:t>
        </w:r>
      </w:ins>
      <w:ins w:id="27" w:author="Dan Lane" w:date="2023-03-16T11:36:00Z">
        <w:r w:rsidR="007B19B5">
          <w:t xml:space="preserve"> </w:t>
        </w:r>
      </w:ins>
      <w:ins w:id="28" w:author="Dan Lane" w:date="2023-03-16T11:44:00Z">
        <w:r w:rsidR="00C0226C">
          <w:t xml:space="preserve">occurs when individuals who </w:t>
        </w:r>
      </w:ins>
      <w:ins w:id="29" w:author="Dan Lane" w:date="2023-03-16T11:46:00Z">
        <w:r w:rsidR="00C0226C">
          <w:t xml:space="preserve">are </w:t>
        </w:r>
      </w:ins>
      <w:ins w:id="30" w:author="Dan Lane" w:date="2023-03-16T11:44:00Z">
        <w:r w:rsidR="00C0226C">
          <w:t xml:space="preserve">unmotivated to engage with news content </w:t>
        </w:r>
        <w:r w:rsidR="00C0226C" w:rsidRPr="00C0226C">
          <w:rPr>
            <w:i/>
            <w:iCs/>
            <w:rPrChange w:id="31" w:author="Dan Lane" w:date="2023-03-16T11:46:00Z">
              <w:rPr/>
            </w:rPrChange>
          </w:rPr>
          <w:t xml:space="preserve">in </w:t>
        </w:r>
      </w:ins>
      <w:ins w:id="32" w:author="Dan Lane" w:date="2023-03-16T11:45:00Z">
        <w:r w:rsidR="00C0226C" w:rsidRPr="00C0226C">
          <w:rPr>
            <w:i/>
            <w:iCs/>
            <w:rPrChange w:id="33" w:author="Dan Lane" w:date="2023-03-16T11:46:00Z">
              <w:rPr/>
            </w:rPrChange>
          </w:rPr>
          <w:t xml:space="preserve">general </w:t>
        </w:r>
        <w:r w:rsidR="00C0226C">
          <w:t xml:space="preserve">(i.e., </w:t>
        </w:r>
      </w:ins>
      <w:ins w:id="34" w:author="Dan Lane" w:date="2023-03-16T11:53:00Z">
        <w:r w:rsidR="00C019A0">
          <w:t xml:space="preserve">those with </w:t>
        </w:r>
      </w:ins>
      <w:ins w:id="35" w:author="Dan Lane" w:date="2023-03-16T11:45:00Z">
        <w:r w:rsidR="00C0226C">
          <w:t xml:space="preserve">low political interest) </w:t>
        </w:r>
      </w:ins>
      <w:moveToRangeStart w:id="36" w:author="Dan Lane" w:date="2023-03-16T11:39:00Z" w:name="move129859188"/>
      <w:moveTo w:id="37" w:author="Dan Lane" w:date="2023-03-16T11:39:00Z">
        <w:del w:id="38" w:author="Dan Lane" w:date="2023-03-16T11:45:00Z">
          <w:r w:rsidR="007B19B5" w:rsidDel="00C0226C">
            <w:delText>little interest in news</w:delText>
          </w:r>
          <w:r w:rsidR="007B19B5" w:rsidRPr="007B19B5" w:rsidDel="00C0226C">
            <w:rPr>
              <w:i/>
              <w:iCs/>
              <w:rPrChange w:id="39" w:author="Dan Lane" w:date="2023-03-16T11:40:00Z">
                <w:rPr/>
              </w:rPrChange>
            </w:rPr>
            <w:delText xml:space="preserve"> </w:delText>
          </w:r>
        </w:del>
        <w:del w:id="40" w:author="Dan Lane" w:date="2023-03-16T11:40:00Z">
          <w:r w:rsidR="007B19B5" w:rsidDel="007B19B5">
            <w:delText xml:space="preserve">will </w:delText>
          </w:r>
        </w:del>
        <w:r w:rsidR="007B19B5">
          <w:t xml:space="preserve">‘stumble upon’ </w:t>
        </w:r>
        <w:del w:id="41" w:author="Dan Lane" w:date="2023-03-16T11:40:00Z">
          <w:r w:rsidR="007B19B5" w:rsidDel="007B19B5">
            <w:delText>it once in a while</w:delText>
          </w:r>
        </w:del>
      </w:moveTo>
      <w:ins w:id="42" w:author="Dan Lane" w:date="2023-03-16T11:40:00Z">
        <w:r w:rsidR="007B19B5">
          <w:t>news content</w:t>
        </w:r>
      </w:ins>
      <w:moveTo w:id="43" w:author="Dan Lane" w:date="2023-03-16T11:39:00Z">
        <w:r w:rsidR="007B19B5" w:rsidRPr="00C60274">
          <w:t xml:space="preserve"> (Fletcher &amp; Nielsen, 2018; </w:t>
        </w:r>
        <w:r w:rsidR="007B19B5">
          <w:t xml:space="preserve">Lu &amp; Lee, 2019; </w:t>
        </w:r>
        <w:r w:rsidR="007B19B5" w:rsidRPr="00C60274">
          <w:t>Weeks et al., 202</w:t>
        </w:r>
        <w:r w:rsidR="007B19B5">
          <w:t>2</w:t>
        </w:r>
        <w:r w:rsidR="007B19B5" w:rsidRPr="00C60274">
          <w:t>).</w:t>
        </w:r>
      </w:moveTo>
      <w:moveToRangeEnd w:id="36"/>
      <w:ins w:id="44" w:author="Dan Lane" w:date="2023-03-16T11:41:00Z">
        <w:r w:rsidR="007B19B5">
          <w:t xml:space="preserve"> In c</w:t>
        </w:r>
      </w:ins>
      <w:ins w:id="45" w:author="Dan Lane" w:date="2023-03-16T11:42:00Z">
        <w:r w:rsidR="007B19B5">
          <w:t>ontrast,</w:t>
        </w:r>
      </w:ins>
      <w:ins w:id="46" w:author="Dan Lane" w:date="2023-03-16T11:46:00Z">
        <w:r w:rsidR="00C0226C">
          <w:t xml:space="preserve"> </w:t>
        </w:r>
        <w:r w:rsidR="00C0226C" w:rsidRPr="00C019A0">
          <w:rPr>
            <w:i/>
            <w:iCs/>
            <w:rPrChange w:id="47" w:author="Dan Lane" w:date="2023-03-16T11:53:00Z">
              <w:rPr/>
            </w:rPrChange>
          </w:rPr>
          <w:t>state</w:t>
        </w:r>
        <w:r w:rsidR="00C0226C">
          <w:t xml:space="preserve">-like exposure refers to unmotivated encounters with </w:t>
        </w:r>
        <w:proofErr w:type="gramStart"/>
        <w:r w:rsidR="00C0226C" w:rsidRPr="00C0226C">
          <w:rPr>
            <w:i/>
            <w:iCs/>
            <w:rPrChange w:id="48" w:author="Dan Lane" w:date="2023-03-16T11:48:00Z">
              <w:rPr/>
            </w:rPrChange>
          </w:rPr>
          <w:t>particular</w:t>
        </w:r>
      </w:ins>
      <w:ins w:id="49" w:author="Dan Lane" w:date="2023-03-16T11:47:00Z">
        <w:r w:rsidR="00C0226C" w:rsidRPr="00C0226C">
          <w:rPr>
            <w:i/>
            <w:iCs/>
            <w:rPrChange w:id="50" w:author="Dan Lane" w:date="2023-03-16T11:48:00Z">
              <w:rPr/>
            </w:rPrChange>
          </w:rPr>
          <w:t xml:space="preserve"> </w:t>
        </w:r>
        <w:r w:rsidR="00C0226C">
          <w:t>pieces</w:t>
        </w:r>
        <w:proofErr w:type="gramEnd"/>
        <w:r w:rsidR="00C0226C">
          <w:t xml:space="preserve"> of news content. This trait vs. state distinction allows for the possibility that incidental exposure </w:t>
        </w:r>
      </w:ins>
      <w:ins w:id="51" w:author="Dan Lane" w:date="2023-03-16T11:51:00Z">
        <w:r w:rsidR="00C0226C">
          <w:t>can occur both among people who have traits that make them unmotivated to engage in the news generally as well as those who are simply unmotivated in a specif</w:t>
        </w:r>
      </w:ins>
      <w:ins w:id="52" w:author="Dan Lane" w:date="2023-03-16T11:52:00Z">
        <w:r w:rsidR="00C0226C">
          <w:t>ic context (e.g., during a specific time of day or in relation to a specific topic (</w:t>
        </w:r>
        <w:r w:rsidR="00C0226C" w:rsidRPr="00D27195">
          <w:t>Weeks &amp; Lane, 2020</w:t>
        </w:r>
        <w:r w:rsidR="00C0226C">
          <w:t>).</w:t>
        </w:r>
      </w:ins>
    </w:p>
    <w:p w14:paraId="0C49A997" w14:textId="3D151D8F" w:rsidR="00D239C1" w:rsidRPr="00BA010D" w:rsidRDefault="00D239C1">
      <w:pPr>
        <w:widowControl w:val="0"/>
        <w:spacing w:line="480" w:lineRule="auto"/>
        <w:ind w:firstLine="720"/>
        <w:rPr>
          <w:highlight w:val="green"/>
        </w:rPr>
        <w:pPrChange w:id="53" w:author="Dan Lane" w:date="2023-03-16T11:48:00Z">
          <w:pPr>
            <w:widowControl w:val="0"/>
            <w:spacing w:line="480" w:lineRule="auto"/>
          </w:pPr>
        </w:pPrChange>
      </w:pPr>
      <w:del w:id="54" w:author="Dan Lane" w:date="2023-03-16T11:41:00Z">
        <w:r w:rsidDel="007B19B5">
          <w:delText xml:space="preserve">Despite the high-choice nature of digital media, the pervasiveness of news online makes it likely that even those who have </w:delText>
        </w:r>
      </w:del>
      <w:moveFromRangeStart w:id="55" w:author="Dan Lane" w:date="2023-03-16T11:39:00Z" w:name="move129859188"/>
      <w:moveFrom w:id="56" w:author="Dan Lane" w:date="2023-03-16T11:39:00Z">
        <w:r w:rsidDel="007B19B5">
          <w:t>little interest in news will ‘stumble upon’ it once in a while</w:t>
        </w:r>
        <w:r w:rsidRPr="00C60274" w:rsidDel="007B19B5">
          <w:t xml:space="preserve"> (Fletcher &amp; Nielsen, 2018; </w:t>
        </w:r>
        <w:r w:rsidR="009B04EE" w:rsidDel="007B19B5">
          <w:t>Lu &amp; Lee, 201</w:t>
        </w:r>
        <w:r w:rsidR="00F5732D" w:rsidDel="007B19B5">
          <w:t>9</w:t>
        </w:r>
        <w:r w:rsidR="009B04EE" w:rsidDel="007B19B5">
          <w:t xml:space="preserve">; </w:t>
        </w:r>
        <w:r w:rsidRPr="00C60274" w:rsidDel="007B19B5">
          <w:t>Weeks et al., 202</w:t>
        </w:r>
        <w:r w:rsidR="00E47B65" w:rsidDel="007B19B5">
          <w:t>2</w:t>
        </w:r>
        <w:r w:rsidRPr="00C60274" w:rsidDel="007B19B5">
          <w:t>).</w:t>
        </w:r>
        <w:r w:rsidDel="007B19B5">
          <w:t xml:space="preserve"> </w:t>
        </w:r>
      </w:moveFrom>
      <w:moveFromRangeEnd w:id="55"/>
      <w:del w:id="57" w:author="Dan Lane" w:date="2023-03-16T11:41:00Z">
        <w:r w:rsidR="002E0602" w:rsidDel="007B19B5">
          <w:delText>In particular,</w:delText>
        </w:r>
      </w:del>
      <w:ins w:id="58" w:author="Dan Lane" w:date="2023-03-16T11:53:00Z">
        <w:r w:rsidR="00C019A0">
          <w:t xml:space="preserve">Broadly, research </w:t>
        </w:r>
      </w:ins>
      <w:ins w:id="59" w:author="Dan Lane" w:date="2023-03-16T11:54:00Z">
        <w:r w:rsidR="00C019A0">
          <w:t xml:space="preserve">has </w:t>
        </w:r>
      </w:ins>
      <w:ins w:id="60" w:author="Dan Lane" w:date="2023-03-16T11:55:00Z">
        <w:r w:rsidR="00C019A0">
          <w:t>examined incidental exposure on the trait-level</w:t>
        </w:r>
      </w:ins>
      <w:ins w:id="61" w:author="Dan Lane" w:date="2023-03-16T11:56:00Z">
        <w:r w:rsidR="00C019A0">
          <w:t>, focusing on how social media faci</w:t>
        </w:r>
      </w:ins>
      <w:ins w:id="62" w:author="Dan Lane" w:date="2023-03-16T11:57:00Z">
        <w:r w:rsidR="00C019A0">
          <w:t>litate exposure to news</w:t>
        </w:r>
      </w:ins>
      <w:ins w:id="63" w:author="Dan Lane" w:date="2023-03-16T11:55:00Z">
        <w:r w:rsidR="00C019A0">
          <w:t xml:space="preserve"> </w:t>
        </w:r>
      </w:ins>
      <w:ins w:id="64" w:author="Dan Lane" w:date="2023-03-16T11:57:00Z">
        <w:r w:rsidR="00C019A0">
          <w:t xml:space="preserve">during </w:t>
        </w:r>
      </w:ins>
      <w:del w:id="65" w:author="Dan Lane" w:date="2023-03-16T11:55:00Z">
        <w:r w:rsidR="002E0602" w:rsidDel="00C019A0">
          <w:delText xml:space="preserve"> s</w:delText>
        </w:r>
      </w:del>
      <w:del w:id="66" w:author="Dan Lane" w:date="2023-03-16T11:57:00Z">
        <w:r w:rsidR="002E0602" w:rsidDel="00C019A0">
          <w:delText xml:space="preserve">ocial media seemingly facilitate </w:delText>
        </w:r>
      </w:del>
      <w:del w:id="67" w:author="Dan Lane" w:date="2023-03-16T11:56:00Z">
        <w:r w:rsidR="002E0602" w:rsidDel="00C019A0">
          <w:delText xml:space="preserve">these encounters with news in </w:delText>
        </w:r>
      </w:del>
      <w:r w:rsidR="002E0602">
        <w:t>“moment[s] of leisure” (</w:t>
      </w:r>
      <w:proofErr w:type="spellStart"/>
      <w:r w:rsidR="002E0602" w:rsidRPr="0034738D">
        <w:rPr>
          <w:color w:val="000000" w:themeColor="text1"/>
        </w:rPr>
        <w:t>Boczkowski</w:t>
      </w:r>
      <w:proofErr w:type="spellEnd"/>
      <w:r w:rsidR="002E0602" w:rsidRPr="0034738D">
        <w:rPr>
          <w:color w:val="000000" w:themeColor="text1"/>
        </w:rPr>
        <w:t xml:space="preserve"> et al., 2018</w:t>
      </w:r>
      <w:r w:rsidR="002E0602">
        <w:rPr>
          <w:color w:val="000000" w:themeColor="text1"/>
        </w:rPr>
        <w:t>)</w:t>
      </w:r>
      <w:ins w:id="68" w:author="Dan Lane" w:date="2023-03-16T11:57:00Z">
        <w:r w:rsidR="00C019A0">
          <w:rPr>
            <w:color w:val="000000" w:themeColor="text1"/>
          </w:rPr>
          <w:t xml:space="preserve"> and a</w:t>
        </w:r>
      </w:ins>
      <w:ins w:id="69" w:author="Dan Lane" w:date="2023-03-16T11:58:00Z">
        <w:r w:rsidR="00C019A0">
          <w:rPr>
            <w:color w:val="000000" w:themeColor="text1"/>
          </w:rPr>
          <w:t xml:space="preserve">mong a sizable number of users who are </w:t>
        </w:r>
      </w:ins>
      <w:ins w:id="70" w:author="Dan Lane" w:date="2023-03-16T12:00:00Z">
        <w:r w:rsidR="00C019A0">
          <w:rPr>
            <w:color w:val="000000" w:themeColor="text1"/>
          </w:rPr>
          <w:t>fundamentally</w:t>
        </w:r>
      </w:ins>
      <w:ins w:id="71" w:author="Dan Lane" w:date="2023-03-16T11:58:00Z">
        <w:r w:rsidR="00C019A0">
          <w:rPr>
            <w:color w:val="000000" w:themeColor="text1"/>
          </w:rPr>
          <w:t xml:space="preserve"> </w:t>
        </w:r>
      </w:ins>
      <w:ins w:id="72" w:author="Dan Lane" w:date="2023-03-16T12:03:00Z">
        <w:r w:rsidR="00C019A0">
          <w:rPr>
            <w:color w:val="000000" w:themeColor="text1"/>
          </w:rPr>
          <w:t>disconnected from</w:t>
        </w:r>
      </w:ins>
      <w:ins w:id="73" w:author="Dan Lane" w:date="2023-03-16T11:58:00Z">
        <w:r w:rsidR="00C019A0">
          <w:rPr>
            <w:color w:val="000000" w:themeColor="text1"/>
          </w:rPr>
          <w:t xml:space="preserve"> </w:t>
        </w:r>
      </w:ins>
      <w:ins w:id="74" w:author="Dan Lane" w:date="2023-03-16T12:03:00Z">
        <w:r w:rsidR="00C019A0">
          <w:rPr>
            <w:color w:val="000000" w:themeColor="text1"/>
          </w:rPr>
          <w:t>the</w:t>
        </w:r>
      </w:ins>
      <w:ins w:id="75" w:author="Dan Lane" w:date="2023-03-16T11:59:00Z">
        <w:r w:rsidR="00C019A0">
          <w:rPr>
            <w:color w:val="000000" w:themeColor="text1"/>
          </w:rPr>
          <w:t xml:space="preserve"> </w:t>
        </w:r>
      </w:ins>
      <w:ins w:id="76" w:author="Dan Lane" w:date="2023-03-16T11:58:00Z">
        <w:r w:rsidR="00C019A0">
          <w:rPr>
            <w:color w:val="000000" w:themeColor="text1"/>
          </w:rPr>
          <w:t>news and politics</w:t>
        </w:r>
      </w:ins>
      <w:ins w:id="77" w:author="Dan Lane" w:date="2023-03-16T12:03:00Z">
        <w:r w:rsidR="00C019A0">
          <w:rPr>
            <w:color w:val="000000" w:themeColor="text1"/>
          </w:rPr>
          <w:t xml:space="preserve"> (</w:t>
        </w:r>
        <w:r w:rsidR="00C019A0">
          <w:t xml:space="preserve">Barnidge &amp; </w:t>
        </w:r>
        <w:proofErr w:type="spellStart"/>
        <w:r w:rsidR="00C019A0">
          <w:t>Xenos</w:t>
        </w:r>
        <w:proofErr w:type="spellEnd"/>
        <w:r w:rsidR="00C019A0">
          <w:t>, 2021)</w:t>
        </w:r>
      </w:ins>
      <w:ins w:id="78" w:author="Dan Lane" w:date="2023-03-16T11:58:00Z">
        <w:r w:rsidR="00C019A0">
          <w:rPr>
            <w:color w:val="000000" w:themeColor="text1"/>
          </w:rPr>
          <w:t xml:space="preserve">. </w:t>
        </w:r>
      </w:ins>
      <w:ins w:id="79" w:author="Dan Lane" w:date="2023-03-16T12:03:00Z">
        <w:r w:rsidR="00095DE9">
          <w:rPr>
            <w:color w:val="000000" w:themeColor="text1"/>
          </w:rPr>
          <w:t>S</w:t>
        </w:r>
      </w:ins>
      <w:ins w:id="80" w:author="Dan Lane" w:date="2023-03-16T12:04:00Z">
        <w:r w:rsidR="00095DE9">
          <w:rPr>
            <w:color w:val="000000" w:themeColor="text1"/>
          </w:rPr>
          <w:t xml:space="preserve">tudies suggest that </w:t>
        </w:r>
      </w:ins>
      <w:del w:id="81" w:author="Dan Lane" w:date="2023-03-16T12:03:00Z">
        <w:r w:rsidR="002E0602" w:rsidDel="00C019A0">
          <w:rPr>
            <w:color w:val="000000" w:themeColor="text1"/>
          </w:rPr>
          <w:delText xml:space="preserve"> </w:delText>
        </w:r>
      </w:del>
      <w:del w:id="82" w:author="Dan Lane" w:date="2023-03-16T11:58:00Z">
        <w:r w:rsidR="002E0602" w:rsidDel="00C019A0">
          <w:rPr>
            <w:color w:val="000000" w:themeColor="text1"/>
          </w:rPr>
          <w:delText xml:space="preserve">and, </w:delText>
        </w:r>
        <w:r w:rsidR="0012287C" w:rsidDel="00C019A0">
          <w:rPr>
            <w:color w:val="000000" w:themeColor="text1"/>
          </w:rPr>
          <w:delText>for that reason</w:delText>
        </w:r>
        <w:r w:rsidR="002E0602" w:rsidDel="00C019A0">
          <w:rPr>
            <w:color w:val="000000" w:themeColor="text1"/>
          </w:rPr>
          <w:delText xml:space="preserve">, </w:delText>
        </w:r>
      </w:del>
      <w:r w:rsidR="002E0602">
        <w:rPr>
          <w:color w:val="000000" w:themeColor="text1"/>
        </w:rPr>
        <w:t xml:space="preserve">incidental exposure makes up a </w:t>
      </w:r>
      <w:r w:rsidR="002E0602">
        <w:rPr>
          <w:color w:val="000000" w:themeColor="text1"/>
        </w:rPr>
        <w:lastRenderedPageBreak/>
        <w:t>substantial portion of news use on those platforms (</w:t>
      </w:r>
      <w:proofErr w:type="spellStart"/>
      <w:r w:rsidR="002E0602" w:rsidRPr="0034738D">
        <w:rPr>
          <w:color w:val="000000" w:themeColor="text1"/>
        </w:rPr>
        <w:t>Antunovic</w:t>
      </w:r>
      <w:proofErr w:type="spellEnd"/>
      <w:r w:rsidR="002E0602" w:rsidRPr="0034738D">
        <w:rPr>
          <w:color w:val="000000" w:themeColor="text1"/>
        </w:rPr>
        <w:t xml:space="preserve"> et al., 2018</w:t>
      </w:r>
      <w:r w:rsidR="002E0602">
        <w:rPr>
          <w:color w:val="000000" w:themeColor="text1"/>
        </w:rPr>
        <w:t xml:space="preserve">; </w:t>
      </w:r>
      <w:r w:rsidR="002E0602" w:rsidRPr="00C60274">
        <w:t>Fletcher &amp; Nielsen, 2018</w:t>
      </w:r>
      <w:r w:rsidR="002E0602">
        <w:rPr>
          <w:color w:val="000000" w:themeColor="text1"/>
        </w:rPr>
        <w:t>).</w:t>
      </w:r>
      <w:r w:rsidRPr="00C60274">
        <w:t xml:space="preserve"> </w:t>
      </w:r>
      <w:r>
        <w:t xml:space="preserve">Accordingly, some scholars have argued that the sheer abundance of opportunity to encounter news online may </w:t>
      </w:r>
      <w:proofErr w:type="gramStart"/>
      <w:r>
        <w:t>actually serve</w:t>
      </w:r>
      <w:proofErr w:type="gramEnd"/>
      <w:r>
        <w:t xml:space="preserve"> to reduce or temper political inequality by providing opportunities for the disinterested to learn about and participate in the political process (Ahmadi &amp; </w:t>
      </w:r>
      <w:proofErr w:type="spellStart"/>
      <w:r>
        <w:t>Wohn</w:t>
      </w:r>
      <w:proofErr w:type="spellEnd"/>
      <w:r>
        <w:t xml:space="preserve">, 2018; Weeks et al. 2022; </w:t>
      </w:r>
      <w:proofErr w:type="spellStart"/>
      <w:r w:rsidRPr="00A711F6">
        <w:t>Xenos</w:t>
      </w:r>
      <w:proofErr w:type="spellEnd"/>
      <w:r w:rsidRPr="00A711F6">
        <w:t xml:space="preserve"> et al., 2014)</w:t>
      </w:r>
      <w:r>
        <w:t xml:space="preserve">. Others have argued that, while digital media may facilitate incidental </w:t>
      </w:r>
      <w:r w:rsidRPr="0040205F">
        <w:t>exposure</w:t>
      </w:r>
      <w:r>
        <w:t xml:space="preserve"> to news, actual </w:t>
      </w:r>
      <w:r w:rsidRPr="00C60274">
        <w:rPr>
          <w:i/>
          <w:iCs/>
        </w:rPr>
        <w:t>engagement</w:t>
      </w:r>
      <w:r>
        <w:t xml:space="preserve"> with news will remain unequal </w:t>
      </w:r>
      <w:r w:rsidRPr="0040205F">
        <w:t>(</w:t>
      </w:r>
      <w:proofErr w:type="spellStart"/>
      <w:r w:rsidRPr="0040205F">
        <w:t>Kümpel</w:t>
      </w:r>
      <w:proofErr w:type="spellEnd"/>
      <w:r w:rsidRPr="0040205F">
        <w:t>, 2020</w:t>
      </w:r>
      <w:r>
        <w:t>; Thorson, 2020</w:t>
      </w:r>
      <w:r w:rsidRPr="0040205F">
        <w:t>)</w:t>
      </w:r>
      <w:r>
        <w:t>.</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7B9C1391" w:rsidR="002D04A5" w:rsidRDefault="00F8138E" w:rsidP="0072519F">
      <w:pPr>
        <w:widowControl w:val="0"/>
        <w:spacing w:line="480" w:lineRule="auto"/>
        <w:ind w:firstLine="720"/>
      </w:pPr>
      <w:r>
        <w:t>But</w:t>
      </w:r>
      <w:r w:rsidR="0033159E">
        <w:t xml:space="preserve"> e</w:t>
      </w:r>
      <w:r w:rsidR="00D239C1">
        <w:t>mpirical findings are</w:t>
      </w:r>
      <w:r w:rsidR="00E659DA">
        <w:t xml:space="preserve"> generally</w:t>
      </w:r>
      <w:r w:rsidR="00D239C1">
        <w:t xml:space="preserve"> mixed when it comes to</w:t>
      </w:r>
      <w:r w:rsidR="003E0D0E">
        <w:t xml:space="preserve"> the question of whether incidental exposure has</w:t>
      </w:r>
      <w:r w:rsidR="00D239C1">
        <w:t xml:space="preserve"> </w:t>
      </w:r>
      <w:r w:rsidR="003E0D0E">
        <w:t>‘</w:t>
      </w:r>
      <w:r w:rsidR="00D239C1">
        <w:t>equaliz</w:t>
      </w:r>
      <w:r w:rsidR="003E0D0E">
        <w:t>ing’ or ‘stratifying’ effects on access to and engagement with news.</w:t>
      </w:r>
      <w:r w:rsidR="00CB243E">
        <w:t xml:space="preserve"> </w:t>
      </w:r>
      <w:r w:rsidR="00D239C1">
        <w:t xml:space="preserve">For example, Fletcher and Nielsen (2018) find relatively strong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w:t>
      </w:r>
      <w:r w:rsidR="00D239C1">
        <w:lastRenderedPageBreak/>
        <w:t xml:space="preserve">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678C73A8" w:rsidR="00D239C1" w:rsidRPr="002D04A5" w:rsidRDefault="00D239C1" w:rsidP="0072519F">
      <w:pPr>
        <w:widowControl w:val="0"/>
        <w:spacing w:line="480" w:lineRule="auto"/>
        <w:ind w:firstLine="720"/>
      </w:pPr>
      <w:r>
        <w:t xml:space="preserve">While studies </w:t>
      </w:r>
      <w:r w:rsidR="001C279A">
        <w:t xml:space="preserve">cited above offer evidence of </w:t>
      </w:r>
      <w:r>
        <w:t xml:space="preserve">equalizing effects for exposure to news, other studies have found that people who are interested in the news are much more likely to expend the extra effort to engage with </w:t>
      </w:r>
      <w:r w:rsidR="001C279A">
        <w:t xml:space="preserve">news </w:t>
      </w:r>
      <w:r>
        <w:t>content they come across (</w:t>
      </w:r>
      <w:proofErr w:type="spellStart"/>
      <w:r w:rsidRPr="00D757CC">
        <w:t>Kümpel</w:t>
      </w:r>
      <w:proofErr w:type="spellEnd"/>
      <w:r>
        <w:t>, 2020)</w:t>
      </w:r>
      <w:r w:rsidR="001C279A">
        <w:t>. T</w:t>
      </w:r>
      <w:r>
        <w:t>hese</w:t>
      </w:r>
      <w:r w:rsidR="001C279A">
        <w:t xml:space="preserve"> engagement</w:t>
      </w:r>
      <w: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t>Xenos</w:t>
      </w:r>
      <w:proofErr w:type="spellEnd"/>
      <w:r>
        <w:t>, 2021)</w:t>
      </w:r>
      <w:r w:rsidR="001C279A">
        <w:t>.</w:t>
      </w:r>
      <w:r>
        <w:t xml:space="preserve"> </w:t>
      </w:r>
      <w:r w:rsidR="001C279A">
        <w:t>This suggests that</w:t>
      </w:r>
      <w: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t>Xenos</w:t>
      </w:r>
      <w:proofErr w:type="spellEnd"/>
      <w:r>
        <w:t xml:space="preserve">, 2021; Lee &amp; </w:t>
      </w:r>
      <w:proofErr w:type="spellStart"/>
      <w:r>
        <w:t>Xenos</w:t>
      </w:r>
      <w:proofErr w:type="spellEnd"/>
      <w:r>
        <w:t>, 202</w:t>
      </w:r>
      <w:r w:rsidR="00F5732D">
        <w:t>2</w:t>
      </w:r>
      <w:r>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72C3245F" w:rsidR="00B01304" w:rsidRDefault="004F32AE" w:rsidP="0072519F">
      <w:pPr>
        <w:widowControl w:val="0"/>
        <w:spacing w:line="480" w:lineRule="auto"/>
        <w:ind w:firstLine="720"/>
      </w:pPr>
      <w:r>
        <w:t>A</w:t>
      </w:r>
      <w:r w:rsidR="00D239C1">
        <w:t xml:space="preserve">dvancing our understanding of </w:t>
      </w:r>
      <w:r>
        <w:t>digital</w:t>
      </w:r>
      <w:r w:rsidR="00D239C1">
        <w:t xml:space="preserve"> inequalities</w:t>
      </w:r>
      <w:r>
        <w:t xml:space="preserve"> in political news audiences</w:t>
      </w:r>
      <w:r w:rsidR="00D239C1">
        <w:t xml:space="preserve"> requires addressing a key issue that has arisen in </w:t>
      </w:r>
      <w:r w:rsidR="00804111">
        <w:t xml:space="preserve">the </w:t>
      </w:r>
      <w:r w:rsidR="00D239C1">
        <w:t xml:space="preserve">incidental exposure </w:t>
      </w:r>
      <w:r w:rsidR="00804111">
        <w:t>literature</w:t>
      </w:r>
      <w:r w:rsidR="00D239C1">
        <w:t xml:space="preserve">.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w:t>
      </w:r>
      <w:r w:rsidR="00D239C1">
        <w:lastRenderedPageBreak/>
        <w:t>media lies in the</w:t>
      </w:r>
      <w:r w:rsidR="007F6291">
        <w:t xml:space="preserve"> confluence of ‘demand-side’ factors with changes in the</w:t>
      </w:r>
      <w:r w:rsidR="00D239C1">
        <w:t xml:space="preserve"> ‘</w:t>
      </w:r>
      <w:r w:rsidR="00D239C1" w:rsidRPr="00E822D2">
        <w:rPr>
          <w:i/>
          <w:iCs/>
        </w:rPr>
        <w:t>supply side</w:t>
      </w:r>
      <w:r w:rsidR="00D239C1">
        <w:t>’ of the equation. Here, the very opportunity to incidentally encounter news (i.e., the supply of news) 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0CC69AF0" w:rsidR="00D239C1" w:rsidRDefault="00D239C1" w:rsidP="0072519F">
      <w:pPr>
        <w:widowControl w:val="0"/>
        <w:spacing w:line="480" w:lineRule="auto"/>
        <w:ind w:firstLine="720"/>
      </w:pPr>
      <w:commentRangeStart w:id="83"/>
      <w:r>
        <w:t xml:space="preserve">To address this challenge, we turn to Thorson's (2020) concept </w:t>
      </w:r>
      <w:del w:id="84" w:author="Diehl, Trevor Hollis" w:date="2023-03-27T16:38:00Z">
        <w:r w:rsidDel="00464833">
          <w:delText>of  ‘</w:delText>
        </w:r>
      </w:del>
      <w:ins w:id="85" w:author="Diehl, Trevor Hollis" w:date="2023-03-27T16:38:00Z">
        <w:r w:rsidR="00464833">
          <w:t>of ‘</w:t>
        </w:r>
      </w:ins>
      <w:r>
        <w:t xml:space="preserve">news attraction.’ Thorson introduced the concept </w:t>
      </w:r>
      <w:proofErr w:type="gramStart"/>
      <w:r>
        <w:t>in order to</w:t>
      </w:r>
      <w:proofErr w:type="gramEnd"/>
      <w:r>
        <w:t xml:space="preserve"> better characterize the “shift in power toward a broader assemblage of actors</w:t>
      </w:r>
      <w:ins w:id="86" w:author="Diehl, Trevor Hollis" w:date="2023-03-27T16:38:00Z">
        <w:r w:rsidR="009526C8">
          <w:t xml:space="preserve"> </w:t>
        </w:r>
      </w:ins>
      <w:del w:id="87" w:author="Diehl, Trevor Hollis" w:date="2023-03-27T16:38:00Z">
        <w:r w:rsidDel="009526C8">
          <w:delText xml:space="preserve">” </w:delText>
        </w:r>
      </w:del>
      <w:r>
        <w:t>that play a role in the process of exposure to news and political information on social media platforms” (</w:t>
      </w:r>
      <w:r w:rsidRPr="0076380B">
        <w:t xml:space="preserve">p. </w:t>
      </w:r>
      <w:r w:rsidR="0076380B" w:rsidRPr="0076380B">
        <w:t>1073</w:t>
      </w:r>
      <w:r>
        <w:t xml:space="preserve">). </w:t>
      </w:r>
      <w:commentRangeEnd w:id="83"/>
      <w:r w:rsidR="00464833">
        <w:rPr>
          <w:rStyle w:val="CommentReference"/>
          <w:rFonts w:asciiTheme="minorHAnsi" w:eastAsiaTheme="minorHAnsi" w:hAnsiTheme="minorHAnsi" w:cstheme="minorBidi"/>
        </w:rPr>
        <w:commentReference w:id="83"/>
      </w:r>
      <w:r>
        <w:t xml:space="preserve">Drawing from dictionary definitions of ‘attraction’ that define the term as a force that attracts two objects or an evocation of interest, she argues </w:t>
      </w:r>
      <w:r w:rsidR="00F763B0">
        <w:t xml:space="preserve">the </w:t>
      </w:r>
      <w: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t>is not necessarily encountered accidentally. Rather, these encounters often reflect individual’s previous news-related choices and behaviors</w:t>
      </w:r>
      <w:r w:rsidR="00796592">
        <w:t xml:space="preserve"> </w:t>
      </w:r>
      <w:r>
        <w:t>(Thorson et al., 20</w:t>
      </w:r>
      <w:r w:rsidR="007D68A4">
        <w:t>21</w:t>
      </w:r>
      <w:r>
        <w:t xml:space="preserve">). Therefore, while news may be encountered </w:t>
      </w:r>
      <w:proofErr w:type="gramStart"/>
      <w:r>
        <w:t>in the course of</w:t>
      </w:r>
      <w:proofErr w:type="gramEnd"/>
      <w:r>
        <w:t xml:space="preserve"> doing something else</w:t>
      </w:r>
      <w:r w:rsidR="00202333">
        <w:t xml:space="preserve">, </w:t>
      </w:r>
      <w:r>
        <w:t xml:space="preserve">these encounters may not </w:t>
      </w:r>
      <w:r w:rsidR="00275674">
        <w:t xml:space="preserve">be </w:t>
      </w:r>
      <w:r>
        <w:t xml:space="preserve">entirely non-elective in that people previously have made choices that lead to </w:t>
      </w:r>
      <w:r w:rsidR="008C782B">
        <w:t>them</w:t>
      </w:r>
      <w:r>
        <w:t xml:space="preserve">. Thus, on social media platforms, the object </w:t>
      </w:r>
      <w:r w:rsidR="006773D0">
        <w:t>and</w:t>
      </w:r>
      <w:r>
        <w:t xml:space="preserve"> temporality of choice</w:t>
      </w:r>
      <w:r w:rsidR="006773D0">
        <w:t xml:space="preserve"> </w:t>
      </w:r>
      <w:r>
        <w:t>is often displaced, and choices themselves may not pertain to specific pieces of news content but rather to ‘</w:t>
      </w:r>
      <w:proofErr w:type="gramStart"/>
      <w:r>
        <w:t>types’</w:t>
      </w:r>
      <w:proofErr w:type="gramEnd"/>
      <w:r>
        <w:t xml:space="preserve"> or categories of content (Barnidge &amp; </w:t>
      </w:r>
      <w:proofErr w:type="spellStart"/>
      <w:r>
        <w:t>Xenos</w:t>
      </w:r>
      <w:proofErr w:type="spellEnd"/>
      <w:r>
        <w:t xml:space="preserve">, 2021). </w:t>
      </w:r>
      <w:r>
        <w:tab/>
      </w:r>
    </w:p>
    <w:p w14:paraId="4E527883" w14:textId="39B7E5BF" w:rsidR="00D239C1" w:rsidRDefault="00D239C1" w:rsidP="0072519F">
      <w:pPr>
        <w:widowControl w:val="0"/>
        <w:spacing w:line="480" w:lineRule="auto"/>
      </w:pPr>
      <w:r>
        <w:tab/>
        <w:t xml:space="preserve">While Thorson (2020) offered ‘news attraction’ as a metaphor, we argue that it may also </w:t>
      </w:r>
      <w:r>
        <w:lastRenderedPageBreak/>
        <w:t>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ins w:id="88" w:author="Dan Lane" w:date="2023-03-16T12:08:00Z">
        <w:r w:rsidR="00095DE9">
          <w:t xml:space="preserve"> </w:t>
        </w:r>
        <w:r w:rsidR="00095DE9" w:rsidRPr="00095DE9">
          <w:rPr>
            <w:i/>
            <w:iCs/>
            <w:rPrChange w:id="89" w:author="Dan Lane" w:date="2023-03-16T12:08:00Z">
              <w:rPr/>
            </w:rPrChange>
          </w:rPr>
          <w:t>trait</w:t>
        </w:r>
        <w:r w:rsidR="00095DE9">
          <w:t>-like</w:t>
        </w:r>
      </w:ins>
      <w:r>
        <w:t xml:space="preserve"> 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ins w:id="90" w:author="Dan Lane" w:date="2023-03-16T12:09:00Z">
        <w:r w:rsidR="00095DE9">
          <w:t xml:space="preserve">either trait- or state-level </w:t>
        </w:r>
      </w:ins>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6D6BAB5B"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proofErr w:type="gramStart"/>
      <w:r>
        <w:t>particular platforms</w:t>
      </w:r>
      <w:proofErr w:type="gramEnd"/>
      <w:r>
        <w:t xml:space="preserve">. Additionally, research shows that </w:t>
      </w:r>
      <w:r>
        <w:lastRenderedPageBreak/>
        <w:t xml:space="preserve">characteristics of ego-centric networks such as network size and diversity (Barnidge &amp; </w:t>
      </w:r>
      <w:proofErr w:type="spellStart"/>
      <w:r>
        <w:t>Xenos</w:t>
      </w:r>
      <w:proofErr w:type="spellEnd"/>
      <w:r>
        <w:t xml:space="preserve">, 2020), as well as the extent to which people </w:t>
      </w:r>
      <w:r w:rsidRPr="00FA1D8E">
        <w:t xml:space="preserve">follow accounts to get news content (Thorson et al., 2021), also affect news exposure, in large part because content is not only selected by news algorithms, </w:t>
      </w:r>
      <w:proofErr w:type="gramStart"/>
      <w:r w:rsidRPr="00FA1D8E">
        <w:t>it is</w:t>
      </w:r>
      <w:proofErr w:type="gramEnd"/>
      <w:r w:rsidRPr="00FA1D8E">
        <w:t xml:space="preserve"> also curated by social contacts (Thorson &amp; Wells, 2016).</w:t>
      </w:r>
      <w:r w:rsidR="00791B34">
        <w:t xml:space="preserve"> </w:t>
      </w:r>
      <w:r w:rsidR="00A22205">
        <w:t xml:space="preserve">Finally, while direct observations of algorithmic curation </w:t>
      </w:r>
      <w:proofErr w:type="gramStart"/>
      <w:r w:rsidR="00A22205">
        <w:t>is</w:t>
      </w:r>
      <w:proofErr w:type="gramEnd"/>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50A59485"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proofErr w:type="gramStart"/>
      <w:r>
        <w:t>, in particular, engagement</w:t>
      </w:r>
      <w:proofErr w:type="gramEnd"/>
      <w:r>
        <w:t xml:space="preserve"> with news likely increases news attract</w:t>
      </w:r>
      <w:r w:rsidRPr="00DF40E8">
        <w:t xml:space="preserve">ion. </w:t>
      </w:r>
      <w:r>
        <w:t xml:space="preserve">But critically, we recognize the </w:t>
      </w:r>
      <w:ins w:id="91" w:author="Dan Lane" w:date="2023-03-16T12:12:00Z">
        <w:r w:rsidR="00095DE9">
          <w:t xml:space="preserve">potential for both trait- and state-level incidental exposure and, therefore, the </w:t>
        </w:r>
      </w:ins>
      <w:r>
        <w:t>possibility that incidental encounters with the news could occur among individuals who are both ‘high’ and ‘low’</w:t>
      </w:r>
      <w:ins w:id="92" w:author="Dan Lane" w:date="2023-03-16T12:14:00Z">
        <w:r w:rsidR="00C40933">
          <w:t xml:space="preserve"> in news attraction.</w:t>
        </w:r>
      </w:ins>
      <w:del w:id="93" w:author="Dan Lane" w:date="2023-03-16T12:12:00Z">
        <w:r w:rsidDel="00095DE9">
          <w:delText xml:space="preserve"> in news attraction</w:delText>
        </w:r>
      </w:del>
      <w:ins w:id="94" w:author="Dan Lane" w:date="2023-03-16T12:14:00Z">
        <w:r w:rsidR="00C40933">
          <w:t xml:space="preserve"> </w:t>
        </w:r>
      </w:ins>
      <w:del w:id="95" w:author="Dan Lane" w:date="2023-03-16T12:12:00Z">
        <w:r w:rsidDel="00095DE9">
          <w:delText xml:space="preserve">, and </w:delText>
        </w:r>
      </w:del>
      <w:ins w:id="96" w:author="Dan Lane" w:date="2023-03-16T12:13:00Z">
        <w:r w:rsidR="00095DE9">
          <w:t>D</w:t>
        </w:r>
      </w:ins>
      <w:del w:id="97" w:author="Dan Lane" w:date="2023-03-16T12:13:00Z">
        <w:r w:rsidDel="00095DE9">
          <w:delText>d</w:delText>
        </w:r>
      </w:del>
      <w:r>
        <w:t xml:space="preserve">oing so allows us to </w:t>
      </w:r>
      <w:del w:id="98" w:author="Dan Lane" w:date="2023-03-16T12:15:00Z">
        <w:r w:rsidDel="00C40933">
          <w:delText xml:space="preserve">isolate </w:delText>
        </w:r>
        <w:r w:rsidR="00B41082" w:rsidDel="00C40933">
          <w:delText xml:space="preserve">and </w:delText>
        </w:r>
      </w:del>
      <w:r w:rsidR="00B41082">
        <w:t xml:space="preserve">assess </w:t>
      </w:r>
      <w:r>
        <w:t xml:space="preserve">the extent to which incidental exposure </w:t>
      </w:r>
      <w:ins w:id="99" w:author="Dan Lane" w:date="2023-03-16T12:13:00Z">
        <w:r w:rsidR="00095DE9">
          <w:t xml:space="preserve">is primarily a function of the traits that are </w:t>
        </w:r>
      </w:ins>
      <w:ins w:id="100" w:author="Dan Lane" w:date="2023-03-16T12:15:00Z">
        <w:r w:rsidR="00C40933">
          <w:t>linked to</w:t>
        </w:r>
      </w:ins>
      <w:ins w:id="101" w:author="Dan Lane" w:date="2023-03-16T12:13:00Z">
        <w:r w:rsidR="00095DE9">
          <w:t xml:space="preserve"> </w:t>
        </w:r>
      </w:ins>
      <w:del w:id="102" w:author="Dan Lane" w:date="2023-03-16T12:13:00Z">
        <w:r w:rsidDel="00095DE9">
          <w:delText xml:space="preserve">occurs among </w:delText>
        </w:r>
        <w:r w:rsidR="00B41082" w:rsidDel="00095DE9">
          <w:delText xml:space="preserve">individuals with varying levels of </w:delText>
        </w:r>
      </w:del>
      <w:r w:rsidR="00B41082">
        <w:t>news attraction</w:t>
      </w:r>
      <w:ins w:id="103" w:author="Dan Lane" w:date="2023-03-16T12:15:00Z">
        <w:r w:rsidR="00C40933">
          <w:t xml:space="preserve"> as opposed to more episodic incidental news encounters</w:t>
        </w:r>
      </w:ins>
      <w:r>
        <w:t xml:space="preserve">. </w:t>
      </w:r>
      <w:r w:rsidR="00B41082">
        <w:t>This logic</w:t>
      </w:r>
      <w:r>
        <w:t xml:space="preserve"> can be used to derive </w:t>
      </w:r>
      <w:r w:rsidR="00B41082">
        <w:t>two</w:t>
      </w:r>
      <w:r>
        <w:t xml:space="preserve"> </w:t>
      </w:r>
      <w:r w:rsidR="00B41082">
        <w:t xml:space="preserve">sets of competing </w:t>
      </w:r>
      <w:r>
        <w:t>predictions about equalizing or strat</w:t>
      </w:r>
      <w:r w:rsidR="00441B9D">
        <w:t>ifying</w:t>
      </w:r>
      <w:r>
        <w:t xml:space="preserve"> effects. </w:t>
      </w:r>
    </w:p>
    <w:p w14:paraId="226FC640" w14:textId="7D90FBEB" w:rsidR="00D239C1" w:rsidRDefault="00D239C1" w:rsidP="0072519F">
      <w:pPr>
        <w:widowControl w:val="0"/>
        <w:spacing w:line="480" w:lineRule="auto"/>
      </w:pPr>
      <w:r>
        <w:tab/>
      </w:r>
      <w:r w:rsidR="009325E7">
        <w:t>First</w:t>
      </w:r>
      <w:r>
        <w:t xml:space="preserve">, if incidental exposure closes exposure gaps by drawing in potential news audience members who would not otherwise encounter news, we </w:t>
      </w:r>
      <w:proofErr w:type="gramStart"/>
      <w:r>
        <w:t>would expect</w:t>
      </w:r>
      <w:proofErr w:type="gramEnd"/>
      <w:r>
        <w:t xml:space="preserve"> to see (a) </w:t>
      </w:r>
      <w:r w:rsidR="003062D3">
        <w:t>comparatively</w:t>
      </w:r>
      <w:r w:rsidR="00B43E12">
        <w:t xml:space="preserve"> high</w:t>
      </w:r>
      <w:r>
        <w:t xml:space="preserve"> levels of incidental exposure among people who score low</w:t>
      </w:r>
      <w:r w:rsidR="00EB3665">
        <w:t xml:space="preserve"> on</w:t>
      </w:r>
      <w:r>
        <w:t xml:space="preserve"> news attraction and (b) </w:t>
      </w:r>
      <w:r>
        <w:lastRenderedPageBreak/>
        <w:t xml:space="preserve">roughly equal levels of overall exposure among those who are high and those who are low in news attraction. We expect the opposite pattern if incidental exposure widens the exposure gap. These predictions can be summarized </w:t>
      </w:r>
      <w:r w:rsidRPr="00301698">
        <w:t>with t</w:t>
      </w:r>
      <w:r w:rsidR="00EB3665" w:rsidRPr="00301698">
        <w:t xml:space="preserve">wo </w:t>
      </w:r>
      <w:r w:rsidRPr="00301698">
        <w:t>competing hypotheses:</w:t>
      </w:r>
      <w:r>
        <w:t xml:space="preserve"> </w:t>
      </w:r>
    </w:p>
    <w:p w14:paraId="3515575F" w14:textId="0AC0D276" w:rsidR="00D239C1" w:rsidRDefault="00D239C1" w:rsidP="0072519F">
      <w:pPr>
        <w:widowControl w:val="0"/>
        <w:spacing w:line="480" w:lineRule="auto"/>
      </w:pPr>
      <w:r>
        <w:tab/>
        <w:t>H</w:t>
      </w:r>
      <w:r w:rsidR="009325E7">
        <w:t>1</w:t>
      </w:r>
      <w:r>
        <w:t>a: Incidental news exposure will close exposure gaps between people who are low in</w:t>
      </w:r>
      <w:r>
        <w:tab/>
      </w:r>
      <w:r>
        <w:tab/>
        <w:t>news attraction and people who are high and news attraction.</w:t>
      </w:r>
    </w:p>
    <w:p w14:paraId="0EC5B45A" w14:textId="72049ECD" w:rsidR="00D239C1" w:rsidRDefault="00D239C1" w:rsidP="0072519F">
      <w:pPr>
        <w:widowControl w:val="0"/>
        <w:spacing w:line="480" w:lineRule="auto"/>
      </w:pPr>
      <w:r>
        <w:tab/>
        <w:t>H</w:t>
      </w:r>
      <w:r w:rsidR="009325E7">
        <w:t>1</w:t>
      </w:r>
      <w:r>
        <w:t>b: Incidental news exposure will widen exposure gaps between people who are low in</w:t>
      </w:r>
      <w:r>
        <w:tab/>
      </w:r>
      <w:r>
        <w:tab/>
        <w:t>news attraction and people who are high and 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3222CA2A" w14:textId="475C877E" w:rsidR="00D239C1" w:rsidRDefault="00D239C1" w:rsidP="0072519F">
      <w:pPr>
        <w:widowControl w:val="0"/>
        <w:spacing w:line="480" w:lineRule="auto"/>
      </w:pPr>
      <w:r>
        <w:tab/>
        <w:t>H</w:t>
      </w:r>
      <w:r w:rsidR="009325E7">
        <w:t>2</w:t>
      </w:r>
      <w:r>
        <w:t xml:space="preserve">a: Incidental news exposure will close engagement gaps between people who are low </w:t>
      </w:r>
      <w:r>
        <w:tab/>
        <w:t>in news attraction and people who are high and news attraction.</w:t>
      </w:r>
    </w:p>
    <w:p w14:paraId="7BB28A77" w14:textId="3E61C851" w:rsidR="00D239C1" w:rsidRPr="00CC68B1" w:rsidRDefault="00D239C1" w:rsidP="0072519F">
      <w:pPr>
        <w:widowControl w:val="0"/>
        <w:spacing w:line="480" w:lineRule="auto"/>
      </w:pPr>
      <w:r>
        <w:tab/>
        <w:t>H</w:t>
      </w:r>
      <w:r w:rsidR="009325E7">
        <w:t>2</w:t>
      </w:r>
      <w:r>
        <w:t xml:space="preserve">b: Incidental news exposure will widen engagement gaps between people who are low </w:t>
      </w:r>
      <w:r>
        <w:tab/>
        <w:t>in news attraction and people who are high and news attraction.</w:t>
      </w:r>
    </w:p>
    <w:p w14:paraId="3EBE7CD1" w14:textId="333D1DF3" w:rsidR="00D72CB9" w:rsidRPr="000F2C5F" w:rsidRDefault="00D72CB9" w:rsidP="0072519F">
      <w:pPr>
        <w:widowControl w:val="0"/>
        <w:spacing w:line="480" w:lineRule="auto"/>
        <w:jc w:val="center"/>
        <w:rPr>
          <w:b/>
          <w:bCs/>
        </w:rPr>
      </w:pPr>
      <w:r w:rsidRPr="000F2C5F">
        <w:rPr>
          <w:b/>
          <w:bCs/>
        </w:rPr>
        <w:t>Methods</w:t>
      </w:r>
    </w:p>
    <w:p w14:paraId="6734FC64" w14:textId="5413BF51" w:rsidR="002461D5" w:rsidRPr="002461D5" w:rsidRDefault="002461D5" w:rsidP="0072519F">
      <w:pPr>
        <w:widowControl w:val="0"/>
        <w:spacing w:line="480" w:lineRule="auto"/>
        <w:rPr>
          <w:b/>
          <w:bCs/>
        </w:rPr>
      </w:pPr>
      <w:r w:rsidRPr="002461D5">
        <w:rPr>
          <w:b/>
          <w:bCs/>
        </w:rPr>
        <w:t>Survey Design</w:t>
      </w:r>
    </w:p>
    <w:p w14:paraId="771C9F58" w14:textId="279E6876" w:rsidR="0008582F" w:rsidRDefault="00D332FF" w:rsidP="0072519F">
      <w:pPr>
        <w:widowControl w:val="0"/>
        <w:spacing w:line="480" w:lineRule="auto"/>
        <w:rPr>
          <w:ins w:id="104" w:author="Diehl, Trevor Hollis" w:date="2023-03-22T17:35:00Z"/>
        </w:rPr>
      </w:pPr>
      <w:ins w:id="105" w:author="Diehl, Trevor Hollis" w:date="2023-03-22T18:19:00Z">
        <w:r>
          <w:tab/>
        </w:r>
      </w:ins>
      <w:del w:id="106" w:author="Diehl, Trevor Hollis" w:date="2023-03-22T18:19:00Z">
        <w:r w:rsidR="002461D5" w:rsidRPr="002461D5" w:rsidDel="00D332FF">
          <w:tab/>
        </w:r>
      </w:del>
      <w:r w:rsidR="002461D5" w:rsidRPr="002461D5">
        <w:t>This study relies on a</w:t>
      </w:r>
      <w:r w:rsidR="00B00BFB">
        <w:t xml:space="preserve"> </w:t>
      </w:r>
      <w:r w:rsidR="002461D5" w:rsidRPr="002461D5">
        <w:t xml:space="preserve">rolling cross-sectional </w:t>
      </w:r>
      <w:ins w:id="107" w:author="Diehl, Trevor Hollis" w:date="2023-03-21T14:52:00Z">
        <w:r w:rsidR="0056570F">
          <w:t xml:space="preserve">(RCS) </w:t>
        </w:r>
      </w:ins>
      <w:r w:rsidR="002461D5" w:rsidRPr="002461D5">
        <w:t xml:space="preserve">survey of adult social media users </w:t>
      </w:r>
      <w:ins w:id="108" w:author="Diehl, Trevor Hollis" w:date="2023-03-21T14:31:00Z">
        <w:r w:rsidR="00734BDA">
          <w:lastRenderedPageBreak/>
          <w:t xml:space="preserve">recruited via </w:t>
        </w:r>
      </w:ins>
      <w:ins w:id="109" w:author="Diehl, Trevor Hollis" w:date="2023-03-21T14:34:00Z">
        <w:r w:rsidR="00734BDA">
          <w:t xml:space="preserve">Qualtrics online panel from </w:t>
        </w:r>
      </w:ins>
      <w:del w:id="110" w:author="Diehl, Trevor Hollis" w:date="2023-03-21T14:34:00Z">
        <w:r w:rsidR="002461D5" w:rsidRPr="002461D5" w:rsidDel="00734BDA">
          <w:delText xml:space="preserve">in </w:delText>
        </w:r>
      </w:del>
      <w:r w:rsidR="002461D5" w:rsidRPr="002461D5">
        <w:t xml:space="preserve">the United States. </w:t>
      </w:r>
      <w:ins w:id="111" w:author="Diehl, Trevor Hollis" w:date="2023-03-21T15:46:00Z">
        <w:r w:rsidR="002A1368">
          <w:t>To</w:t>
        </w:r>
      </w:ins>
      <w:ins w:id="112" w:author="Diehl, Trevor Hollis" w:date="2023-03-21T15:43:00Z">
        <w:r w:rsidR="004B5E80">
          <w:t xml:space="preserve"> align survey responses with the news cycle, </w:t>
        </w:r>
      </w:ins>
      <w:del w:id="113" w:author="Diehl, Trevor Hollis" w:date="2023-03-21T15:43:00Z">
        <w:r w:rsidR="002461D5" w:rsidRPr="002461D5" w:rsidDel="004B5E80">
          <w:delText>T</w:delText>
        </w:r>
      </w:del>
      <w:ins w:id="114" w:author="Diehl, Trevor Hollis" w:date="2023-03-21T15:43:00Z">
        <w:r w:rsidR="004B5E80">
          <w:t>t</w:t>
        </w:r>
      </w:ins>
      <w:r w:rsidR="002461D5" w:rsidRPr="002461D5">
        <w:t>he survey was administered</w:t>
      </w:r>
      <w:r w:rsidR="00B00BFB">
        <w:t xml:space="preserve"> </w:t>
      </w:r>
      <w:del w:id="115" w:author="Diehl, Trevor Hollis" w:date="2023-03-21T15:43:00Z">
        <w:r w:rsidR="00B00BFB" w:rsidDel="004B5E80">
          <w:delText>online</w:delText>
        </w:r>
        <w:r w:rsidR="002461D5" w:rsidRPr="002461D5" w:rsidDel="004B5E80">
          <w:delText xml:space="preserve"> </w:delText>
        </w:r>
      </w:del>
      <w:r w:rsidR="002461D5" w:rsidRPr="002461D5">
        <w:t>in 17 sampling frames of 3-4 days each (with Saturday/Sunday counted as one day)</w:t>
      </w:r>
      <w:ins w:id="116" w:author="Diehl, Trevor Hollis" w:date="2023-03-21T14:46:00Z">
        <w:r w:rsidR="0056570F">
          <w:t xml:space="preserve">. </w:t>
        </w:r>
      </w:ins>
      <w:del w:id="117" w:author="Diehl, Trevor Hollis" w:date="2023-03-21T14:45:00Z">
        <w:r w:rsidR="00487E75" w:rsidDel="0056570F">
          <w:delText>,</w:delText>
        </w:r>
      </w:del>
      <w:del w:id="118" w:author="Diehl, Trevor Hollis" w:date="2023-03-21T14:47:00Z">
        <w:r w:rsidR="00487E75" w:rsidDel="0056570F">
          <w:delText xml:space="preserve"> and </w:delText>
        </w:r>
        <w:r w:rsidR="002461D5" w:rsidRPr="002461D5" w:rsidDel="0056570F">
          <w:delText xml:space="preserve">survey responses </w:delText>
        </w:r>
        <w:r w:rsidR="00487E75" w:rsidDel="0056570F">
          <w:delText>were linked with</w:delText>
        </w:r>
        <w:r w:rsidR="002461D5" w:rsidRPr="002461D5" w:rsidDel="0056570F">
          <w:delText xml:space="preserve"> social media content</w:delText>
        </w:r>
        <w:r w:rsidR="00487E75" w:rsidDel="0056570F">
          <w:delText xml:space="preserve"> </w:delText>
        </w:r>
        <w:r w:rsidR="002461D5" w:rsidRPr="002461D5" w:rsidDel="0056570F">
          <w:delText xml:space="preserve">collected </w:delText>
        </w:r>
        <w:r w:rsidR="00487E75" w:rsidDel="0056570F">
          <w:delText>via</w:delText>
        </w:r>
        <w:r w:rsidR="002461D5" w:rsidRPr="002461D5" w:rsidDel="0056570F">
          <w:delText xml:space="preserve"> </w:delText>
        </w:r>
        <w:r w:rsidR="005451E4" w:rsidDel="0056570F">
          <w:delText>Brandwatch (formerly Crimson Hexagon)</w:delText>
        </w:r>
        <w:r w:rsidR="00487E75" w:rsidDel="0056570F">
          <w:delText xml:space="preserve"> </w:delText>
        </w:r>
        <w:r w:rsidR="005451E4" w:rsidDel="0056570F">
          <w:delText xml:space="preserve">and </w:delText>
        </w:r>
        <w:r w:rsidR="00214539" w:rsidDel="0056570F">
          <w:delText xml:space="preserve">then </w:delText>
        </w:r>
        <w:r w:rsidR="005451E4" w:rsidDel="0056570F">
          <w:delText>validated</w:delText>
        </w:r>
        <w:r w:rsidR="00487E75" w:rsidDel="0056570F">
          <w:delText xml:space="preserve"> by cross-checking content lists</w:delText>
        </w:r>
        <w:r w:rsidR="005451E4" w:rsidDel="0056570F">
          <w:delText xml:space="preserve"> with</w:delText>
        </w:r>
        <w:r w:rsidR="00214539" w:rsidDel="0056570F">
          <w:delText xml:space="preserve"> </w:delText>
        </w:r>
        <w:r w:rsidR="005451E4" w:rsidDel="0056570F">
          <w:delText>CrowdTangle</w:delText>
        </w:r>
        <w:r w:rsidR="002461D5" w:rsidRPr="002461D5" w:rsidDel="0056570F">
          <w:delText>.</w:delText>
        </w:r>
        <w:r w:rsidR="00597C98" w:rsidDel="0056570F">
          <w:delText xml:space="preserve"> </w:delText>
        </w:r>
      </w:del>
      <w:r w:rsidR="00597C98">
        <w:t>I</w:t>
      </w:r>
      <w:r w:rsidR="002461D5" w:rsidRPr="002461D5">
        <w:t>n each sampling frame</w:t>
      </w:r>
      <w:r w:rsidR="009129C0">
        <w:t>,</w:t>
      </w:r>
      <w:r w:rsidR="002461D5" w:rsidRPr="002461D5">
        <w:t xml:space="preserve"> we embedded a screenshot of </w:t>
      </w:r>
      <w:del w:id="119" w:author="Diehl, Trevor Hollis" w:date="2023-03-21T15:29:00Z">
        <w:r w:rsidR="00597C98" w:rsidDel="002E5735">
          <w:delText xml:space="preserve">(one of) </w:delText>
        </w:r>
      </w:del>
      <w:r w:rsidR="002461D5" w:rsidRPr="002461D5">
        <w:t xml:space="preserve">the most popular news articles </w:t>
      </w:r>
      <w:ins w:id="120" w:author="Diehl, Trevor Hollis" w:date="2023-03-21T15:47:00Z">
        <w:r w:rsidR="002A1368">
          <w:t xml:space="preserve">circulating on Facebook </w:t>
        </w:r>
      </w:ins>
      <w:r w:rsidR="005451E4">
        <w:t>over</w:t>
      </w:r>
      <w:r w:rsidR="002461D5" w:rsidRPr="002461D5">
        <w:t xml:space="preserve"> the previous three day</w:t>
      </w:r>
      <w:r w:rsidR="009129C0">
        <w:t>s</w:t>
      </w:r>
      <w:r w:rsidR="002461D5" w:rsidRPr="002461D5">
        <w:t xml:space="preserve"> with source</w:t>
      </w:r>
      <w:ins w:id="121" w:author="Diehl, Trevor Hollis" w:date="2023-03-22T12:29:00Z">
        <w:r w:rsidR="00AC371D">
          <w:t xml:space="preserve"> cues</w:t>
        </w:r>
      </w:ins>
      <w:ins w:id="122" w:author="Diehl, Trevor Hollis" w:date="2023-03-21T17:17:00Z">
        <w:r w:rsidR="00341BAE">
          <w:t xml:space="preserve"> </w:t>
        </w:r>
      </w:ins>
      <w:del w:id="123" w:author="Diehl, Trevor Hollis" w:date="2023-03-21T17:17:00Z">
        <w:r w:rsidR="002461D5" w:rsidRPr="002461D5" w:rsidDel="00341BAE">
          <w:delText xml:space="preserve"> cues </w:delText>
        </w:r>
      </w:del>
      <w:r w:rsidR="009129C0">
        <w:t>edited</w:t>
      </w:r>
      <w:r w:rsidR="002461D5" w:rsidRPr="002461D5">
        <w:t xml:space="preserve"> out of the image. </w:t>
      </w:r>
    </w:p>
    <w:p w14:paraId="76C381DC" w14:textId="7AF48DF8" w:rsidR="002461D5" w:rsidRPr="002461D5" w:rsidRDefault="0056570F">
      <w:pPr>
        <w:widowControl w:val="0"/>
        <w:spacing w:line="480" w:lineRule="auto"/>
        <w:ind w:firstLine="720"/>
        <w:pPrChange w:id="124" w:author="Diehl, Trevor Hollis" w:date="2023-03-22T17:35:00Z">
          <w:pPr>
            <w:widowControl w:val="0"/>
            <w:spacing w:line="480" w:lineRule="auto"/>
          </w:pPr>
        </w:pPrChange>
      </w:pPr>
      <w:ins w:id="125" w:author="Diehl, Trevor Hollis" w:date="2023-03-21T14:47:00Z">
        <w:r>
          <w:t xml:space="preserve">To identify the </w:t>
        </w:r>
      </w:ins>
      <w:ins w:id="126" w:author="Diehl, Trevor Hollis" w:date="2023-03-21T14:48:00Z">
        <w:r>
          <w:t xml:space="preserve">most popular news articles during the sampling frame, </w:t>
        </w:r>
      </w:ins>
      <w:ins w:id="127" w:author="Diehl, Trevor Hollis" w:date="2023-03-21T15:38:00Z">
        <w:r w:rsidR="002E5735">
          <w:t xml:space="preserve">the </w:t>
        </w:r>
      </w:ins>
      <w:ins w:id="128" w:author="Diehl, Trevor Hollis" w:date="2023-03-21T15:43:00Z">
        <w:r w:rsidR="004B5E80">
          <w:t xml:space="preserve">authors </w:t>
        </w:r>
      </w:ins>
      <w:ins w:id="129" w:author="Diehl, Trevor Hollis" w:date="2023-03-21T15:38:00Z">
        <w:r w:rsidR="002E5735">
          <w:t xml:space="preserve">employed the following strategy. First, </w:t>
        </w:r>
      </w:ins>
      <w:ins w:id="130" w:author="Diehl, Trevor Hollis" w:date="2023-03-21T14:48:00Z">
        <w:r>
          <w:t xml:space="preserve">the top 25 news organizations on Facebook for the previous three months were </w:t>
        </w:r>
      </w:ins>
      <w:ins w:id="131" w:author="Diehl, Trevor Hollis" w:date="2023-03-21T14:49:00Z">
        <w:r>
          <w:t>chosen</w:t>
        </w:r>
      </w:ins>
      <w:ins w:id="132" w:author="Diehl, Trevor Hollis" w:date="2023-03-21T14:48:00Z">
        <w:r>
          <w:t xml:space="preserve"> </w:t>
        </w:r>
      </w:ins>
      <w:ins w:id="133" w:author="Diehl, Trevor Hollis" w:date="2023-03-21T15:29:00Z">
        <w:r w:rsidR="002E5735">
          <w:t xml:space="preserve">according to </w:t>
        </w:r>
      </w:ins>
      <w:ins w:id="134" w:author="Diehl, Trevor Hollis" w:date="2023-03-23T10:11:00Z">
        <w:r w:rsidR="00AD2963">
          <w:t xml:space="preserve">rankings by </w:t>
        </w:r>
      </w:ins>
      <w:proofErr w:type="spellStart"/>
      <w:ins w:id="135" w:author="Diehl, Trevor Hollis" w:date="2023-03-21T15:29:00Z">
        <w:r w:rsidR="002E5735">
          <w:t>New</w:t>
        </w:r>
      </w:ins>
      <w:ins w:id="136" w:author="Diehl, Trevor Hollis" w:date="2023-03-21T17:16:00Z">
        <w:r w:rsidR="00341BAE">
          <w:t>s</w:t>
        </w:r>
      </w:ins>
      <w:ins w:id="137" w:author="Diehl, Trevor Hollis" w:date="2023-03-21T15:29:00Z">
        <w:r w:rsidR="002E5735">
          <w:t>Whip</w:t>
        </w:r>
      </w:ins>
      <w:proofErr w:type="spellEnd"/>
      <w:ins w:id="138" w:author="Diehl, Trevor Hollis" w:date="2023-03-21T15:40:00Z">
        <w:r w:rsidR="004B5E80">
          <w:t>.</w:t>
        </w:r>
      </w:ins>
      <w:ins w:id="139" w:author="Diehl, Trevor Hollis" w:date="2023-03-21T14:49:00Z">
        <w:r>
          <w:t xml:space="preserve"> </w:t>
        </w:r>
      </w:ins>
      <w:ins w:id="140" w:author="Diehl, Trevor Hollis" w:date="2023-03-21T15:40:00Z">
        <w:r w:rsidR="004B5E80">
          <w:t>Next, using</w:t>
        </w:r>
      </w:ins>
      <w:ins w:id="141" w:author="Diehl, Trevor Hollis" w:date="2023-03-21T14:50:00Z">
        <w:r>
          <w:t xml:space="preserve"> </w:t>
        </w:r>
      </w:ins>
      <w:proofErr w:type="spellStart"/>
      <w:ins w:id="142" w:author="Diehl, Trevor Hollis" w:date="2023-03-21T14:48:00Z">
        <w:r>
          <w:t>Brandwatch</w:t>
        </w:r>
      </w:ins>
      <w:proofErr w:type="spellEnd"/>
      <w:ins w:id="143" w:author="Diehl, Trevor Hollis" w:date="2023-03-21T15:40:00Z">
        <w:r w:rsidR="004B5E80">
          <w:t>, t</w:t>
        </w:r>
      </w:ins>
      <w:ins w:id="144" w:author="Diehl, Trevor Hollis" w:date="2023-03-21T14:50:00Z">
        <w:r>
          <w:t xml:space="preserve">he top two </w:t>
        </w:r>
      </w:ins>
      <w:ins w:id="145" w:author="Diehl, Trevor Hollis" w:date="2023-03-22T12:31:00Z">
        <w:r w:rsidR="00AC371D">
          <w:t xml:space="preserve">highest performing </w:t>
        </w:r>
      </w:ins>
      <w:ins w:id="146" w:author="Diehl, Trevor Hollis" w:date="2023-03-21T14:50:00Z">
        <w:r>
          <w:t>ar</w:t>
        </w:r>
      </w:ins>
      <w:ins w:id="147" w:author="Diehl, Trevor Hollis" w:date="2023-03-21T14:51:00Z">
        <w:r>
          <w:t>ticles</w:t>
        </w:r>
      </w:ins>
      <w:ins w:id="148" w:author="Diehl, Trevor Hollis" w:date="2023-03-21T17:18:00Z">
        <w:r w:rsidR="00341BAE">
          <w:t xml:space="preserve"> </w:t>
        </w:r>
      </w:ins>
      <w:ins w:id="149" w:author="Diehl, Trevor Hollis" w:date="2023-03-21T15:41:00Z">
        <w:r w:rsidR="004B5E80">
          <w:t>based on en</w:t>
        </w:r>
      </w:ins>
      <w:ins w:id="150" w:author="Diehl, Trevor Hollis" w:date="2023-03-21T15:42:00Z">
        <w:r w:rsidR="004B5E80">
          <w:t xml:space="preserve">gagement metrics </w:t>
        </w:r>
      </w:ins>
      <w:ins w:id="151" w:author="Diehl, Trevor Hollis" w:date="2023-03-21T15:41:00Z">
        <w:r w:rsidR="004B5E80">
          <w:t>were collected</w:t>
        </w:r>
      </w:ins>
      <w:ins w:id="152" w:author="Diehl, Trevor Hollis" w:date="2023-03-21T15:42:00Z">
        <w:r w:rsidR="004B5E80">
          <w:t xml:space="preserve">. </w:t>
        </w:r>
      </w:ins>
      <w:ins w:id="153" w:author="Diehl, Trevor Hollis" w:date="2023-03-21T14:51:00Z">
        <w:r>
          <w:t xml:space="preserve">Those top posts were </w:t>
        </w:r>
      </w:ins>
      <w:ins w:id="154" w:author="Diehl, Trevor Hollis" w:date="2023-03-21T17:16:00Z">
        <w:r w:rsidR="00341BAE">
          <w:t xml:space="preserve">then </w:t>
        </w:r>
      </w:ins>
      <w:ins w:id="155" w:author="Diehl, Trevor Hollis" w:date="2023-03-21T14:48:00Z">
        <w:r>
          <w:t xml:space="preserve">validated by cross-checking content lists with </w:t>
        </w:r>
        <w:proofErr w:type="spellStart"/>
        <w:r>
          <w:t>CrowdTangle</w:t>
        </w:r>
        <w:proofErr w:type="spellEnd"/>
        <w:r w:rsidRPr="002461D5">
          <w:t>.</w:t>
        </w:r>
        <w:r>
          <w:t xml:space="preserve"> </w:t>
        </w:r>
      </w:ins>
      <w:r w:rsidR="00597C98">
        <w:t>Because most of the stories came from a single news organization (Fox News), we also includ</w:t>
      </w:r>
      <w:r w:rsidR="009129C0">
        <w:t>ed</w:t>
      </w:r>
      <w:r w:rsidR="00597C98">
        <w:t xml:space="preserve"> the most popular story from any other </w:t>
      </w:r>
      <w:ins w:id="156" w:author="Diehl, Trevor Hollis" w:date="2023-03-21T17:19:00Z">
        <w:r w:rsidR="00341BAE">
          <w:t xml:space="preserve">(non-Fox) </w:t>
        </w:r>
      </w:ins>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ins w:id="157" w:author="Diehl, Trevor Hollis" w:date="2023-03-21T15:48:00Z">
        <w:r w:rsidR="002A1368">
          <w:t>Finally, w</w:t>
        </w:r>
      </w:ins>
      <w:del w:id="158" w:author="Diehl, Trevor Hollis" w:date="2023-03-21T15:48:00Z">
        <w:r w:rsidR="00F2435A" w:rsidDel="002A1368">
          <w:delText>W</w:delText>
        </w:r>
      </w:del>
      <w:r w:rsidR="00595D95">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ins w:id="159" w:author="Diehl, Trevor Hollis" w:date="2023-03-22T14:15:00Z">
        <w:r w:rsidR="005272FA" w:rsidRPr="005272FA">
          <w:t xml:space="preserve">No </w:t>
        </w:r>
      </w:ins>
      <w:ins w:id="160" w:author="Diehl, Trevor Hollis" w:date="2023-03-22T14:16:00Z">
        <w:r w:rsidR="005272FA">
          <w:t>personally</w:t>
        </w:r>
      </w:ins>
      <w:ins w:id="161" w:author="Diehl, Trevor Hollis" w:date="2023-03-22T14:15:00Z">
        <w:r w:rsidR="005272FA" w:rsidRPr="005272FA">
          <w:t xml:space="preserve"> identifying information was collected from individual participants and we did not have access to respondents’ social media accounts. </w:t>
        </w:r>
      </w:ins>
      <w:ins w:id="162" w:author="Diehl, Trevor Hollis" w:date="2023-03-21T23:05:00Z">
        <w:r w:rsidR="00A526E1">
          <w:t xml:space="preserve">The benefit of embedding news articles into </w:t>
        </w:r>
      </w:ins>
      <w:ins w:id="163" w:author="Diehl, Trevor Hollis" w:date="2023-03-22T18:19:00Z">
        <w:r w:rsidR="00D332FF">
          <w:t>an</w:t>
        </w:r>
      </w:ins>
      <w:ins w:id="164" w:author="Diehl, Trevor Hollis" w:date="2023-03-21T23:05:00Z">
        <w:r w:rsidR="00A526E1">
          <w:t xml:space="preserve"> RCS design is that survey responses can be more closely tied to media campaigns and </w:t>
        </w:r>
      </w:ins>
      <w:ins w:id="165" w:author="Diehl, Trevor Hollis" w:date="2023-03-22T12:31:00Z">
        <w:r w:rsidR="00CE423F">
          <w:t>election cycles</w:t>
        </w:r>
      </w:ins>
      <w:ins w:id="166" w:author="Diehl, Trevor Hollis" w:date="2023-03-21T23:05:00Z">
        <w:r w:rsidR="00A526E1">
          <w:t xml:space="preserve"> (De </w:t>
        </w:r>
        <w:proofErr w:type="spellStart"/>
        <w:r w:rsidR="00A526E1">
          <w:t>Vreese</w:t>
        </w:r>
        <w:proofErr w:type="spellEnd"/>
        <w:r w:rsidR="00A526E1">
          <w:t xml:space="preserve"> et al., 2017).</w:t>
        </w:r>
      </w:ins>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5C2D541D"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ins w:id="167" w:author="Diehl, Trevor Hollis" w:date="2023-03-27T13:29:00Z">
        <w:r w:rsidR="00A45FA3">
          <w:t xml:space="preserve"> </w:t>
        </w:r>
        <w:r w:rsidR="00A45FA3">
          <w:t>(1,731 complete cases</w:t>
        </w:r>
      </w:ins>
      <w:ins w:id="168" w:author="Diehl, Trevor Hollis" w:date="2023-03-27T13:30:00Z">
        <w:r w:rsidR="00A45FA3">
          <w:t xml:space="preserve">; </w:t>
        </w:r>
      </w:ins>
      <w:ins w:id="169" w:author="Diehl, Trevor Hollis" w:date="2023-03-27T13:29:00Z">
        <w:r w:rsidR="00A45FA3">
          <w:t xml:space="preserve">missingness across modelled </w:t>
        </w:r>
        <w:r w:rsidR="00A45FA3">
          <w:lastRenderedPageBreak/>
          <w:t xml:space="preserve">variables: </w:t>
        </w:r>
        <w:r w:rsidR="00A45FA3">
          <w:rPr>
            <w:i/>
            <w:iCs/>
          </w:rPr>
          <w:t>Max.</w:t>
        </w:r>
        <w:r w:rsidR="00A45FA3">
          <w:t xml:space="preserve"> = 126 (age), and </w:t>
        </w:r>
        <w:r w:rsidR="00A45FA3">
          <w:rPr>
            <w:i/>
            <w:iCs/>
          </w:rPr>
          <w:t xml:space="preserve">Min. = </w:t>
        </w:r>
        <w:r w:rsidR="00A45FA3" w:rsidRPr="003C36EE">
          <w:t xml:space="preserve">19 </w:t>
        </w:r>
        <w:r w:rsidR="00A45FA3">
          <w:t xml:space="preserve">for </w:t>
        </w:r>
      </w:ins>
      <w:ins w:id="170" w:author="Diehl, Trevor Hollis" w:date="2023-03-27T13:40:00Z">
        <w:r w:rsidR="00A45FA3">
          <w:t>strength of party ID</w:t>
        </w:r>
      </w:ins>
      <w:ins w:id="171" w:author="Diehl, Trevor Hollis" w:date="2023-03-27T13:29:00Z">
        <w:r w:rsidR="00A45FA3">
          <w:t>)</w:t>
        </w:r>
      </w:ins>
      <w:r w:rsidRPr="002461D5">
        <w:t>. The sample reflects the target population on the quota criteria</w:t>
      </w:r>
      <w:r w:rsidR="004D7A28">
        <w:t xml:space="preserve"> (</w:t>
      </w:r>
      <w:r w:rsidR="004D7A28" w:rsidRPr="00D7756F">
        <w:t>see Table A1 in the online appendices</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see Table A2</w:t>
      </w:r>
      <w:r w:rsidR="004D7A28">
        <w:t xml:space="preserve"> online for the weighting scheme).</w:t>
      </w:r>
      <w:r w:rsidR="008403B5">
        <w:t xml:space="preserve"> </w:t>
      </w:r>
      <w:ins w:id="172" w:author="Diehl, Trevor Hollis" w:date="2023-03-27T17:26:00Z">
        <w:r w:rsidR="00464833">
          <w:t xml:space="preserve">To endure balance in the sample across the 17 waves, </w:t>
        </w:r>
      </w:ins>
      <w:del w:id="173" w:author="Diehl, Trevor Hollis" w:date="2023-03-27T17:26:00Z">
        <w:r w:rsidR="008403B5" w:rsidRPr="008403B5" w:rsidDel="00464833">
          <w:delText>M</w:delText>
        </w:r>
      </w:del>
      <w:ins w:id="174" w:author="Diehl, Trevor Hollis" w:date="2023-03-27T17:26:00Z">
        <w:r w:rsidR="00464833">
          <w:t>m</w:t>
        </w:r>
      </w:ins>
      <w:r w:rsidR="008403B5" w:rsidRPr="008403B5">
        <w:t xml:space="preserve">issing values were imputed using a chained equations </w:t>
      </w:r>
      <w:r w:rsidR="00D35FE5">
        <w:t xml:space="preserve">multiple imputation </w:t>
      </w:r>
      <w:r w:rsidR="008403B5" w:rsidRPr="008403B5">
        <w:t>technique</w:t>
      </w:r>
      <w:ins w:id="175" w:author="Diehl, Trevor Hollis" w:date="2023-03-27T17:26:00Z">
        <w:r w:rsidR="00464833">
          <w:t>.</w:t>
        </w:r>
      </w:ins>
      <w:del w:id="176" w:author="Diehl, Trevor Hollis" w:date="2023-03-27T13:25:00Z">
        <w:r w:rsidR="00AD70D7" w:rsidDel="00A45FA3">
          <w:delText>.</w:delText>
        </w:r>
      </w:del>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14B52CCB" w:rsidR="005F6F2D" w:rsidRDefault="00AC0710" w:rsidP="0072519F">
      <w:pPr>
        <w:widowControl w:val="0"/>
        <w:spacing w:line="480" w:lineRule="auto"/>
      </w:pPr>
      <w:r>
        <w:tab/>
      </w:r>
      <w:del w:id="177" w:author="Dan Lane" w:date="2023-03-16T12:16:00Z">
        <w:r w:rsidR="004444DE" w:rsidDel="00C40933">
          <w:delText xml:space="preserve">Prior literature suggests that news exposure </w:delText>
        </w:r>
        <w:r w:rsidR="004444DE" w:rsidRPr="00810EF8" w:rsidDel="00C40933">
          <w:delText>has both</w:delText>
        </w:r>
      </w:del>
      <w:ins w:id="178" w:author="Dan Lane" w:date="2023-03-16T12:16:00Z">
        <w:r w:rsidR="00C40933">
          <w:t xml:space="preserve">Our study </w:t>
        </w:r>
      </w:ins>
      <w:ins w:id="179" w:author="Dan Lane" w:date="2023-03-16T12:17:00Z">
        <w:r w:rsidR="00C40933">
          <w:t xml:space="preserve">was </w:t>
        </w:r>
      </w:ins>
      <w:ins w:id="180" w:author="Dan Lane" w:date="2023-03-16T12:16:00Z">
        <w:r w:rsidR="00C40933">
          <w:t xml:space="preserve">explicitly </w:t>
        </w:r>
      </w:ins>
      <w:ins w:id="181" w:author="Dan Lane" w:date="2023-03-16T12:17:00Z">
        <w:r w:rsidR="00C40933">
          <w:t xml:space="preserve">designed to capture </w:t>
        </w:r>
      </w:ins>
      <w:ins w:id="182" w:author="Dan Lane" w:date="2023-03-16T12:16:00Z">
        <w:r w:rsidR="00C40933">
          <w:t>incidental exposure on both the</w:t>
        </w:r>
      </w:ins>
      <w:r w:rsidR="004444DE" w:rsidRPr="00810EF8">
        <w:t xml:space="preserve"> </w:t>
      </w:r>
      <w:ins w:id="183" w:author="Dan Lane" w:date="2023-03-16T12:17:00Z">
        <w:r w:rsidR="00C40933">
          <w:t>trait- and state-levels</w:t>
        </w:r>
      </w:ins>
      <w:ins w:id="184" w:author="Dan Lane" w:date="2023-03-16T12:24:00Z">
        <w:r w:rsidR="000C3B3D">
          <w:t xml:space="preserve">, in order </w:t>
        </w:r>
      </w:ins>
      <w:ins w:id="185" w:author="Dan Lane" w:date="2023-03-16T12:25:00Z">
        <w:r w:rsidR="00C8430F">
          <w:t>to better understand this phenomenon at differing levels of</w:t>
        </w:r>
      </w:ins>
      <w:ins w:id="186" w:author="Dan Lane" w:date="2023-03-16T12:24:00Z">
        <w:r w:rsidR="00C8430F">
          <w:t xml:space="preserve"> </w:t>
        </w:r>
      </w:ins>
      <w:ins w:id="187" w:author="Dan Lane" w:date="2023-03-16T12:25:00Z">
        <w:r w:rsidR="00C8430F">
          <w:t>stability</w:t>
        </w:r>
      </w:ins>
      <w:ins w:id="188" w:author="Dan Lane" w:date="2023-03-16T12:24:00Z">
        <w:r w:rsidR="00C8430F">
          <w:t xml:space="preserve"> and context-dependen</w:t>
        </w:r>
      </w:ins>
      <w:ins w:id="189" w:author="Dan Lane" w:date="2023-03-16T12:25:00Z">
        <w:r w:rsidR="00C8430F">
          <w:t>ce</w:t>
        </w:r>
      </w:ins>
      <w:ins w:id="190" w:author="Dan Lane" w:date="2023-03-16T12:24:00Z">
        <w:r w:rsidR="00C8430F">
          <w:t xml:space="preserve"> </w:t>
        </w:r>
      </w:ins>
      <w:del w:id="191" w:author="Dan Lane" w:date="2023-03-16T12:17:00Z">
        <w:r w:rsidR="004444DE" w:rsidRPr="00810EF8" w:rsidDel="00C40933">
          <w:delText>‘trait-like’ and ‘state-like’ properties</w:delText>
        </w:r>
        <w:r w:rsidR="004444DE" w:rsidDel="00C40933">
          <w:delText xml:space="preserve"> </w:delText>
        </w:r>
      </w:del>
      <w:r w:rsidR="004444DE">
        <w:t>(</w:t>
      </w:r>
      <w:r w:rsidR="004444DE" w:rsidRPr="00555D30">
        <w:t>Weeks &amp; Lane, 2020</w:t>
      </w:r>
      <w:r w:rsidR="004444DE">
        <w:t>)</w:t>
      </w:r>
      <w:del w:id="192" w:author="Dan Lane" w:date="2023-03-16T12:17:00Z">
        <w:r w:rsidR="004444DE" w:rsidDel="00C40933">
          <w:delText xml:space="preserve">, and </w:delText>
        </w:r>
        <w:r w:rsidR="00A57184" w:rsidDel="00C40933">
          <w:delText>our study design allows us to include both</w:delText>
        </w:r>
      </w:del>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w:t>
      </w:r>
      <w:r w:rsidR="004444DE">
        <w:lastRenderedPageBreak/>
        <w:t xml:space="preserve">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 and the resulting scale</w:t>
      </w:r>
      <w:r w:rsidR="00587B7A">
        <w:t xml:space="preserve"> is reliable</w:t>
      </w:r>
      <w:r w:rsidR="00D56653">
        <w:t xml:space="preserve"> (Cronbach’s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p>
    <w:p w14:paraId="5448A1B7" w14:textId="171C5210" w:rsidR="00AC0710" w:rsidRDefault="005F6F2D" w:rsidP="0072519F">
      <w:pPr>
        <w:widowControl w:val="0"/>
        <w:spacing w:line="480" w:lineRule="auto"/>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ins w:id="193" w:author="Dan Lane" w:date="2023-03-16T12:18:00Z">
        <w:r w:rsidR="00C40933" w:rsidRPr="00C40933">
          <w:rPr>
            <w:i/>
            <w:iCs/>
            <w:rPrChange w:id="194" w:author="Dan Lane" w:date="2023-03-16T12:18:00Z">
              <w:rPr/>
            </w:rPrChange>
          </w:rPr>
          <w:t xml:space="preserve">trait </w:t>
        </w:r>
      </w:ins>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del w:id="195" w:author="Dan Lane" w:date="2023-03-16T12:26:00Z">
        <w:r w:rsidR="00EE40DA" w:rsidDel="00C8430F">
          <w:delText xml:space="preserve">The </w:delText>
        </w:r>
      </w:del>
      <w:ins w:id="196" w:author="Dan Lane" w:date="2023-03-16T12:26:00Z">
        <w:r w:rsidR="00C8430F">
          <w:t xml:space="preserve">This </w:t>
        </w:r>
      </w:ins>
      <w:r w:rsidR="00EE40DA">
        <w:t>variable has a mean of 1.5 (</w:t>
      </w:r>
      <w:r w:rsidR="00EE40DA" w:rsidRPr="00EE40DA">
        <w:rPr>
          <w:i/>
          <w:iCs/>
        </w:rPr>
        <w:t>SD</w:t>
      </w:r>
      <w:r w:rsidR="00EE40DA">
        <w:t xml:space="preserve"> = 1.1)</w:t>
      </w:r>
      <w:ins w:id="197" w:author="Dan Lane" w:date="2023-03-16T12:26:00Z">
        <w:r w:rsidR="00C8430F">
          <w:t xml:space="preserve"> and capture</w:t>
        </w:r>
      </w:ins>
      <w:ins w:id="198" w:author="Dan Lane" w:date="2023-03-16T12:27:00Z">
        <w:r w:rsidR="00C8430F">
          <w:t>s</w:t>
        </w:r>
      </w:ins>
      <w:ins w:id="199" w:author="Dan Lane" w:date="2023-03-16T12:26:00Z">
        <w:r w:rsidR="00C8430F">
          <w:t xml:space="preserve"> </w:t>
        </w:r>
      </w:ins>
      <w:ins w:id="200" w:author="Dan Lane" w:date="2023-03-16T12:27:00Z">
        <w:r w:rsidR="00C8430F">
          <w:t>a general (i.e., trait-like) tendency to encounter news incidentally</w:t>
        </w:r>
      </w:ins>
      <w:r w:rsidR="00EE40DA">
        <w:t>.</w:t>
      </w:r>
    </w:p>
    <w:p w14:paraId="79398B9F" w14:textId="0FDAADEE"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ins w:id="201" w:author="Dan Lane" w:date="2023-03-16T12:18:00Z">
        <w:r w:rsidR="00C40933" w:rsidRPr="00C40933">
          <w:rPr>
            <w:i/>
            <w:iCs/>
            <w:rPrChange w:id="202" w:author="Dan Lane" w:date="2023-03-16T12:18:00Z">
              <w:rPr/>
            </w:rPrChange>
          </w:rPr>
          <w:t>state</w:t>
        </w:r>
        <w:r w:rsidR="00C40933">
          <w:t xml:space="preserve"> </w:t>
        </w:r>
      </w:ins>
      <w:del w:id="203" w:author="Dan Lane" w:date="2023-03-16T12:18:00Z">
        <w:r w:rsidR="00BF430A" w:rsidDel="00C40933">
          <w:delText xml:space="preserve">‘state-like’ </w:delText>
        </w:r>
        <w:r w:rsidR="00FB2273" w:rsidDel="00C40933">
          <w:delText xml:space="preserve">measures of </w:delText>
        </w:r>
      </w:del>
      <w:r w:rsidR="00FB2273">
        <w:rPr>
          <w:i/>
          <w:iCs/>
        </w:rPr>
        <w:t>incidental exposur</w:t>
      </w:r>
      <w:r w:rsidR="00EF7A89">
        <w:rPr>
          <w:i/>
          <w:iCs/>
        </w:rPr>
        <w:t>e</w:t>
      </w:r>
      <w:r w:rsidR="00EF7A89">
        <w:t xml:space="preserve"> (</w:t>
      </w:r>
      <w:r w:rsidR="00FB2273">
        <w:t>“When you sa</w:t>
      </w:r>
      <w:ins w:id="204" w:author="Diehl, Trevor Hollis" w:date="2023-03-27T22:10:00Z">
        <w:r w:rsidR="00150D75">
          <w:t>w</w:t>
        </w:r>
      </w:ins>
      <w:del w:id="205" w:author="Diehl, Trevor Hollis" w:date="2023-03-27T22:10:00Z">
        <w:r w:rsidR="00FB2273" w:rsidDel="00150D75">
          <w:delText>y</w:delText>
        </w:r>
      </w:del>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 xml:space="preserve">esponses were summed for each </w:t>
      </w:r>
      <w:r w:rsidR="00740C8F">
        <w:lastRenderedPageBreak/>
        <w:t>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r w:rsidR="00FB2273">
        <w:t xml:space="preserve"> </w:t>
      </w:r>
      <w:r w:rsidR="00F76EDC">
        <w:t>A</w:t>
      </w:r>
      <w:r w:rsidR="00740C8F">
        <w:t xml:space="preserve"> </w:t>
      </w:r>
      <w:r w:rsidR="00740C8F">
        <w:rPr>
          <w:i/>
          <w:iCs/>
        </w:rPr>
        <w:t>high-effort engagement</w:t>
      </w:r>
      <w:r w:rsidR="00740C8F">
        <w:t xml:space="preserve"> variable was created to isolate those activities that relatively higher amounts of cognitive or behavioral effort, including information seeking, commenting, discussing, and sharing (</w:t>
      </w:r>
      <w:r w:rsidR="00634C6C">
        <w:t xml:space="preserve">Cronbach’s alpha = </w:t>
      </w:r>
      <w:r w:rsidR="00B7551F">
        <w:t>.76</w:t>
      </w:r>
      <w:r w:rsidR="00634C6C">
        <w:t xml:space="preserve">; </w:t>
      </w:r>
      <w:r w:rsidR="00740C8F" w:rsidRPr="00F76EDC">
        <w:rPr>
          <w:i/>
          <w:iCs/>
        </w:rPr>
        <w:t>Min</w:t>
      </w:r>
      <w:r w:rsidR="00740C8F" w:rsidRPr="00F76EDC">
        <w:t xml:space="preserve">. = 0, </w:t>
      </w:r>
      <w:r w:rsidR="00740C8F" w:rsidRPr="00F76EDC">
        <w:rPr>
          <w:i/>
          <w:iCs/>
        </w:rPr>
        <w:t>Max</w:t>
      </w:r>
      <w:r w:rsidR="00740C8F" w:rsidRPr="00F76EDC">
        <w:t xml:space="preserve">. = 4, </w:t>
      </w:r>
      <w:r w:rsidR="00740C8F" w:rsidRPr="00F76EDC">
        <w:rPr>
          <w:i/>
          <w:iCs/>
        </w:rPr>
        <w:t>M</w:t>
      </w:r>
      <w:r w:rsidR="00740C8F" w:rsidRPr="00F76EDC">
        <w:t xml:space="preserve"> = 1.5, </w:t>
      </w:r>
      <w:r w:rsidR="00740C8F" w:rsidRPr="00F76EDC">
        <w:rPr>
          <w:i/>
          <w:iCs/>
        </w:rPr>
        <w:t>SD</w:t>
      </w:r>
      <w:r w:rsidR="00740C8F" w:rsidRPr="00F76EDC">
        <w:t xml:space="preserve"> = 1.5).</w:t>
      </w:r>
      <w:r w:rsidR="00740C8F">
        <w:t xml:space="preserve"> </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w:t>
      </w:r>
      <w:r w:rsidR="00B816B7">
        <w:lastRenderedPageBreak/>
        <w:t xml:space="preserve">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498AB4F5" w:rsidR="00D72CB9" w:rsidRPr="00D44D01" w:rsidRDefault="0024287C" w:rsidP="0072519F">
      <w:pPr>
        <w:widowControl w:val="0"/>
        <w:spacing w:line="480" w:lineRule="auto"/>
        <w:rPr>
          <w:b/>
          <w:bCs/>
          <w:i/>
          <w:iCs/>
        </w:rPr>
      </w:pPr>
      <w:r w:rsidRPr="00D44D01">
        <w:rPr>
          <w:b/>
          <w:bCs/>
          <w:i/>
          <w:iCs/>
        </w:rPr>
        <w:t>Covariates</w:t>
      </w:r>
    </w:p>
    <w:p w14:paraId="348DB797" w14:textId="2873202F"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covariates 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5DC3E9ED" w14:textId="20499B6D" w:rsidR="00D72CB9" w:rsidRPr="00D44D01" w:rsidRDefault="00D72CB9" w:rsidP="0072519F">
      <w:pPr>
        <w:widowControl w:val="0"/>
        <w:spacing w:line="480" w:lineRule="auto"/>
        <w:rPr>
          <w:b/>
          <w:bCs/>
          <w:i/>
          <w:iCs/>
        </w:rPr>
      </w:pPr>
      <w:r w:rsidRPr="00D44D01">
        <w:rPr>
          <w:b/>
          <w:bCs/>
          <w:i/>
          <w:iCs/>
        </w:rPr>
        <w:lastRenderedPageBreak/>
        <w:t>Controls</w:t>
      </w:r>
    </w:p>
    <w:p w14:paraId="6839E6B0" w14:textId="4E4F4D53" w:rsidR="00500D0B" w:rsidRDefault="00500D0B" w:rsidP="0072519F">
      <w:pPr>
        <w:widowControl w:val="0"/>
        <w:spacing w:line="480" w:lineRule="auto"/>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ins w:id="206" w:author="Diehl, Trevor Hollis" w:date="2023-03-27T14:06:00Z">
        <w:r w:rsidR="00A45FA3">
          <w:t xml:space="preserve">These characteristics </w:t>
        </w:r>
      </w:ins>
      <w:ins w:id="207" w:author="Diehl, Trevor Hollis" w:date="2023-03-27T14:07:00Z">
        <w:r w:rsidR="00A45FA3">
          <w:t xml:space="preserve">have long-been </w:t>
        </w:r>
      </w:ins>
      <w:ins w:id="208" w:author="Diehl, Trevor Hollis" w:date="2023-03-27T14:08:00Z">
        <w:r w:rsidR="00A45FA3">
          <w:t>associated</w:t>
        </w:r>
      </w:ins>
      <w:ins w:id="209" w:author="Diehl, Trevor Hollis" w:date="2023-03-27T14:07:00Z">
        <w:r w:rsidR="00A45FA3">
          <w:t xml:space="preserve"> w</w:t>
        </w:r>
      </w:ins>
      <w:ins w:id="210" w:author="Diehl, Trevor Hollis" w:date="2023-03-27T14:08:00Z">
        <w:r w:rsidR="00A45FA3">
          <w:t>i</w:t>
        </w:r>
      </w:ins>
      <w:ins w:id="211" w:author="Diehl, Trevor Hollis" w:date="2023-03-27T14:07:00Z">
        <w:r w:rsidR="00A45FA3">
          <w:t>th</w:t>
        </w:r>
      </w:ins>
      <w:ins w:id="212" w:author="Diehl, Trevor Hollis" w:date="2023-03-27T14:06:00Z">
        <w:r w:rsidR="00A45FA3">
          <w:t xml:space="preserve"> </w:t>
        </w:r>
      </w:ins>
      <w:ins w:id="213" w:author="Diehl, Trevor Hollis" w:date="2023-03-27T14:10:00Z">
        <w:r w:rsidR="00A45FA3">
          <w:t>civic</w:t>
        </w:r>
      </w:ins>
      <w:ins w:id="214" w:author="Diehl, Trevor Hollis" w:date="2023-03-27T14:09:00Z">
        <w:r w:rsidR="00A45FA3">
          <w:t xml:space="preserve"> </w:t>
        </w:r>
      </w:ins>
      <w:ins w:id="215" w:author="Diehl, Trevor Hollis" w:date="2023-03-27T14:10:00Z">
        <w:r w:rsidR="00A45FA3">
          <w:t xml:space="preserve">and </w:t>
        </w:r>
      </w:ins>
      <w:ins w:id="216" w:author="Diehl, Trevor Hollis" w:date="2023-03-27T14:09:00Z">
        <w:r w:rsidR="00A45FA3">
          <w:t xml:space="preserve">political </w:t>
        </w:r>
      </w:ins>
      <w:ins w:id="217" w:author="Diehl, Trevor Hollis" w:date="2023-03-27T14:12:00Z">
        <w:r w:rsidR="00A45FA3">
          <w:t>behaviors, including</w:t>
        </w:r>
      </w:ins>
      <w:ins w:id="218" w:author="Diehl, Trevor Hollis" w:date="2023-03-27T14:10:00Z">
        <w:r w:rsidR="00A45FA3">
          <w:t xml:space="preserve"> </w:t>
        </w:r>
      </w:ins>
      <w:ins w:id="219" w:author="Diehl, Trevor Hollis" w:date="2023-03-27T14:11:00Z">
        <w:r w:rsidR="00A45FA3">
          <w:t xml:space="preserve">attention to and </w:t>
        </w:r>
      </w:ins>
      <w:ins w:id="220" w:author="Diehl, Trevor Hollis" w:date="2023-03-27T14:12:00Z">
        <w:r w:rsidR="00A45FA3">
          <w:t>engagement with</w:t>
        </w:r>
      </w:ins>
      <w:ins w:id="221" w:author="Diehl, Trevor Hollis" w:date="2023-03-27T14:11:00Z">
        <w:r w:rsidR="00A45FA3">
          <w:t xml:space="preserve"> pol</w:t>
        </w:r>
      </w:ins>
      <w:ins w:id="222" w:author="Diehl, Trevor Hollis" w:date="2023-03-27T14:12:00Z">
        <w:r w:rsidR="00A45FA3">
          <w:t>itical information</w:t>
        </w:r>
      </w:ins>
      <w:ins w:id="223" w:author="Diehl, Trevor Hollis" w:date="2023-03-27T14:06:00Z">
        <w:r w:rsidR="00A45FA3">
          <w:t>, and therefore we included these variables in the models to account for possible confou</w:t>
        </w:r>
      </w:ins>
      <w:ins w:id="224" w:author="Diehl, Trevor Hollis" w:date="2023-03-27T14:07:00Z">
        <w:r w:rsidR="00A45FA3">
          <w:t xml:space="preserve">nding influences on our dependent variables. </w:t>
        </w:r>
      </w:ins>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ins w:id="225" w:author="Diehl, Trevor Hollis" w:date="2023-03-27T16:31:00Z">
        <w:r w:rsidR="00A45FA3">
          <w:t xml:space="preserve"> (</w:t>
        </w:r>
        <w:proofErr w:type="spellStart"/>
        <w:r w:rsidR="00A45FA3" w:rsidRPr="00A45FA3">
          <w:t>Ernala</w:t>
        </w:r>
        <w:proofErr w:type="spellEnd"/>
        <w:r w:rsidR="00A45FA3">
          <w:t xml:space="preserve"> et al., 2020)</w:t>
        </w:r>
      </w:ins>
      <w:r w:rsidR="00AB7A3E" w:rsidRPr="00523A2C">
        <w:t>.</w:t>
      </w:r>
      <w:r w:rsidR="00AB7A3E">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50BC006C"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w:t>
      </w:r>
      <w:r w:rsidR="0048035D" w:rsidRPr="0048035D">
        <w:lastRenderedPageBreak/>
        <w:t xml:space="preserve">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9A652A" w:rsidRPr="00B004E6">
        <w:t xml:space="preserve">Covariates in </w:t>
      </w:r>
      <w:proofErr w:type="gramStart"/>
      <w:r w:rsidR="009A652A" w:rsidRPr="00B004E6">
        <w:t>these model</w:t>
      </w:r>
      <w:proofErr w:type="gramEnd"/>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3940E472"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Table B2 online).</w:t>
      </w:r>
      <w:r>
        <w:t xml:space="preserve">   </w:t>
      </w:r>
    </w:p>
    <w:p w14:paraId="5A486AE1" w14:textId="78828764"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Table B3 online). </w:t>
      </w:r>
    </w:p>
    <w:p w14:paraId="27391767" w14:textId="77777777" w:rsidR="002A5D80" w:rsidRDefault="002A5D80" w:rsidP="0072519F">
      <w:pPr>
        <w:widowControl w:val="0"/>
        <w:spacing w:line="480" w:lineRule="auto"/>
      </w:pPr>
      <w:r>
        <w:lastRenderedPageBreak/>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618D6F3" w14:textId="2E09785A" w:rsidR="00295049"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3C5AE086" w14:textId="2C7B565C" w:rsidR="0072519F" w:rsidRPr="0072519F" w:rsidRDefault="0072519F" w:rsidP="0072519F">
      <w:pPr>
        <w:widowControl w:val="0"/>
        <w:spacing w:line="480" w:lineRule="auto"/>
      </w:pPr>
      <w:r>
        <w:tab/>
        <w:t xml:space="preserve">Before testing the hypotheses, we tested the predictive validity of the news attraction grouping variable. Reasoning that the dimensions of news attraction reflect generalized news consumption habits, and therefore that news attraction should be positively correlated with news use </w:t>
      </w:r>
      <w:r>
        <w:rPr>
          <w:i/>
          <w:iCs/>
        </w:rPr>
        <w:t>via any medium or platform</w:t>
      </w:r>
      <w:r>
        <w:t>, we tested the relationship between news attraction and non-social media news use. Results show</w:t>
      </w:r>
      <w:r w:rsidRPr="00A25E3B">
        <w:t xml:space="preserve"> that each successive </w:t>
      </w:r>
      <w:r>
        <w:t xml:space="preserve">news-attraction </w:t>
      </w:r>
      <w:r w:rsidRPr="00A25E3B">
        <w:t xml:space="preserve">group has a higher </w:t>
      </w:r>
      <w:r w:rsidRPr="00A25E3B">
        <w:lastRenderedPageBreak/>
        <w:t xml:space="preserve">mean than the next, validating the </w:t>
      </w:r>
      <w:r>
        <w:t>measure</w:t>
      </w:r>
      <w:r w:rsidRPr="00A25E3B">
        <w:t>.</w:t>
      </w:r>
      <w:r>
        <w:t xml:space="preserve"> See Appendix C online for full results.</w:t>
      </w:r>
    </w:p>
    <w:p w14:paraId="64C43FB1" w14:textId="651EC944"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ecause the covariates 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xml:space="preserve">. </w:t>
      </w:r>
      <w:r w:rsidR="00D20276" w:rsidRPr="00741121">
        <w:lastRenderedPageBreak/>
        <w:t>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19D8BA7F" w14:textId="191000FF" w:rsidR="00EE7A4E"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proofErr w:type="gramStart"/>
      <w:r w:rsidR="00123DF3">
        <w:t>closes</w:t>
      </w:r>
      <w:proofErr w:type="gramEnd"/>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 xml:space="preserve">compare the group differences between </w:t>
      </w:r>
      <w:r w:rsidR="00DF4E62" w:rsidRPr="00013C2E">
        <w:lastRenderedPageBreak/>
        <w:t>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3718DF">
        <w:t xml:space="preserve">Table </w:t>
      </w:r>
      <w:r w:rsidR="00AD07C9">
        <w:t>D</w:t>
      </w:r>
      <w:r w:rsidR="00AE266C">
        <w:t>1</w:t>
      </w:r>
      <w:r w:rsidR="00AD07C9">
        <w:t>.</w:t>
      </w:r>
    </w:p>
    <w:p w14:paraId="007C1DC3" w14:textId="77777777" w:rsidR="00AB7E7F" w:rsidRDefault="003777CA" w:rsidP="0072519F">
      <w:pPr>
        <w:widowControl w:val="0"/>
        <w:spacing w:line="480" w:lineRule="auto"/>
      </w:pPr>
      <w:r>
        <w:tab/>
        <w:t>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w:t>
      </w:r>
      <w:r w:rsidR="00013F61">
        <w:t xml:space="preserve"> (see Figure 3 bottom row).</w:t>
      </w:r>
      <w:r w:rsidR="00AB7E7F">
        <w:t xml:space="preserve"> </w:t>
      </w:r>
    </w:p>
    <w:p w14:paraId="06581EE9" w14:textId="348E61E9" w:rsidR="00295049" w:rsidRPr="003150A2" w:rsidRDefault="00AB7E7F" w:rsidP="0072519F">
      <w:pPr>
        <w:widowControl w:val="0"/>
        <w:spacing w:line="480" w:lineRule="auto"/>
      </w:pPr>
      <w:r>
        <w:tab/>
      </w:r>
      <w:r w:rsidR="00295049">
        <w:t xml:space="preserve">Taken together, these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closes (H</w:t>
      </w:r>
      <w:r w:rsidR="00D44849">
        <w:t>2</w:t>
      </w:r>
      <w:r w:rsidR="00707510">
        <w:t xml:space="preserve">a) </w:t>
      </w:r>
      <w:r w:rsidR="00707510" w:rsidRPr="0003693B">
        <w:t>engagement gaps, although the evidence is relatively stronger for the overall engagement outcom</w:t>
      </w:r>
      <w:r w:rsidR="0003693B" w:rsidRPr="0003693B">
        <w:t xml:space="preserve">e </w:t>
      </w:r>
      <w:r w:rsidR="00707510" w:rsidRPr="0003693B">
        <w:t>than for the high-effort outcome</w:t>
      </w:r>
      <w:r w:rsidR="0003693B" w:rsidRPr="0003693B">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391C186D" w:rsidR="00827835" w:rsidRDefault="000F5698" w:rsidP="0072519F">
      <w:pPr>
        <w:widowControl w:val="0"/>
        <w:spacing w:line="480" w:lineRule="auto"/>
      </w:pPr>
      <w:r>
        <w:tab/>
        <w:t>We started with the premise that</w:t>
      </w:r>
      <w:r w:rsidR="00827835">
        <w:t xml:space="preserve"> </w:t>
      </w:r>
      <w:r>
        <w:t xml:space="preserve">our expectations about baseline levels of political news exposure and engagement </w:t>
      </w:r>
      <w:r w:rsidR="00827835">
        <w:t>should be</w:t>
      </w:r>
      <w:r>
        <w:t xml:space="preserve"> based not solely on demand-side factors such as political interest but rather on </w:t>
      </w:r>
      <w:r w:rsidR="009D0698">
        <w:t>both</w:t>
      </w:r>
      <w:r>
        <w:t xml:space="preserve"> </w:t>
      </w:r>
      <w:r w:rsidR="00F15983">
        <w:t xml:space="preserve">demand- and supply-side factors relevant to changes in </w:t>
      </w:r>
      <w:r w:rsidR="009D0698">
        <w:t>digital news environments</w:t>
      </w:r>
      <w:r w:rsidR="00F15983">
        <w:t xml:space="preserve">. </w:t>
      </w:r>
      <w:r w:rsidR="00827835">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w:t>
      </w:r>
      <w:r w:rsidR="00827835">
        <w:lastRenderedPageBreak/>
        <w:t xml:space="preserve">measured and employed in statistical analysis. Doing so has provided </w:t>
      </w:r>
      <w:r w:rsidR="00BC35AE">
        <w:t>some novel</w:t>
      </w:r>
      <w:r w:rsidR="00827835">
        <w:t xml:space="preserve"> theoretical insight</w:t>
      </w:r>
      <w:r w:rsidR="00BC35AE">
        <w:t xml:space="preserve">s: The news-related preferences and habits of the news attraction groups are qualitatively different from one another; the equalizing effects on exposure may be non-linear; and there are major differences between exposure and engagement </w:t>
      </w:r>
      <w:r w:rsidR="00AD2D68">
        <w:t>from a news inequality perspective</w:t>
      </w:r>
      <w:r w:rsidR="00BC35AE">
        <w:t xml:space="preserve">. </w:t>
      </w:r>
    </w:p>
    <w:p w14:paraId="5D6BFFDF" w14:textId="77777777" w:rsidR="00F71EBD" w:rsidRDefault="00D3680D" w:rsidP="0072519F">
      <w:pPr>
        <w:widowControl w:val="0"/>
        <w:spacing w:line="480" w:lineRule="auto"/>
        <w:rPr>
          <w:ins w:id="226" w:author="Diehl, Trevor Hollis" w:date="2023-03-27T20:33:00Z"/>
        </w:rPr>
      </w:pPr>
      <w: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t>next</w:t>
      </w:r>
      <w:r>
        <w:t xml:space="preserve"> group is not stark. Yet, the latter reports substantially more incidental news exposure than the former, because differences along the other variables in the latent model</w:t>
      </w:r>
      <w:r w:rsidR="003F331E">
        <w:t>—as captured by our measures of algorithmic filtering, curation activities, news interest, and reasons for using social media in the first place—</w:t>
      </w:r>
      <w:r>
        <w:t>are more pronounced</w:t>
      </w:r>
      <w:r w:rsidR="005673F3">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t xml:space="preserve"> These differences among the groups are not trivial, nor are they merely artifacts of the latent-class analysis. In fact, they track with long-standing offline social inequalities in socioeconomic status</w:t>
      </w:r>
      <w:r w:rsidR="007F75C7">
        <w:t xml:space="preserve">, </w:t>
      </w:r>
      <w:r w:rsidR="00397652">
        <w:t>race</w:t>
      </w:r>
      <w:r w:rsidR="007F75C7">
        <w:t>, and gender</w:t>
      </w:r>
      <w:r w:rsidR="00F368AC">
        <w:t>. Supplemental analyses</w:t>
      </w:r>
      <w:r w:rsidR="001C592E">
        <w:t xml:space="preserve"> (see Appendix </w:t>
      </w:r>
      <w:r w:rsidR="005E01D1">
        <w:t>E</w:t>
      </w:r>
      <w:r w:rsidR="001C592E">
        <w:t xml:space="preserve"> online)</w:t>
      </w:r>
      <w:r w:rsidR="00F368AC">
        <w:t xml:space="preserve"> show </w:t>
      </w:r>
      <w:r w:rsidR="00921668">
        <w:t xml:space="preserve">that each successive </w:t>
      </w:r>
      <w:r w:rsidR="00F20331">
        <w:t xml:space="preserve">attraction </w:t>
      </w:r>
      <w:r w:rsidR="00921668">
        <w:t>group has higher levels of both</w:t>
      </w:r>
      <w:r w:rsidR="00AD051D">
        <w:t xml:space="preserve"> education</w:t>
      </w:r>
      <w:r w:rsidR="001C592E">
        <w:t xml:space="preserve"> </w:t>
      </w:r>
      <w:r w:rsidR="00AD051D">
        <w:t>and income</w:t>
      </w:r>
      <w:r w:rsidR="00921668">
        <w:t xml:space="preserve">. </w:t>
      </w:r>
      <w:r w:rsidR="00590CE8">
        <w:t xml:space="preserve">Further, people of color </w:t>
      </w:r>
      <w:r w:rsidR="005365B4">
        <w:t xml:space="preserve">and women </w:t>
      </w:r>
      <w:r w:rsidR="00590CE8">
        <w:t xml:space="preserve">are less likely to be in the high-attraction group </w:t>
      </w:r>
      <w:r w:rsidR="005365B4">
        <w:t>than they are in the low-attraction group.</w:t>
      </w:r>
      <w:r w:rsidR="005C6113">
        <w:t xml:space="preserve"> </w:t>
      </w:r>
    </w:p>
    <w:p w14:paraId="20FA614B" w14:textId="67DDE594" w:rsidR="00D3680D" w:rsidRDefault="005C6113" w:rsidP="00F71EBD">
      <w:pPr>
        <w:widowControl w:val="0"/>
        <w:spacing w:line="480" w:lineRule="auto"/>
        <w:ind w:firstLine="720"/>
        <w:pPrChange w:id="227" w:author="Diehl, Trevor Hollis" w:date="2023-03-27T20:33:00Z">
          <w:pPr>
            <w:widowControl w:val="0"/>
            <w:spacing w:line="480" w:lineRule="auto"/>
          </w:pPr>
        </w:pPrChange>
      </w:pPr>
      <w:r>
        <w:t xml:space="preserve">The fact that </w:t>
      </w:r>
      <w:r w:rsidR="00883B43">
        <w:t>the latent groups</w:t>
      </w:r>
      <w:r>
        <w:t xml:space="preserve"> </w:t>
      </w:r>
      <w:r w:rsidR="00883B43">
        <w:t>reflect</w:t>
      </w:r>
      <w:r>
        <w:t xml:space="preserve"> these </w:t>
      </w:r>
      <w:del w:id="228" w:author="Diehl, Trevor Hollis" w:date="2023-03-27T20:37:00Z">
        <w:r w:rsidDel="00F71EBD">
          <w:delText xml:space="preserve">demographic </w:delText>
        </w:r>
      </w:del>
      <w:r>
        <w:t xml:space="preserve">differences </w:t>
      </w:r>
      <w:r w:rsidR="00397652">
        <w:t>rais</w:t>
      </w:r>
      <w:r>
        <w:t>es</w:t>
      </w:r>
      <w:r w:rsidR="00397652">
        <w:t xml:space="preserve"> important concerns not only about digital inequalities in political news</w:t>
      </w:r>
      <w:r w:rsidR="005B2C50">
        <w:t xml:space="preserve">—their online environments may be described as what some have called ‘social media news deserts (Barnidge &amp; </w:t>
      </w:r>
      <w:proofErr w:type="spellStart"/>
      <w:r w:rsidR="005B2C50">
        <w:t>Xenos</w:t>
      </w:r>
      <w:proofErr w:type="spellEnd"/>
      <w:r w:rsidR="005B2C50">
        <w:t>, 2021; Thorson, 2019)—b</w:t>
      </w:r>
      <w:r w:rsidR="00397652">
        <w:t xml:space="preserve">ut </w:t>
      </w:r>
      <w:r w:rsidR="00397652">
        <w:lastRenderedPageBreak/>
        <w:t xml:space="preserve">also digital </w:t>
      </w:r>
      <w:r w:rsidR="00397652">
        <w:rPr>
          <w:i/>
          <w:iCs/>
        </w:rPr>
        <w:t>inequities</w:t>
      </w:r>
      <w:r w:rsidR="00397652">
        <w:t xml:space="preserve"> that </w:t>
      </w:r>
      <w:r>
        <w:t xml:space="preserve">may </w:t>
      </w:r>
      <w:r w:rsidR="00397652">
        <w:t>arise from fundamentally unfair social structure</w:t>
      </w:r>
      <w:r w:rsidR="00534331">
        <w:t>s</w:t>
      </w:r>
      <w:r w:rsidR="006B0FD6">
        <w:t xml:space="preserve">, </w:t>
      </w:r>
      <w:r w:rsidR="00414A6F">
        <w:t xml:space="preserve">which could </w:t>
      </w:r>
      <w:r w:rsidR="00A14761">
        <w:t xml:space="preserve">potentially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ins w:id="229" w:author="Diehl, Trevor Hollis" w:date="2023-03-27T20:31:00Z">
        <w:r w:rsidR="00F71EBD">
          <w:t xml:space="preserve"> </w:t>
        </w:r>
      </w:ins>
    </w:p>
    <w:p w14:paraId="19893615" w14:textId="347C043C" w:rsidR="00EB1E04" w:rsidRDefault="00125171" w:rsidP="0072519F">
      <w:pPr>
        <w:widowControl w:val="0"/>
        <w:spacing w:line="480" w:lineRule="auto"/>
      </w:pPr>
      <w:r>
        <w:tab/>
        <w:t xml:space="preserve">To the second point, </w:t>
      </w:r>
      <w:r w:rsidR="00B90264">
        <w:t xml:space="preserve">the </w:t>
      </w:r>
      <w:r>
        <w:t xml:space="preserve">distribution of incidental exposure among the latent-class groups is non-linear, which presents another key difference with </w:t>
      </w:r>
      <w:r w:rsidR="00EB5368">
        <w:t>using self-reported interest as the sole predictor</w:t>
      </w:r>
      <w:r w:rsidR="004C03B3">
        <w:t>, which i</w:t>
      </w:r>
      <w:r w:rsidR="00F734A5">
        <w:t xml:space="preserve">s are both less </w:t>
      </w:r>
      <w:r w:rsidR="004C03B3">
        <w:t>consistent</w:t>
      </w:r>
      <w:r w:rsidR="00F734A5">
        <w:t xml:space="preserve"> and less rich in terms of </w:t>
      </w:r>
      <w:r w:rsidR="004C03B3">
        <w:t>its</w:t>
      </w:r>
      <w:r w:rsidR="00F734A5">
        <w:t xml:space="preserve"> descriptive capacity</w:t>
      </w:r>
      <w:r w:rsidR="004C03B3">
        <w:t xml:space="preserve"> (</w:t>
      </w:r>
      <w:r w:rsidR="00F734A5">
        <w:t xml:space="preserve">see Appendix </w:t>
      </w:r>
      <w:r w:rsidR="005E01D1">
        <w:t>F</w:t>
      </w:r>
      <w:r w:rsidR="00F734A5">
        <w:t xml:space="preserve"> online)</w:t>
      </w:r>
      <w:r w:rsidR="00EB5368">
        <w:t xml:space="preserve">. </w:t>
      </w:r>
      <w:r w:rsidR="005C13CE">
        <w:t xml:space="preserve">Thus, by accounting for latent classes defined by a range of behaviors, rather than just self-reported interest, we </w:t>
      </w:r>
      <w:proofErr w:type="gramStart"/>
      <w:r w:rsidR="005C13CE">
        <w:t>are able to</w:t>
      </w:r>
      <w:proofErr w:type="gramEnd"/>
      <w:r w:rsidR="005C13CE">
        <w:t xml:space="preserve"> not only improve our capacity to predict incidental exposure but also reveal non-linear patterns of group difference</w:t>
      </w:r>
      <w:r w:rsidR="000B770D">
        <w:t>s</w:t>
      </w:r>
      <w:r w:rsidR="005C13CE">
        <w:t xml:space="preserve"> that cannot be observed by analyzing interest alone. </w:t>
      </w:r>
      <w:r w:rsidR="00EB1E04">
        <w:t xml:space="preserve">These observations provide </w:t>
      </w:r>
      <w:r w:rsidR="00EB5368">
        <w:t>a</w:t>
      </w:r>
      <w:r w:rsidR="00EB1E04">
        <w:t xml:space="preserve"> novel theoretical insight</w:t>
      </w:r>
      <w:r w:rsidR="00EB5368">
        <w:t>.</w:t>
      </w:r>
      <w:r w:rsidR="00A93448">
        <w:t xml:space="preserve"> </w:t>
      </w:r>
      <w:r w:rsidR="00EB5368">
        <w:t>O</w:t>
      </w:r>
      <w:r w:rsidR="00EB1E04">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t>T</w:t>
      </w:r>
      <w:r w:rsidR="00C40535">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t>incidentality</w:t>
      </w:r>
      <w:proofErr w:type="spellEnd"/>
      <w:r w:rsidR="00C40535">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t>incidentality</w:t>
      </w:r>
      <w:proofErr w:type="spellEnd"/>
      <w:r w:rsidR="00C40535">
        <w:t xml:space="preserve"> is higher than in the low- or high-attraction groups. Thus, we can </w:t>
      </w:r>
      <w:r w:rsidR="00C40535" w:rsidRPr="004C03B3">
        <w:t xml:space="preserve">conclude that digital media platforms may have the biggest impact on the information </w:t>
      </w:r>
      <w:r w:rsidR="00765313" w:rsidRPr="004C03B3">
        <w:t>diets of the two groups in the middle,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w:t>
      </w:r>
      <w:r w:rsidR="00175807" w:rsidRPr="004C03B3">
        <w:t xml:space="preserve">their </w:t>
      </w:r>
      <w:r w:rsidR="00E01783" w:rsidRPr="004C03B3">
        <w:t>politic</w:t>
      </w:r>
      <w:r w:rsidR="00175807" w:rsidRPr="004C03B3">
        <w:t>al leanings</w:t>
      </w:r>
      <w:r w:rsidR="00912221" w:rsidRPr="004C03B3">
        <w:t>.</w:t>
      </w:r>
    </w:p>
    <w:p w14:paraId="099F7BF8" w14:textId="35F1E7CF" w:rsidR="00290930" w:rsidRDefault="002B1838" w:rsidP="0072519F">
      <w:pPr>
        <w:widowControl w:val="0"/>
        <w:spacing w:line="480" w:lineRule="auto"/>
        <w:rPr>
          <w:ins w:id="230" w:author="Diehl, Trevor Hollis" w:date="2023-03-27T21:53:00Z"/>
        </w:rPr>
      </w:pPr>
      <w:r>
        <w:tab/>
        <w:t xml:space="preserve">While we find some evidence of equalization in terms of exposure, we find evidence of stratification in terms of engagement. The gap between low- and high-attraction groups is much </w:t>
      </w:r>
      <w:r>
        <w:lastRenderedPageBreak/>
        <w:t>higher where incidental exposure is reported than where purposeful exposure is reported. Certainly, this pattern is partially explain</w:t>
      </w:r>
      <w:r w:rsidR="003B48B6">
        <w:t>able</w:t>
      </w:r>
      <w:r>
        <w:t xml:space="preserve"> by the perception of respondents. That is, individuals who are high in news attraction are more likely to say they intended to be exposed because they set up their social media feeds </w:t>
      </w:r>
      <w:proofErr w:type="gramStart"/>
      <w:r>
        <w:t>in order to</w:t>
      </w:r>
      <w:proofErr w:type="gramEnd"/>
      <w:r>
        <w:t xml:space="preserve">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t xml:space="preserve">the </w:t>
      </w:r>
      <w:r w:rsidR="00632658" w:rsidRPr="00632658">
        <w:t>political incidental news exposure</w:t>
      </w:r>
      <w:r w:rsidR="00632658">
        <w:t xml:space="preserve"> (PINE)</w:t>
      </w:r>
      <w:r w:rsidR="00632658" w:rsidRPr="00632658">
        <w:t xml:space="preserve"> model </w:t>
      </w:r>
      <w:r w:rsidR="00632658">
        <w:t xml:space="preserve">forwarded by </w:t>
      </w:r>
      <w:proofErr w:type="spellStart"/>
      <w:r w:rsidR="00632658">
        <w:t>Matthes</w:t>
      </w:r>
      <w:proofErr w:type="spellEnd"/>
      <w:r w:rsidR="00632658">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proofErr w:type="gramStart"/>
      <w:r w:rsidR="00B7329C">
        <w:t>Assuming that</w:t>
      </w:r>
      <w:proofErr w:type="gramEnd"/>
      <w:r w:rsidR="00B7329C">
        <w:t xml:space="preserve"> the behavioral forms of news engagement we measured in this study are associated with cognitive information processing</w:t>
      </w:r>
      <w:r w:rsidR="00632658">
        <w:t xml:space="preserve">, our findings </w:t>
      </w:r>
      <w:r w:rsidR="00632658" w:rsidRPr="00C3141F">
        <w:t>support this idea</w:t>
      </w:r>
      <w:r w:rsidR="00B7329C" w:rsidRPr="00C3141F">
        <w:t xml:space="preserve"> that w</w:t>
      </w:r>
      <w:r w:rsidR="00632658" w:rsidRPr="00C3141F">
        <w:t xml:space="preserve">hile </w:t>
      </w:r>
      <w:proofErr w:type="spellStart"/>
      <w:r w:rsidR="00B7329C" w:rsidRPr="00C3141F">
        <w:t>incidentality</w:t>
      </w:r>
      <w:proofErr w:type="spellEnd"/>
      <w:r w:rsidR="00B7329C" w:rsidRPr="00C3141F">
        <w:t xml:space="preserve"> does seem to narrow the gap in news exposure, it does not necessarily lead to a deeper engagement with that content. But our findings push this argument a step further: Incidental</w:t>
      </w:r>
      <w:r w:rsidR="00B7329C">
        <w:t xml:space="preserve"> exposure may not only be unassociated engagement, </w:t>
      </w:r>
      <w:proofErr w:type="gramStart"/>
      <w:r w:rsidR="00B7329C">
        <w:t>it may</w:t>
      </w:r>
      <w:proofErr w:type="gramEnd"/>
      <w:r w:rsidR="00B7329C">
        <w:t xml:space="preserve"> even </w:t>
      </w:r>
      <w:r w:rsidR="00B7329C" w:rsidRPr="00B7329C">
        <w:rPr>
          <w:i/>
          <w:iCs/>
        </w:rPr>
        <w:t>reduce</w:t>
      </w:r>
      <w:r w:rsidR="00B7329C">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23DA76DC" w14:textId="7047BF6D" w:rsidR="006C577B" w:rsidDel="006C577B" w:rsidRDefault="006C577B" w:rsidP="0072519F">
      <w:pPr>
        <w:widowControl w:val="0"/>
        <w:spacing w:line="480" w:lineRule="auto"/>
        <w:rPr>
          <w:del w:id="231" w:author="Diehl, Trevor Hollis" w:date="2023-03-27T21:53:00Z"/>
        </w:rPr>
      </w:pPr>
    </w:p>
    <w:p w14:paraId="3431C9F3" w14:textId="19A69AA7" w:rsidR="00652A04" w:rsidRDefault="00652A04" w:rsidP="0072519F">
      <w:pPr>
        <w:widowControl w:val="0"/>
        <w:spacing w:line="480" w:lineRule="auto"/>
        <w:rPr>
          <w:ins w:id="232" w:author="Diehl, Trevor Hollis" w:date="2023-03-27T20:59:00Z"/>
        </w:rPr>
      </w:pPr>
      <w:r>
        <w:tab/>
        <w:t xml:space="preserve">Before discussing the broader implication of these </w:t>
      </w:r>
      <w:r w:rsidR="00E36B28">
        <w:t>findings</w:t>
      </w:r>
      <w:r>
        <w:t xml:space="preserve">, it is important to </w:t>
      </w:r>
      <w:r>
        <w:lastRenderedPageBreak/>
        <w:t xml:space="preserve">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t xml:space="preserve">present respondents with </w:t>
      </w:r>
      <w:proofErr w:type="gramStart"/>
      <w:r w:rsidR="00E104F9">
        <w:t>all of</w:t>
      </w:r>
      <w:proofErr w:type="gramEnd"/>
      <w:r w:rsidR="00E104F9">
        <w:t xml:space="preserve"> the popular stories, and even showing them more than one story would add ‘noise’ to our measures. We therefore opted to show them a single story and let that story </w:t>
      </w:r>
      <w:r w:rsidR="00A466D6">
        <w:t>serve as a proxy</w:t>
      </w:r>
      <w:r w:rsidR="00E104F9">
        <w:t xml:space="preserve"> for all popular content circulating </w:t>
      </w:r>
      <w:r w:rsidR="00F53B98">
        <w:t>at the time</w:t>
      </w:r>
      <w:r w:rsidR="00E104F9">
        <w:t xml:space="preserve">. This is a </w:t>
      </w:r>
      <w:r w:rsidR="00A466D6">
        <w:t xml:space="preserve">practical compromise that </w:t>
      </w:r>
      <w:r w:rsidR="00E104F9">
        <w:t xml:space="preserve">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w:t>
      </w:r>
      <w:ins w:id="233" w:author="Diehl, Trevor Hollis" w:date="2023-03-27T20:54:00Z">
        <w:r w:rsidR="00F71EBD">
          <w:t>Though we offer a novel way to capture incidental exposure (</w:t>
        </w:r>
      </w:ins>
      <w:ins w:id="234" w:author="Diehl, Trevor Hollis" w:date="2023-03-27T20:55:00Z">
        <w:r w:rsidR="00F71EBD">
          <w:t xml:space="preserve">operationalized as trait versus state), the extent to which people purposefully pay attention to and engage with the news is </w:t>
        </w:r>
      </w:ins>
      <w:ins w:id="235" w:author="Diehl, Trevor Hollis" w:date="2023-03-27T20:56:00Z">
        <w:r w:rsidR="00F71EBD">
          <w:t xml:space="preserve">a </w:t>
        </w:r>
      </w:ins>
      <w:ins w:id="236" w:author="Diehl, Trevor Hollis" w:date="2023-03-27T20:55:00Z">
        <w:r w:rsidR="00F71EBD">
          <w:t xml:space="preserve">particularly </w:t>
        </w:r>
      </w:ins>
      <w:ins w:id="237" w:author="Diehl, Trevor Hollis" w:date="2023-03-27T20:56:00Z">
        <w:r w:rsidR="00F71EBD">
          <w:t>fraught exercise.</w:t>
        </w:r>
      </w:ins>
      <w:ins w:id="238" w:author="Diehl, Trevor Hollis" w:date="2023-03-27T20:54:00Z">
        <w:r w:rsidR="00F71EBD">
          <w:t xml:space="preserve"> </w:t>
        </w:r>
      </w:ins>
      <w:r w:rsidR="00E104F9">
        <w:t>Additionally, prior work shows that people generally underestimate their news exposure on surveys, which means the true differences between exposure and engagement are probably even more pronounced than those we observed.</w:t>
      </w:r>
      <w:r w:rsidR="00190300">
        <w:t xml:space="preserve"> The study’s </w:t>
      </w:r>
      <w:r w:rsidR="00190300" w:rsidRPr="00F53B98">
        <w:t xml:space="preserve">analysis is also limited. </w:t>
      </w:r>
      <w:r w:rsidR="0081170B" w:rsidRPr="00F53B98">
        <w:t>T</w:t>
      </w:r>
      <w:r w:rsidR="00190300"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w:t>
      </w:r>
      <w:proofErr w:type="gramStart"/>
      <w:r w:rsidR="00190300" w:rsidRPr="00F53B98">
        <w:t>in order to</w:t>
      </w:r>
      <w:proofErr w:type="gramEnd"/>
      <w:r w:rsidR="00190300" w:rsidRPr="00F53B98">
        <w:t xml:space="preserve"> validate the analysis presented here.</w:t>
      </w:r>
      <w:r w:rsidR="00190300">
        <w:t xml:space="preserve"> </w:t>
      </w:r>
    </w:p>
    <w:p w14:paraId="40E231FE" w14:textId="471BDE74" w:rsidR="00F71EBD" w:rsidRDefault="00F71EBD" w:rsidP="00150D75">
      <w:pPr>
        <w:widowControl w:val="0"/>
        <w:spacing w:line="480" w:lineRule="auto"/>
      </w:pPr>
      <w:ins w:id="239" w:author="Diehl, Trevor Hollis" w:date="2023-03-27T20:59:00Z">
        <w:r>
          <w:tab/>
        </w:r>
        <w:commentRangeStart w:id="240"/>
        <w:r>
          <w:t xml:space="preserve">Another consideration for scholars looking to replicate the linkage design employed </w:t>
        </w:r>
      </w:ins>
      <w:commentRangeEnd w:id="240"/>
      <w:ins w:id="241" w:author="Diehl, Trevor Hollis" w:date="2023-03-27T22:18:00Z">
        <w:r w:rsidR="00150D75">
          <w:rPr>
            <w:rStyle w:val="CommentReference"/>
            <w:rFonts w:asciiTheme="minorHAnsi" w:eastAsiaTheme="minorHAnsi" w:hAnsiTheme="minorHAnsi" w:cstheme="minorBidi"/>
          </w:rPr>
          <w:lastRenderedPageBreak/>
          <w:commentReference w:id="240"/>
        </w:r>
      </w:ins>
      <w:ins w:id="242" w:author="Diehl, Trevor Hollis" w:date="2023-03-27T20:59:00Z">
        <w:r>
          <w:t xml:space="preserve">herein is the relative dominance of Fox </w:t>
        </w:r>
      </w:ins>
      <w:ins w:id="243" w:author="Diehl, Trevor Hollis" w:date="2023-03-27T21:10:00Z">
        <w:r>
          <w:t>N</w:t>
        </w:r>
      </w:ins>
      <w:ins w:id="244" w:author="Diehl, Trevor Hollis" w:date="2023-03-27T20:59:00Z">
        <w:r>
          <w:t xml:space="preserve">ews across social platforms. In </w:t>
        </w:r>
      </w:ins>
      <w:ins w:id="245" w:author="Diehl, Trevor Hollis" w:date="2023-03-27T21:00:00Z">
        <w:r>
          <w:t xml:space="preserve">choosing a story to embed in the rolling-cross sectional waves, every </w:t>
        </w:r>
      </w:ins>
      <w:ins w:id="246" w:author="Diehl, Trevor Hollis" w:date="2023-03-27T21:01:00Z">
        <w:r>
          <w:t xml:space="preserve">list of top stories we referenced in every </w:t>
        </w:r>
      </w:ins>
      <w:ins w:id="247" w:author="Diehl, Trevor Hollis" w:date="2023-03-27T21:00:00Z">
        <w:r>
          <w:t>news cycle on Facebook was overwhelming</w:t>
        </w:r>
      </w:ins>
      <w:ins w:id="248" w:author="Diehl, Trevor Hollis" w:date="2023-03-27T21:01:00Z">
        <w:r>
          <w:t xml:space="preserve"> from Fox.</w:t>
        </w:r>
      </w:ins>
      <w:ins w:id="249" w:author="Diehl, Trevor Hollis" w:date="2023-03-27T21:00:00Z">
        <w:r>
          <w:t xml:space="preserve"> </w:t>
        </w:r>
      </w:ins>
      <w:ins w:id="250" w:author="Diehl, Trevor Hollis" w:date="2023-03-27T21:10:00Z">
        <w:r>
          <w:t>While this speaks</w:t>
        </w:r>
      </w:ins>
      <w:ins w:id="251" w:author="Diehl, Trevor Hollis" w:date="2023-03-27T21:11:00Z">
        <w:r>
          <w:t xml:space="preserve"> to the special power that organization wields in the US media ecology, it is not clear how representative </w:t>
        </w:r>
      </w:ins>
      <w:ins w:id="252" w:author="Diehl, Trevor Hollis" w:date="2023-03-27T21:12:00Z">
        <w:r>
          <w:t xml:space="preserve">or useful third-party ranking lists (e.g., </w:t>
        </w:r>
        <w:proofErr w:type="spellStart"/>
        <w:r>
          <w:t>NewsWhip</w:t>
        </w:r>
        <w:proofErr w:type="spellEnd"/>
        <w:r>
          <w:t xml:space="preserve">, </w:t>
        </w:r>
        <w:proofErr w:type="spellStart"/>
        <w:r>
          <w:t>Cro</w:t>
        </w:r>
      </w:ins>
      <w:ins w:id="253" w:author="Diehl, Trevor Hollis" w:date="2023-03-27T21:20:00Z">
        <w:r>
          <w:t>w</w:t>
        </w:r>
      </w:ins>
      <w:ins w:id="254" w:author="Diehl, Trevor Hollis" w:date="2023-03-27T21:12:00Z">
        <w:r>
          <w:t>dTangle</w:t>
        </w:r>
        <w:proofErr w:type="spellEnd"/>
        <w:r>
          <w:t>, etc.) are in determining</w:t>
        </w:r>
      </w:ins>
      <w:ins w:id="255" w:author="Diehl, Trevor Hollis" w:date="2023-03-27T21:13:00Z">
        <w:r>
          <w:t xml:space="preserve"> what </w:t>
        </w:r>
      </w:ins>
      <w:ins w:id="256" w:author="Diehl, Trevor Hollis" w:date="2023-03-27T21:18:00Z">
        <w:r>
          <w:t>shows</w:t>
        </w:r>
      </w:ins>
      <w:ins w:id="257" w:author="Diehl, Trevor Hollis" w:date="2023-03-27T21:13:00Z">
        <w:r>
          <w:t xml:space="preserve"> up in people’s feeds. We assume that viral posts with higher engagement metrics will be more lik</w:t>
        </w:r>
      </w:ins>
      <w:ins w:id="258" w:author="Diehl, Trevor Hollis" w:date="2023-03-27T21:14:00Z">
        <w:r>
          <w:t xml:space="preserve">ely to be seen by more people than stories that lack those qualities. </w:t>
        </w:r>
      </w:ins>
      <w:ins w:id="259" w:author="Diehl, Trevor Hollis" w:date="2023-03-27T21:22:00Z">
        <w:r>
          <w:t>Our solution was to randomize a Fox and non-Fox story in each news cycl</w:t>
        </w:r>
        <w:r>
          <w:t xml:space="preserve">e to represent that week’s ‘top story’ on Facebook. </w:t>
        </w:r>
      </w:ins>
      <w:ins w:id="260" w:author="Diehl, Trevor Hollis" w:date="2023-03-27T21:23:00Z">
        <w:r>
          <w:t>Regardless</w:t>
        </w:r>
      </w:ins>
      <w:ins w:id="261" w:author="Diehl, Trevor Hollis" w:date="2023-03-27T21:14:00Z">
        <w:r>
          <w:t xml:space="preserve">, scholars should be mindful of the </w:t>
        </w:r>
      </w:ins>
      <w:ins w:id="262" w:author="Diehl, Trevor Hollis" w:date="2023-03-27T21:15:00Z">
        <w:r>
          <w:t xml:space="preserve">composition of </w:t>
        </w:r>
      </w:ins>
      <w:ins w:id="263" w:author="Diehl, Trevor Hollis" w:date="2023-03-27T21:18:00Z">
        <w:r>
          <w:t xml:space="preserve">content lists provided by </w:t>
        </w:r>
      </w:ins>
      <w:ins w:id="264" w:author="Diehl, Trevor Hollis" w:date="2023-03-27T21:15:00Z">
        <w:r>
          <w:t>ranking services</w:t>
        </w:r>
      </w:ins>
      <w:ins w:id="265" w:author="Diehl, Trevor Hollis" w:date="2023-03-27T21:16:00Z">
        <w:r>
          <w:t xml:space="preserve">. </w:t>
        </w:r>
      </w:ins>
      <w:ins w:id="266" w:author="Diehl, Trevor Hollis" w:date="2023-03-27T21:58:00Z">
        <w:r w:rsidR="00BB380A">
          <w:t xml:space="preserve">Similarly, </w:t>
        </w:r>
      </w:ins>
      <w:ins w:id="267" w:author="Diehl, Trevor Hollis" w:date="2023-03-27T22:00:00Z">
        <w:r w:rsidR="00150D75">
          <w:t xml:space="preserve">Republican </w:t>
        </w:r>
      </w:ins>
      <w:ins w:id="268" w:author="Diehl, Trevor Hollis" w:date="2023-03-27T22:03:00Z">
        <w:r w:rsidR="00150D75">
          <w:t>P</w:t>
        </w:r>
      </w:ins>
      <w:ins w:id="269" w:author="Diehl, Trevor Hollis" w:date="2023-03-27T22:00:00Z">
        <w:r w:rsidR="00150D75">
          <w:t xml:space="preserve">arty identity was affiliated with </w:t>
        </w:r>
      </w:ins>
      <w:ins w:id="270" w:author="Diehl, Trevor Hollis" w:date="2023-03-27T22:06:00Z">
        <w:r w:rsidR="00150D75">
          <w:t xml:space="preserve">trait-like </w:t>
        </w:r>
      </w:ins>
      <w:ins w:id="271" w:author="Diehl, Trevor Hollis" w:date="2023-03-27T22:01:00Z">
        <w:r w:rsidR="00150D75">
          <w:t xml:space="preserve">incidental </w:t>
        </w:r>
      </w:ins>
      <w:ins w:id="272" w:author="Diehl, Trevor Hollis" w:date="2023-03-27T22:06:00Z">
        <w:r w:rsidR="00150D75">
          <w:t xml:space="preserve">exposure (as they are </w:t>
        </w:r>
      </w:ins>
      <w:ins w:id="273" w:author="Diehl, Trevor Hollis" w:date="2023-03-27T22:07:00Z">
        <w:r w:rsidR="00150D75">
          <w:t xml:space="preserve">in </w:t>
        </w:r>
      </w:ins>
      <w:ins w:id="274" w:author="Diehl, Trevor Hollis" w:date="2023-03-27T22:06:00Z">
        <w:r w:rsidR="00150D75">
          <w:t>generally more lik</w:t>
        </w:r>
      </w:ins>
      <w:ins w:id="275" w:author="Diehl, Trevor Hollis" w:date="2023-03-27T22:07:00Z">
        <w:r w:rsidR="00150D75">
          <w:t>ely to encounter political information this way) but not in the state-like model</w:t>
        </w:r>
      </w:ins>
      <w:ins w:id="276" w:author="Diehl, Trevor Hollis" w:date="2023-03-27T22:08:00Z">
        <w:r w:rsidR="00150D75">
          <w:t xml:space="preserve">. Since the state-like incidental measure was based on recalling the </w:t>
        </w:r>
      </w:ins>
      <w:ins w:id="277" w:author="Diehl, Trevor Hollis" w:date="2023-03-27T22:07:00Z">
        <w:r w:rsidR="00150D75">
          <w:t>top story</w:t>
        </w:r>
      </w:ins>
      <w:ins w:id="278" w:author="Diehl, Trevor Hollis" w:date="2023-03-27T22:08:00Z">
        <w:r w:rsidR="00150D75">
          <w:t xml:space="preserve"> of the news cycle (Fox or non-Fox) it is unlikely that </w:t>
        </w:r>
      </w:ins>
      <w:ins w:id="279" w:author="Diehl, Trevor Hollis" w:date="2023-03-27T22:09:00Z">
        <w:r w:rsidR="00150D75">
          <w:t xml:space="preserve">the content lists biased our results. However, and </w:t>
        </w:r>
      </w:ins>
      <w:ins w:id="280" w:author="Diehl, Trevor Hollis" w:date="2023-03-27T22:11:00Z">
        <w:r w:rsidR="00150D75">
          <w:t>interestingly</w:t>
        </w:r>
      </w:ins>
      <w:ins w:id="281" w:author="Diehl, Trevor Hollis" w:date="2023-03-27T22:09:00Z">
        <w:r w:rsidR="00150D75">
          <w:t>,</w:t>
        </w:r>
      </w:ins>
      <w:ins w:id="282" w:author="Diehl, Trevor Hollis" w:date="2023-03-27T22:11:00Z">
        <w:r w:rsidR="00150D75">
          <w:t xml:space="preserve"> Republican </w:t>
        </w:r>
      </w:ins>
      <w:ins w:id="283" w:author="Diehl, Trevor Hollis" w:date="2023-03-27T22:13:00Z">
        <w:r w:rsidR="00150D75">
          <w:t xml:space="preserve">respondents </w:t>
        </w:r>
      </w:ins>
      <w:ins w:id="284" w:author="Diehl, Trevor Hollis" w:date="2023-03-27T22:11:00Z">
        <w:r w:rsidR="00150D75">
          <w:t>were more likely to</w:t>
        </w:r>
      </w:ins>
      <w:ins w:id="285" w:author="Diehl, Trevor Hollis" w:date="2023-03-27T22:13:00Z">
        <w:r w:rsidR="00150D75">
          <w:t xml:space="preserve"> be exposed, but less likely to engage. </w:t>
        </w:r>
      </w:ins>
      <w:ins w:id="286" w:author="Diehl, Trevor Hollis" w:date="2023-03-27T22:15:00Z">
        <w:r w:rsidR="00150D75">
          <w:t>Tha</w:t>
        </w:r>
      </w:ins>
      <w:ins w:id="287" w:author="Diehl, Trevor Hollis" w:date="2023-03-27T22:16:00Z">
        <w:r w:rsidR="00150D75">
          <w:t>t is, n</w:t>
        </w:r>
      </w:ins>
      <w:ins w:id="288" w:author="Diehl, Trevor Hollis" w:date="2023-03-27T22:14:00Z">
        <w:r w:rsidR="00150D75">
          <w:t>ews attraction is a stronger predictor of news exposure than political identi</w:t>
        </w:r>
      </w:ins>
      <w:ins w:id="289" w:author="Diehl, Trevor Hollis" w:date="2023-03-27T22:15:00Z">
        <w:r w:rsidR="00150D75">
          <w:t>ty.</w:t>
        </w:r>
      </w:ins>
      <w:ins w:id="290" w:author="Diehl, Trevor Hollis" w:date="2023-03-27T22:16:00Z">
        <w:r w:rsidR="00150D75">
          <w:t xml:space="preserve"> This </w:t>
        </w:r>
      </w:ins>
      <w:ins w:id="291" w:author="Diehl, Trevor Hollis" w:date="2023-03-27T22:18:00Z">
        <w:r w:rsidR="00782BE6">
          <w:t xml:space="preserve">finding </w:t>
        </w:r>
      </w:ins>
      <w:ins w:id="292" w:author="Diehl, Trevor Hollis" w:date="2023-03-27T22:16:00Z">
        <w:r w:rsidR="00150D75">
          <w:t>challenges some long-standing notions of dutiful and monitorial citizens, as our results show that traits antecedent traits related to news attraction are</w:t>
        </w:r>
      </w:ins>
      <w:ins w:id="293" w:author="Diehl, Trevor Hollis" w:date="2023-03-27T22:17:00Z">
        <w:r w:rsidR="00150D75">
          <w:t xml:space="preserve"> stronger drivers of news attention.</w:t>
        </w:r>
      </w:ins>
      <w:ins w:id="294" w:author="Diehl, Trevor Hollis" w:date="2023-03-27T22:15:00Z">
        <w:r w:rsidR="00150D75">
          <w:t xml:space="preserve"> </w:t>
        </w:r>
      </w:ins>
      <w:ins w:id="295" w:author="Diehl, Trevor Hollis" w:date="2023-03-27T22:08:00Z">
        <w:r w:rsidR="00150D75">
          <w:t xml:space="preserve"> </w:t>
        </w:r>
      </w:ins>
    </w:p>
    <w:p w14:paraId="46D4E7FE" w14:textId="77777777" w:rsidR="006C577B" w:rsidRDefault="00290930" w:rsidP="0072519F">
      <w:pPr>
        <w:widowControl w:val="0"/>
        <w:spacing w:line="480" w:lineRule="auto"/>
        <w:rPr>
          <w:ins w:id="296" w:author="Diehl, Trevor Hollis" w:date="2023-03-27T21:50:00Z"/>
        </w:rPr>
      </w:pPr>
      <w:r>
        <w:tab/>
      </w:r>
      <w:r w:rsidR="00190300">
        <w:t xml:space="preserve">With these caveats in mind, our findings do point to a </w:t>
      </w:r>
      <w:r w:rsidR="00206A20">
        <w:t>larger</w:t>
      </w:r>
      <w:r w:rsidR="00190300">
        <w:t xml:space="preserve"> conclusion</w:t>
      </w:r>
      <w:r w:rsidR="00E36B28">
        <w:t>:</w:t>
      </w:r>
      <w:r w:rsidR="001F567E">
        <w:t xml:space="preserve"> They generally</w:t>
      </w:r>
      <w:r>
        <w:t xml:space="preserve"> do not </w:t>
      </w:r>
      <w:r w:rsidR="00B44907">
        <w:t xml:space="preserve">support an optimistic view of social media platforms when it comes to informational inequalities. </w:t>
      </w:r>
      <w:r w:rsidR="00E36B28">
        <w:t>Rather, they</w:t>
      </w:r>
      <w:r w:rsidR="00B44907">
        <w:t xml:space="preserve"> suggest that initial prognostications about information equalization were perhaps overly </w:t>
      </w:r>
      <w:del w:id="297" w:author="Diehl, Trevor Hollis" w:date="2023-03-27T21:44:00Z">
        <w:r w:rsidR="00B44907" w:rsidDel="006C577B">
          <w:delText>sanguine, because</w:delText>
        </w:r>
      </w:del>
      <w:ins w:id="298" w:author="Diehl, Trevor Hollis" w:date="2023-03-27T21:44:00Z">
        <w:r w:rsidR="006C577B">
          <w:t>sanguine because</w:t>
        </w:r>
      </w:ins>
      <w:r w:rsidR="00B44907">
        <w:t xml:space="preserve"> equalization in exposure is not accompanied by a similar dynamic in engagement. Therefore, if </w:t>
      </w:r>
      <w:proofErr w:type="gramStart"/>
      <w:r w:rsidR="00B44907">
        <w:t>we as a society</w:t>
      </w:r>
      <w:proofErr w:type="gramEnd"/>
      <w:r w:rsidR="00B44907">
        <w:t xml:space="preserve"> are counting on social media platforms to </w:t>
      </w:r>
      <w:r w:rsidR="00B44907">
        <w:lastRenderedPageBreak/>
        <w:t xml:space="preserve">fill informational voids left by the erosion of local media and/or the lack of robust public media, we may be disappointed to find that their ability to facilitate </w:t>
      </w:r>
      <w:r w:rsidR="00B44907" w:rsidRPr="001F567E">
        <w:t>equalization is limited</w:t>
      </w:r>
      <w:r w:rsidR="00FC5700" w:rsidRPr="001F567E">
        <w:t>. Thus, we may need investments of both money and public attention to other areas to reduce inequalities, inform the electorate, and promote social cohesion and belief in democratic practice.</w:t>
      </w:r>
      <w:ins w:id="299" w:author="Diehl, Trevor Hollis" w:date="2023-03-27T21:45:00Z">
        <w:r w:rsidR="006C577B">
          <w:t xml:space="preserve"> </w:t>
        </w:r>
      </w:ins>
    </w:p>
    <w:p w14:paraId="3B61A8EB" w14:textId="7C2066BB" w:rsidR="00EE5E8C" w:rsidRPr="00F0699C" w:rsidRDefault="006C577B" w:rsidP="006C577B">
      <w:pPr>
        <w:widowControl w:val="0"/>
        <w:spacing w:line="480" w:lineRule="auto"/>
        <w:ind w:firstLine="720"/>
        <w:pPrChange w:id="300" w:author="Diehl, Trevor Hollis" w:date="2023-03-27T21:50:00Z">
          <w:pPr>
            <w:widowControl w:val="0"/>
            <w:spacing w:line="480" w:lineRule="auto"/>
          </w:pPr>
        </w:pPrChange>
      </w:pPr>
      <w:ins w:id="301" w:author="Diehl, Trevor Hollis" w:date="2023-03-27T21:46:00Z">
        <w:r>
          <w:t>P</w:t>
        </w:r>
      </w:ins>
      <w:ins w:id="302" w:author="Diehl, Trevor Hollis" w:date="2023-03-27T21:45:00Z">
        <w:r>
          <w:t xml:space="preserve">erhaps more </w:t>
        </w:r>
      </w:ins>
      <w:ins w:id="303" w:author="Diehl, Trevor Hollis" w:date="2023-03-27T21:46:00Z">
        <w:r>
          <w:t>worryingly</w:t>
        </w:r>
      </w:ins>
      <w:ins w:id="304" w:author="Diehl, Trevor Hollis" w:date="2023-03-27T21:45:00Z">
        <w:r>
          <w:t xml:space="preserve"> from a normative perspective, </w:t>
        </w:r>
      </w:ins>
      <w:ins w:id="305" w:author="Diehl, Trevor Hollis" w:date="2023-03-27T21:46:00Z">
        <w:r>
          <w:t>t</w:t>
        </w:r>
        <w:r w:rsidRPr="006C577B">
          <w:t>hese findings have implications for democratic theory, as those in the high attraction group are most likely to reap the pro-social outcomes associated with active engagement with political information. This is clear in the stratification across the news attraction scale (Figure 1).</w:t>
        </w:r>
        <w:r w:rsidRPr="006C577B">
          <w:t xml:space="preserve"> </w:t>
        </w:r>
        <w:r w:rsidRPr="006C577B">
          <w:t>Thus, there is likely to be</w:t>
        </w:r>
        <w:r>
          <w:t xml:space="preserve"> </w:t>
        </w:r>
      </w:ins>
      <w:ins w:id="306" w:author="Diehl, Trevor Hollis" w:date="2023-03-27T21:47:00Z">
        <w:r>
          <w:t xml:space="preserve">a corresponding </w:t>
        </w:r>
        <w:r w:rsidRPr="006C577B">
          <w:t>stratification</w:t>
        </w:r>
      </w:ins>
      <w:ins w:id="307" w:author="Diehl, Trevor Hollis" w:date="2023-03-27T21:46:00Z">
        <w:r w:rsidRPr="006C577B">
          <w:t xml:space="preserve"> alongside a range of pro-democratic outcomes, like political learning, susceptibility to misinformation, and access to actionable political information during election cycles.</w:t>
        </w:r>
      </w:ins>
      <w:ins w:id="308" w:author="Diehl, Trevor Hollis" w:date="2023-03-27T21:47:00Z">
        <w:r>
          <w:t xml:space="preserve"> Future studies should look at how news attraction relate</w:t>
        </w:r>
      </w:ins>
      <w:ins w:id="309" w:author="Diehl, Trevor Hollis" w:date="2023-03-27T21:53:00Z">
        <w:r>
          <w:t>s</w:t>
        </w:r>
      </w:ins>
      <w:ins w:id="310" w:author="Diehl, Trevor Hollis" w:date="2023-03-27T21:47:00Z">
        <w:r>
          <w:t xml:space="preserve"> to these outcomes. If </w:t>
        </w:r>
      </w:ins>
      <w:ins w:id="311" w:author="Diehl, Trevor Hollis" w:date="2023-03-27T21:48:00Z">
        <w:r>
          <w:t xml:space="preserve">we continue to observe inequalities in line with the </w:t>
        </w:r>
      </w:ins>
      <w:ins w:id="312" w:author="Diehl, Trevor Hollis" w:date="2023-03-27T21:51:00Z">
        <w:r>
          <w:t xml:space="preserve">‘social media </w:t>
        </w:r>
      </w:ins>
      <w:ins w:id="313" w:author="Diehl, Trevor Hollis" w:date="2023-03-27T21:48:00Z">
        <w:r>
          <w:t xml:space="preserve">news desserts’ </w:t>
        </w:r>
      </w:ins>
      <w:ins w:id="314" w:author="Diehl, Trevor Hollis" w:date="2023-03-27T21:51:00Z">
        <w:r>
          <w:t xml:space="preserve">metaphor, investments </w:t>
        </w:r>
      </w:ins>
      <w:ins w:id="315" w:author="Diehl, Trevor Hollis" w:date="2023-03-27T21:53:00Z">
        <w:r>
          <w:t>in local</w:t>
        </w:r>
      </w:ins>
      <w:ins w:id="316" w:author="Diehl, Trevor Hollis" w:date="2023-03-27T21:51:00Z">
        <w:r>
          <w:t xml:space="preserve"> and public media are not likely to have </w:t>
        </w:r>
      </w:ins>
      <w:ins w:id="317" w:author="Diehl, Trevor Hollis" w:date="2023-03-27T21:52:00Z">
        <w:r>
          <w:t>a real impact</w:t>
        </w:r>
      </w:ins>
      <w:ins w:id="318" w:author="Diehl, Trevor Hollis" w:date="2023-03-27T21:53:00Z">
        <w:r>
          <w:t xml:space="preserve">. </w:t>
        </w:r>
      </w:ins>
      <w:ins w:id="319" w:author="Diehl, Trevor Hollis" w:date="2023-03-27T21:54:00Z">
        <w:r>
          <w:t xml:space="preserve">This is because the algorithms that cater to individual traits </w:t>
        </w:r>
      </w:ins>
      <w:ins w:id="320" w:author="Diehl, Trevor Hollis" w:date="2023-03-27T21:56:00Z">
        <w:r w:rsidR="00BB380A">
          <w:t>simply</w:t>
        </w:r>
      </w:ins>
      <w:ins w:id="321" w:author="Diehl, Trevor Hollis" w:date="2023-03-27T21:54:00Z">
        <w:r>
          <w:t xml:space="preserve"> </w:t>
        </w:r>
      </w:ins>
      <w:ins w:id="322" w:author="Diehl, Trevor Hollis" w:date="2023-03-27T21:56:00Z">
        <w:r w:rsidR="00BB380A">
          <w:t>do not promote</w:t>
        </w:r>
      </w:ins>
      <w:ins w:id="323" w:author="Diehl, Trevor Hollis" w:date="2023-03-27T21:54:00Z">
        <w:r>
          <w:t xml:space="preserve"> valuable news and political </w:t>
        </w:r>
      </w:ins>
      <w:ins w:id="324" w:author="Diehl, Trevor Hollis" w:date="2023-03-27T21:55:00Z">
        <w:r>
          <w:t>information</w:t>
        </w:r>
      </w:ins>
      <w:ins w:id="325" w:author="Diehl, Trevor Hollis" w:date="2023-03-27T21:56:00Z">
        <w:r w:rsidR="00BB380A">
          <w:t>. B</w:t>
        </w:r>
      </w:ins>
      <w:ins w:id="326" w:author="Diehl, Trevor Hollis" w:date="2023-03-27T21:55:00Z">
        <w:r>
          <w:t xml:space="preserve">ut even if they did, </w:t>
        </w:r>
      </w:ins>
      <w:ins w:id="327" w:author="Diehl, Trevor Hollis" w:date="2023-03-27T21:56:00Z">
        <w:r w:rsidR="00BB380A">
          <w:t xml:space="preserve">our results imply that </w:t>
        </w:r>
      </w:ins>
      <w:ins w:id="328" w:author="Diehl, Trevor Hollis" w:date="2023-03-27T21:58:00Z">
        <w:r w:rsidR="00BB380A">
          <w:t>low news attraction groups</w:t>
        </w:r>
      </w:ins>
      <w:ins w:id="329" w:author="Diehl, Trevor Hollis" w:date="2023-03-27T21:55:00Z">
        <w:r>
          <w:t xml:space="preserve"> would </w:t>
        </w:r>
      </w:ins>
      <w:ins w:id="330" w:author="Diehl, Trevor Hollis" w:date="2023-03-27T21:58:00Z">
        <w:r w:rsidR="00BB380A">
          <w:t xml:space="preserve">not </w:t>
        </w:r>
      </w:ins>
      <w:ins w:id="331" w:author="Diehl, Trevor Hollis" w:date="2023-03-27T21:55:00Z">
        <w:r>
          <w:t>recall or engage with the content</w:t>
        </w:r>
      </w:ins>
      <w:ins w:id="332" w:author="Diehl, Trevor Hollis" w:date="2023-03-27T21:57:00Z">
        <w:r w:rsidR="00BB380A">
          <w:t xml:space="preserve"> in the first place. </w:t>
        </w:r>
      </w:ins>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lastRenderedPageBreak/>
        <w:t>Reference</w:t>
      </w:r>
      <w:r>
        <w:rPr>
          <w:b/>
          <w:bCs/>
        </w:rPr>
        <w:t>s</w:t>
      </w:r>
    </w:p>
    <w:p w14:paraId="23FDDBA6" w14:textId="77777777" w:rsidR="00F04396" w:rsidRDefault="00F04396" w:rsidP="0072519F">
      <w:pPr>
        <w:widowControl w:val="0"/>
        <w:spacing w:line="480" w:lineRule="auto"/>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77777777"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5503AE8A" w:rsidR="00A526E1" w:rsidRDefault="00A526E1">
      <w:pPr>
        <w:spacing w:line="480" w:lineRule="auto"/>
        <w:ind w:left="720" w:hanging="720"/>
        <w:rPr>
          <w:ins w:id="333" w:author="Diehl, Trevor Hollis" w:date="2023-03-21T23:02:00Z"/>
        </w:rPr>
        <w:pPrChange w:id="334" w:author="Diehl, Trevor Hollis" w:date="2023-03-21T23:02:00Z">
          <w:pPr>
            <w:widowControl w:val="0"/>
            <w:spacing w:line="480" w:lineRule="auto"/>
          </w:pPr>
        </w:pPrChange>
      </w:pPr>
      <w:ins w:id="335" w:author="Diehl, Trevor Hollis" w:date="2023-03-21T23:02:00Z">
        <w:r>
          <w:lastRenderedPageBreak/>
          <w:t>D</w:t>
        </w:r>
        <w:r w:rsidRPr="00A526E1">
          <w:t xml:space="preserve">e </w:t>
        </w:r>
        <w:proofErr w:type="spellStart"/>
        <w:r w:rsidRPr="00A526E1">
          <w:t>Vreese</w:t>
        </w:r>
        <w:proofErr w:type="spellEnd"/>
        <w:r w:rsidRPr="00A526E1">
          <w:t xml:space="preserve">, C. H., </w:t>
        </w:r>
        <w:proofErr w:type="spellStart"/>
        <w:r w:rsidRPr="00A526E1">
          <w:t>Boukes</w:t>
        </w:r>
        <w:proofErr w:type="spellEnd"/>
        <w:r w:rsidRPr="00A526E1">
          <w:t xml:space="preserve">, M., Schuck, A., </w:t>
        </w:r>
        <w:proofErr w:type="spellStart"/>
        <w:r w:rsidRPr="00A526E1">
          <w:t>Vliegenthart</w:t>
        </w:r>
        <w:proofErr w:type="spellEnd"/>
        <w:r w:rsidRPr="00A526E1">
          <w:t xml:space="preserve">, R., Bos, L., &amp; </w:t>
        </w:r>
        <w:proofErr w:type="spellStart"/>
        <w:r w:rsidRPr="00A526E1">
          <w:t>Lelkes</w:t>
        </w:r>
        <w:proofErr w:type="spellEnd"/>
        <w:r w:rsidRPr="00A526E1">
          <w:t xml:space="preserve">, Y. (2017). Linking Survey and Media Content Data: Opportunities, Considerations, and Pitfalls. </w:t>
        </w:r>
        <w:r w:rsidRPr="00A526E1">
          <w:rPr>
            <w:i/>
            <w:iCs/>
          </w:rPr>
          <w:t>Communication Methods and Measures</w:t>
        </w:r>
        <w:r w:rsidRPr="00A526E1">
          <w:t xml:space="preserve">, </w:t>
        </w:r>
        <w:r w:rsidRPr="00A526E1">
          <w:rPr>
            <w:i/>
            <w:iCs/>
          </w:rPr>
          <w:t>11</w:t>
        </w:r>
        <w:r w:rsidRPr="00A526E1">
          <w:t xml:space="preserve">(4), 221–244. </w:t>
        </w:r>
      </w:ins>
    </w:p>
    <w:p w14:paraId="6F68A776" w14:textId="77777777" w:rsidR="00A45FA3" w:rsidRPr="00E41CB3" w:rsidRDefault="00A45FA3" w:rsidP="00A45FA3">
      <w:pPr>
        <w:spacing w:line="480" w:lineRule="auto"/>
        <w:ind w:left="720" w:hanging="720"/>
        <w:rPr>
          <w:ins w:id="336" w:author="Diehl, Trevor Hollis" w:date="2023-03-27T16:31:00Z"/>
          <w:rFonts w:ascii="Arial" w:hAnsi="Arial" w:cs="Arial"/>
          <w:color w:val="000000" w:themeColor="text1"/>
          <w:sz w:val="22"/>
          <w:szCs w:val="22"/>
        </w:rPr>
      </w:pPr>
      <w:proofErr w:type="spellStart"/>
      <w:ins w:id="337" w:author="Diehl, Trevor Hollis" w:date="2023-03-27T16:31:00Z">
        <w:r w:rsidRPr="00E41CB3">
          <w:rPr>
            <w:rFonts w:ascii="Arial" w:hAnsi="Arial" w:cs="Arial"/>
            <w:color w:val="000000" w:themeColor="text1"/>
            <w:sz w:val="22"/>
            <w:szCs w:val="22"/>
          </w:rPr>
          <w:t>Ernala</w:t>
        </w:r>
        <w:proofErr w:type="spellEnd"/>
        <w:r w:rsidRPr="00E41CB3">
          <w:rPr>
            <w:rFonts w:ascii="Arial" w:hAnsi="Arial" w:cs="Arial"/>
            <w:color w:val="000000" w:themeColor="text1"/>
            <w:sz w:val="22"/>
            <w:szCs w:val="22"/>
          </w:rPr>
          <w:t xml:space="preserve">, S. K., Burke, M., Leavitt, A., &amp; Ellison, N. B. (2020). How Well Do People Report Time Spent on Facebook? An Evaluation of Established Survey Questions with Recommendations. </w:t>
        </w:r>
        <w:r w:rsidRPr="00E41CB3">
          <w:rPr>
            <w:rFonts w:ascii="Arial" w:hAnsi="Arial" w:cs="Arial"/>
            <w:i/>
            <w:iCs/>
            <w:color w:val="000000" w:themeColor="text1"/>
            <w:sz w:val="22"/>
            <w:szCs w:val="22"/>
          </w:rPr>
          <w:t>Proceedings of the 2020 CHI Conference on Human Factors in Computing Systems</w:t>
        </w:r>
        <w:r w:rsidRPr="00E41CB3">
          <w:rPr>
            <w:rFonts w:ascii="Arial" w:hAnsi="Arial" w:cs="Arial"/>
            <w:color w:val="000000" w:themeColor="text1"/>
            <w:sz w:val="22"/>
            <w:szCs w:val="22"/>
          </w:rPr>
          <w:t xml:space="preserve">, 1–14. </w:t>
        </w:r>
      </w:ins>
    </w:p>
    <w:p w14:paraId="0168CCF7" w14:textId="3879B3C2"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7BCC0BE4"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2B54A988" w14:textId="77777777" w:rsidR="00F04396" w:rsidRDefault="00F04396" w:rsidP="0072519F">
      <w:pPr>
        <w:widowControl w:val="0"/>
        <w:spacing w:line="480" w:lineRule="auto"/>
      </w:pPr>
      <w:proofErr w:type="spellStart"/>
      <w:r w:rsidRPr="008655BF">
        <w:lastRenderedPageBreak/>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77777777"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lastRenderedPageBreak/>
        <w:tab/>
      </w:r>
      <w:r w:rsidRPr="00FA742A">
        <w:t xml:space="preserve">exposure on social media. </w:t>
      </w:r>
      <w:r w:rsidRPr="00FA742A">
        <w:rPr>
          <w:i/>
          <w:iCs/>
        </w:rPr>
        <w:t>Mass Communication and Society, 21</w:t>
      </w:r>
      <w:r w:rsidRPr="00FA742A">
        <w:t>(2), 225-247.</w:t>
      </w:r>
    </w:p>
    <w:p w14:paraId="77AA76D4" w14:textId="77777777"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lastRenderedPageBreak/>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lastRenderedPageBreak/>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10060" w:type="dxa"/>
        <w:tblLayout w:type="fixed"/>
        <w:tblLook w:val="04A0" w:firstRow="1" w:lastRow="0" w:firstColumn="1" w:lastColumn="0" w:noHBand="0" w:noVBand="1"/>
        <w:tblPrChange w:id="338" w:author="Diehl, Trevor Hollis" w:date="2023-03-27T18:23:00Z">
          <w:tblPr>
            <w:tblStyle w:val="TableGrid"/>
            <w:tblW w:w="9540" w:type="dxa"/>
            <w:tblLayout w:type="fixed"/>
            <w:tblLook w:val="04A0" w:firstRow="1" w:lastRow="0" w:firstColumn="1" w:lastColumn="0" w:noHBand="0" w:noVBand="1"/>
          </w:tblPr>
        </w:tblPrChange>
      </w:tblPr>
      <w:tblGrid>
        <w:gridCol w:w="3985"/>
        <w:gridCol w:w="1518"/>
        <w:gridCol w:w="1519"/>
        <w:gridCol w:w="89"/>
        <w:gridCol w:w="1328"/>
        <w:gridCol w:w="101"/>
        <w:gridCol w:w="1424"/>
        <w:gridCol w:w="96"/>
        <w:tblGridChange w:id="339">
          <w:tblGrid>
            <w:gridCol w:w="3780"/>
            <w:gridCol w:w="1440"/>
            <w:gridCol w:w="1440"/>
            <w:gridCol w:w="84"/>
            <w:gridCol w:w="1260"/>
            <w:gridCol w:w="96"/>
            <w:gridCol w:w="1349"/>
            <w:gridCol w:w="91"/>
          </w:tblGrid>
        </w:tblGridChange>
      </w:tblGrid>
      <w:tr w:rsidR="004B11FA" w14:paraId="5C5AA463" w14:textId="4889CE1C" w:rsidTr="0002337A">
        <w:trPr>
          <w:gridAfter w:val="1"/>
          <w:wAfter w:w="96" w:type="dxa"/>
          <w:trHeight w:val="834"/>
          <w:trPrChange w:id="340" w:author="Diehl, Trevor Hollis" w:date="2023-03-27T18:23:00Z">
            <w:trPr>
              <w:gridAfter w:val="1"/>
              <w:wAfter w:w="91" w:type="dxa"/>
            </w:trPr>
          </w:trPrChange>
        </w:trPr>
        <w:tc>
          <w:tcPr>
            <w:tcW w:w="7112" w:type="dxa"/>
            <w:gridSpan w:val="4"/>
            <w:tcBorders>
              <w:top w:val="nil"/>
              <w:left w:val="nil"/>
              <w:bottom w:val="single" w:sz="4" w:space="0" w:color="auto"/>
              <w:right w:val="nil"/>
            </w:tcBorders>
            <w:tcPrChange w:id="341" w:author="Diehl, Trevor Hollis" w:date="2023-03-27T18:23:00Z">
              <w:tcPr>
                <w:tcW w:w="6744" w:type="dxa"/>
                <w:gridSpan w:val="4"/>
                <w:tcBorders>
                  <w:top w:val="nil"/>
                  <w:left w:val="nil"/>
                  <w:bottom w:val="single" w:sz="4" w:space="0" w:color="auto"/>
                  <w:right w:val="nil"/>
                </w:tcBorders>
              </w:tcPr>
            </w:tcPrChange>
          </w:tcPr>
          <w:p w14:paraId="62B2FF9A" w14:textId="1E96C010" w:rsidR="004B11FA" w:rsidRDefault="004B11FA" w:rsidP="00CE415A">
            <w:pPr>
              <w:widowControl w:val="0"/>
            </w:pPr>
            <w:r>
              <w:lastRenderedPageBreak/>
              <w:t xml:space="preserve">Table </w:t>
            </w:r>
            <w:r w:rsidR="00F0699C">
              <w:t>2</w:t>
            </w:r>
          </w:p>
          <w:p w14:paraId="08049150" w14:textId="77777777" w:rsidR="004B11FA" w:rsidRDefault="004B11FA" w:rsidP="00CE415A">
            <w:pPr>
              <w:widowControl w:val="0"/>
            </w:pPr>
          </w:p>
          <w:p w14:paraId="2BC96C4A" w14:textId="5B929770" w:rsidR="004B11FA" w:rsidRDefault="004B11FA" w:rsidP="00CE415A">
            <w:pPr>
              <w:widowControl w:val="0"/>
            </w:pPr>
            <w:r w:rsidRPr="00FE3261">
              <w:rPr>
                <w:i/>
                <w:iCs/>
              </w:rPr>
              <w:t xml:space="preserve">Conditional Effects of </w:t>
            </w:r>
            <w:r w:rsidR="00F30A18">
              <w:rPr>
                <w:i/>
                <w:iCs/>
              </w:rPr>
              <w:t>News Attraction</w:t>
            </w:r>
            <w:r w:rsidRPr="00FE3261">
              <w:rPr>
                <w:i/>
                <w:iCs/>
              </w:rPr>
              <w:t xml:space="preserve"> on Story Engagement</w:t>
            </w:r>
          </w:p>
        </w:tc>
        <w:tc>
          <w:tcPr>
            <w:tcW w:w="1328" w:type="dxa"/>
            <w:tcBorders>
              <w:top w:val="nil"/>
              <w:left w:val="nil"/>
              <w:bottom w:val="single" w:sz="4" w:space="0" w:color="auto"/>
              <w:right w:val="nil"/>
            </w:tcBorders>
            <w:tcPrChange w:id="342" w:author="Diehl, Trevor Hollis" w:date="2023-03-27T18:23:00Z">
              <w:tcPr>
                <w:tcW w:w="1260" w:type="dxa"/>
                <w:tcBorders>
                  <w:top w:val="nil"/>
                  <w:left w:val="nil"/>
                  <w:bottom w:val="single" w:sz="4" w:space="0" w:color="auto"/>
                  <w:right w:val="nil"/>
                </w:tcBorders>
              </w:tcPr>
            </w:tcPrChange>
          </w:tcPr>
          <w:p w14:paraId="3D21AD65" w14:textId="77777777" w:rsidR="004B11FA" w:rsidRDefault="004B11FA" w:rsidP="00CE415A">
            <w:pPr>
              <w:widowControl w:val="0"/>
            </w:pPr>
          </w:p>
        </w:tc>
        <w:tc>
          <w:tcPr>
            <w:tcW w:w="1524" w:type="dxa"/>
            <w:gridSpan w:val="2"/>
            <w:tcBorders>
              <w:top w:val="nil"/>
              <w:left w:val="nil"/>
              <w:bottom w:val="single" w:sz="4" w:space="0" w:color="auto"/>
              <w:right w:val="nil"/>
            </w:tcBorders>
            <w:tcPrChange w:id="343" w:author="Diehl, Trevor Hollis" w:date="2023-03-27T18:23:00Z">
              <w:tcPr>
                <w:tcW w:w="1445" w:type="dxa"/>
                <w:gridSpan w:val="2"/>
                <w:tcBorders>
                  <w:top w:val="nil"/>
                  <w:left w:val="nil"/>
                  <w:bottom w:val="single" w:sz="4" w:space="0" w:color="auto"/>
                  <w:right w:val="nil"/>
                </w:tcBorders>
              </w:tcPr>
            </w:tcPrChange>
          </w:tcPr>
          <w:p w14:paraId="69B4E90D" w14:textId="193C65FF" w:rsidR="004B11FA" w:rsidRDefault="004B11FA" w:rsidP="00CE415A">
            <w:pPr>
              <w:widowControl w:val="0"/>
            </w:pPr>
          </w:p>
        </w:tc>
      </w:tr>
      <w:tr w:rsidR="004B11FA" w14:paraId="129F87AC" w14:textId="5C5D929B" w:rsidTr="0002337A">
        <w:trPr>
          <w:trHeight w:val="278"/>
        </w:trPr>
        <w:tc>
          <w:tcPr>
            <w:tcW w:w="3986" w:type="dxa"/>
            <w:tcBorders>
              <w:left w:val="nil"/>
              <w:bottom w:val="single" w:sz="4" w:space="0" w:color="auto"/>
              <w:right w:val="nil"/>
            </w:tcBorders>
            <w:tcPrChange w:id="344" w:author="Diehl, Trevor Hollis" w:date="2023-03-27T18:23:00Z">
              <w:tcPr>
                <w:tcW w:w="3780" w:type="dxa"/>
                <w:tcBorders>
                  <w:left w:val="nil"/>
                  <w:bottom w:val="single" w:sz="4" w:space="0" w:color="auto"/>
                  <w:right w:val="nil"/>
                </w:tcBorders>
              </w:tcPr>
            </w:tcPrChange>
          </w:tcPr>
          <w:p w14:paraId="1C615E55" w14:textId="77777777" w:rsidR="004B11FA" w:rsidRDefault="004B11FA" w:rsidP="00CE415A">
            <w:pPr>
              <w:widowControl w:val="0"/>
            </w:pPr>
          </w:p>
        </w:tc>
        <w:tc>
          <w:tcPr>
            <w:tcW w:w="3037" w:type="dxa"/>
            <w:gridSpan w:val="2"/>
            <w:tcBorders>
              <w:left w:val="nil"/>
              <w:bottom w:val="single" w:sz="4" w:space="0" w:color="auto"/>
              <w:right w:val="nil"/>
            </w:tcBorders>
            <w:tcPrChange w:id="345" w:author="Diehl, Trevor Hollis" w:date="2023-03-27T18:23:00Z">
              <w:tcPr>
                <w:tcW w:w="2880" w:type="dxa"/>
                <w:gridSpan w:val="2"/>
                <w:tcBorders>
                  <w:left w:val="nil"/>
                  <w:bottom w:val="single" w:sz="4" w:space="0" w:color="auto"/>
                  <w:right w:val="nil"/>
                </w:tcBorders>
              </w:tcPr>
            </w:tcPrChange>
          </w:tcPr>
          <w:p w14:paraId="07524CEA" w14:textId="5A2D26D8" w:rsidR="004B11FA" w:rsidRDefault="004B11FA" w:rsidP="00CE415A">
            <w:pPr>
              <w:widowControl w:val="0"/>
              <w:jc w:val="center"/>
            </w:pPr>
            <w:r>
              <w:t>Engagement</w:t>
            </w:r>
          </w:p>
        </w:tc>
        <w:tc>
          <w:tcPr>
            <w:tcW w:w="3037" w:type="dxa"/>
            <w:gridSpan w:val="5"/>
            <w:tcBorders>
              <w:left w:val="nil"/>
              <w:bottom w:val="single" w:sz="4" w:space="0" w:color="auto"/>
              <w:right w:val="nil"/>
            </w:tcBorders>
            <w:tcPrChange w:id="346" w:author="Diehl, Trevor Hollis" w:date="2023-03-27T18:23:00Z">
              <w:tcPr>
                <w:tcW w:w="2880" w:type="dxa"/>
                <w:gridSpan w:val="5"/>
                <w:tcBorders>
                  <w:left w:val="nil"/>
                  <w:bottom w:val="single" w:sz="4" w:space="0" w:color="auto"/>
                  <w:right w:val="nil"/>
                </w:tcBorders>
              </w:tcPr>
            </w:tcPrChange>
          </w:tcPr>
          <w:p w14:paraId="0CCE19F5" w14:textId="2B7D4954" w:rsidR="004B11FA" w:rsidRDefault="004B11FA" w:rsidP="00CE415A">
            <w:pPr>
              <w:widowControl w:val="0"/>
              <w:jc w:val="center"/>
            </w:pPr>
            <w:r>
              <w:t>High-Effort Engagement</w:t>
            </w:r>
          </w:p>
        </w:tc>
      </w:tr>
      <w:tr w:rsidR="004B11FA" w14:paraId="5C08BC97" w14:textId="22A75CA5" w:rsidTr="0002337A">
        <w:trPr>
          <w:trHeight w:val="267"/>
        </w:trPr>
        <w:tc>
          <w:tcPr>
            <w:tcW w:w="3986" w:type="dxa"/>
            <w:tcBorders>
              <w:left w:val="nil"/>
              <w:bottom w:val="single" w:sz="4" w:space="0" w:color="auto"/>
              <w:right w:val="nil"/>
            </w:tcBorders>
            <w:tcPrChange w:id="347" w:author="Diehl, Trevor Hollis" w:date="2023-03-27T18:23:00Z">
              <w:tcPr>
                <w:tcW w:w="3780" w:type="dxa"/>
                <w:tcBorders>
                  <w:left w:val="nil"/>
                  <w:bottom w:val="single" w:sz="4" w:space="0" w:color="auto"/>
                  <w:right w:val="nil"/>
                </w:tcBorders>
              </w:tcPr>
            </w:tcPrChange>
          </w:tcPr>
          <w:p w14:paraId="0D249DEA" w14:textId="638435AF" w:rsidR="004B11FA" w:rsidRPr="00A275CA" w:rsidRDefault="004B11FA" w:rsidP="00CE415A">
            <w:pPr>
              <w:widowControl w:val="0"/>
              <w:rPr>
                <w:b/>
                <w:bCs/>
              </w:rPr>
            </w:pPr>
            <w:r w:rsidRPr="00A275CA">
              <w:rPr>
                <w:b/>
                <w:bCs/>
              </w:rPr>
              <w:t>Fixed Effects</w:t>
            </w:r>
          </w:p>
        </w:tc>
        <w:tc>
          <w:tcPr>
            <w:tcW w:w="1518" w:type="dxa"/>
            <w:tcBorders>
              <w:left w:val="nil"/>
              <w:bottom w:val="single" w:sz="4" w:space="0" w:color="auto"/>
              <w:right w:val="nil"/>
            </w:tcBorders>
            <w:tcPrChange w:id="348" w:author="Diehl, Trevor Hollis" w:date="2023-03-27T18:23:00Z">
              <w:tcPr>
                <w:tcW w:w="1440" w:type="dxa"/>
                <w:tcBorders>
                  <w:left w:val="nil"/>
                  <w:bottom w:val="single" w:sz="4" w:space="0" w:color="auto"/>
                  <w:right w:val="nil"/>
                </w:tcBorders>
              </w:tcPr>
            </w:tcPrChange>
          </w:tcPr>
          <w:p w14:paraId="50CAD7F9" w14:textId="234BA08D" w:rsidR="004B11FA" w:rsidRDefault="004B11FA" w:rsidP="00CE415A">
            <w:pPr>
              <w:widowControl w:val="0"/>
              <w:jc w:val="center"/>
            </w:pPr>
            <w:r w:rsidRPr="00672FDF">
              <w:t>β</w:t>
            </w:r>
          </w:p>
        </w:tc>
        <w:tc>
          <w:tcPr>
            <w:tcW w:w="1518" w:type="dxa"/>
            <w:tcBorders>
              <w:left w:val="nil"/>
              <w:bottom w:val="single" w:sz="4" w:space="0" w:color="auto"/>
              <w:right w:val="nil"/>
            </w:tcBorders>
            <w:tcPrChange w:id="349" w:author="Diehl, Trevor Hollis" w:date="2023-03-27T18:23:00Z">
              <w:tcPr>
                <w:tcW w:w="1440" w:type="dxa"/>
                <w:tcBorders>
                  <w:left w:val="nil"/>
                  <w:bottom w:val="single" w:sz="4" w:space="0" w:color="auto"/>
                  <w:right w:val="nil"/>
                </w:tcBorders>
              </w:tcPr>
            </w:tcPrChange>
          </w:tcPr>
          <w:p w14:paraId="10CC4D9E" w14:textId="081AF4F7" w:rsidR="004B11FA" w:rsidRPr="0098354B" w:rsidRDefault="004B11FA" w:rsidP="00CE415A">
            <w:pPr>
              <w:widowControl w:val="0"/>
              <w:jc w:val="center"/>
              <w:rPr>
                <w:i/>
                <w:iCs/>
              </w:rPr>
            </w:pPr>
            <w:r w:rsidRPr="0098354B">
              <w:rPr>
                <w:i/>
                <w:iCs/>
              </w:rPr>
              <w:t>SE</w:t>
            </w:r>
          </w:p>
        </w:tc>
        <w:tc>
          <w:tcPr>
            <w:tcW w:w="1518" w:type="dxa"/>
            <w:gridSpan w:val="3"/>
            <w:tcBorders>
              <w:left w:val="nil"/>
              <w:bottom w:val="single" w:sz="4" w:space="0" w:color="auto"/>
              <w:right w:val="nil"/>
            </w:tcBorders>
            <w:tcPrChange w:id="350" w:author="Diehl, Trevor Hollis" w:date="2023-03-27T18:23:00Z">
              <w:tcPr>
                <w:tcW w:w="1440" w:type="dxa"/>
                <w:gridSpan w:val="3"/>
                <w:tcBorders>
                  <w:left w:val="nil"/>
                  <w:bottom w:val="single" w:sz="4" w:space="0" w:color="auto"/>
                  <w:right w:val="nil"/>
                </w:tcBorders>
              </w:tcPr>
            </w:tcPrChange>
          </w:tcPr>
          <w:p w14:paraId="2CDF1CD6" w14:textId="75254E25" w:rsidR="004B11FA" w:rsidRPr="0098354B" w:rsidRDefault="004B11FA" w:rsidP="00CE415A">
            <w:pPr>
              <w:widowControl w:val="0"/>
              <w:jc w:val="center"/>
              <w:rPr>
                <w:i/>
                <w:iCs/>
              </w:rPr>
            </w:pPr>
            <w:r w:rsidRPr="00672FDF">
              <w:t>β</w:t>
            </w:r>
          </w:p>
        </w:tc>
        <w:tc>
          <w:tcPr>
            <w:tcW w:w="1518" w:type="dxa"/>
            <w:gridSpan w:val="2"/>
            <w:tcBorders>
              <w:left w:val="nil"/>
              <w:bottom w:val="single" w:sz="4" w:space="0" w:color="auto"/>
              <w:right w:val="nil"/>
            </w:tcBorders>
            <w:tcPrChange w:id="351" w:author="Diehl, Trevor Hollis" w:date="2023-03-27T18:23:00Z">
              <w:tcPr>
                <w:tcW w:w="1440" w:type="dxa"/>
                <w:gridSpan w:val="2"/>
                <w:tcBorders>
                  <w:left w:val="nil"/>
                  <w:bottom w:val="single" w:sz="4" w:space="0" w:color="auto"/>
                  <w:right w:val="nil"/>
                </w:tcBorders>
              </w:tcPr>
            </w:tcPrChange>
          </w:tcPr>
          <w:p w14:paraId="0999E26A" w14:textId="3333CC11" w:rsidR="004B11FA" w:rsidRPr="0098354B" w:rsidRDefault="004B11FA" w:rsidP="00CE415A">
            <w:pPr>
              <w:widowControl w:val="0"/>
              <w:jc w:val="center"/>
              <w:rPr>
                <w:i/>
                <w:iCs/>
              </w:rPr>
            </w:pPr>
            <w:r w:rsidRPr="0098354B">
              <w:rPr>
                <w:i/>
                <w:iCs/>
              </w:rPr>
              <w:t>SE</w:t>
            </w:r>
          </w:p>
        </w:tc>
      </w:tr>
      <w:tr w:rsidR="00336CC5" w14:paraId="58820996" w14:textId="77777777" w:rsidTr="0002337A">
        <w:trPr>
          <w:trHeight w:val="278"/>
        </w:trPr>
        <w:tc>
          <w:tcPr>
            <w:tcW w:w="3986" w:type="dxa"/>
            <w:tcBorders>
              <w:left w:val="nil"/>
              <w:bottom w:val="nil"/>
              <w:right w:val="nil"/>
            </w:tcBorders>
            <w:tcPrChange w:id="352" w:author="Diehl, Trevor Hollis" w:date="2023-03-27T18:23:00Z">
              <w:tcPr>
                <w:tcW w:w="3780" w:type="dxa"/>
                <w:tcBorders>
                  <w:left w:val="nil"/>
                  <w:bottom w:val="nil"/>
                  <w:right w:val="nil"/>
                </w:tcBorders>
              </w:tcPr>
            </w:tcPrChange>
          </w:tcPr>
          <w:p w14:paraId="12F28EB1" w14:textId="543CF62A" w:rsidR="00336CC5" w:rsidRDefault="00336CC5" w:rsidP="00CE415A">
            <w:pPr>
              <w:widowControl w:val="0"/>
            </w:pPr>
            <w:r>
              <w:t>Intercept (</w:t>
            </w:r>
            <w:r>
              <w:rPr>
                <w:i/>
                <w:iCs/>
              </w:rPr>
              <w:t>M</w:t>
            </w:r>
            <w:r>
              <w:t xml:space="preserve"> Low News Attraction)</w:t>
            </w:r>
          </w:p>
        </w:tc>
        <w:tc>
          <w:tcPr>
            <w:tcW w:w="1518" w:type="dxa"/>
            <w:tcBorders>
              <w:left w:val="nil"/>
              <w:bottom w:val="nil"/>
              <w:right w:val="nil"/>
            </w:tcBorders>
            <w:tcPrChange w:id="353" w:author="Diehl, Trevor Hollis" w:date="2023-03-27T18:23:00Z">
              <w:tcPr>
                <w:tcW w:w="1440" w:type="dxa"/>
                <w:tcBorders>
                  <w:left w:val="nil"/>
                  <w:bottom w:val="nil"/>
                  <w:right w:val="nil"/>
                </w:tcBorders>
              </w:tcPr>
            </w:tcPrChange>
          </w:tcPr>
          <w:p w14:paraId="7E58D0E6" w14:textId="465C44D4" w:rsidR="00336CC5" w:rsidRDefault="001C10AA" w:rsidP="00CE415A">
            <w:pPr>
              <w:widowControl w:val="0"/>
              <w:tabs>
                <w:tab w:val="decimal" w:pos="526"/>
              </w:tabs>
            </w:pPr>
            <w:r>
              <w:t>4.11***</w:t>
            </w:r>
          </w:p>
        </w:tc>
        <w:tc>
          <w:tcPr>
            <w:tcW w:w="1518" w:type="dxa"/>
            <w:tcBorders>
              <w:left w:val="nil"/>
              <w:bottom w:val="nil"/>
              <w:right w:val="nil"/>
            </w:tcBorders>
            <w:tcPrChange w:id="354" w:author="Diehl, Trevor Hollis" w:date="2023-03-27T18:23:00Z">
              <w:tcPr>
                <w:tcW w:w="1440" w:type="dxa"/>
                <w:tcBorders>
                  <w:left w:val="nil"/>
                  <w:bottom w:val="nil"/>
                  <w:right w:val="nil"/>
                </w:tcBorders>
              </w:tcPr>
            </w:tcPrChange>
          </w:tcPr>
          <w:p w14:paraId="3052F507" w14:textId="5558E294" w:rsidR="00336CC5" w:rsidRDefault="001C10AA" w:rsidP="00CE415A">
            <w:pPr>
              <w:widowControl w:val="0"/>
              <w:tabs>
                <w:tab w:val="decimal" w:pos="526"/>
              </w:tabs>
            </w:pPr>
            <w:r>
              <w:t>0.44</w:t>
            </w:r>
          </w:p>
        </w:tc>
        <w:tc>
          <w:tcPr>
            <w:tcW w:w="1518" w:type="dxa"/>
            <w:gridSpan w:val="3"/>
            <w:tcBorders>
              <w:left w:val="nil"/>
              <w:bottom w:val="nil"/>
              <w:right w:val="nil"/>
            </w:tcBorders>
            <w:tcPrChange w:id="355" w:author="Diehl, Trevor Hollis" w:date="2023-03-27T18:23:00Z">
              <w:tcPr>
                <w:tcW w:w="1440" w:type="dxa"/>
                <w:gridSpan w:val="3"/>
                <w:tcBorders>
                  <w:left w:val="nil"/>
                  <w:bottom w:val="nil"/>
                  <w:right w:val="nil"/>
                </w:tcBorders>
              </w:tcPr>
            </w:tcPrChange>
          </w:tcPr>
          <w:p w14:paraId="798ECF8D" w14:textId="1C0FFB3C" w:rsidR="00336CC5" w:rsidRPr="0078236D" w:rsidRDefault="008D232C" w:rsidP="00CE415A">
            <w:pPr>
              <w:widowControl w:val="0"/>
              <w:tabs>
                <w:tab w:val="decimal" w:pos="526"/>
              </w:tabs>
            </w:pPr>
            <w:r>
              <w:t>1.77***</w:t>
            </w:r>
          </w:p>
        </w:tc>
        <w:tc>
          <w:tcPr>
            <w:tcW w:w="1518" w:type="dxa"/>
            <w:gridSpan w:val="2"/>
            <w:tcBorders>
              <w:left w:val="nil"/>
              <w:bottom w:val="nil"/>
              <w:right w:val="nil"/>
            </w:tcBorders>
            <w:tcPrChange w:id="356" w:author="Diehl, Trevor Hollis" w:date="2023-03-27T18:23:00Z">
              <w:tcPr>
                <w:tcW w:w="1440" w:type="dxa"/>
                <w:gridSpan w:val="2"/>
                <w:tcBorders>
                  <w:left w:val="nil"/>
                  <w:bottom w:val="nil"/>
                  <w:right w:val="nil"/>
                </w:tcBorders>
              </w:tcPr>
            </w:tcPrChange>
          </w:tcPr>
          <w:p w14:paraId="76BD5565" w14:textId="5EEBD2BC" w:rsidR="00336CC5" w:rsidRPr="0078236D" w:rsidRDefault="008D232C" w:rsidP="00CE415A">
            <w:pPr>
              <w:widowControl w:val="0"/>
              <w:tabs>
                <w:tab w:val="decimal" w:pos="526"/>
              </w:tabs>
            </w:pPr>
            <w:r>
              <w:t>0.29</w:t>
            </w:r>
          </w:p>
        </w:tc>
      </w:tr>
      <w:tr w:rsidR="00336CC5" w14:paraId="27D36D22" w14:textId="77777777" w:rsidTr="0002337A">
        <w:trPr>
          <w:trHeight w:val="278"/>
        </w:trPr>
        <w:tc>
          <w:tcPr>
            <w:tcW w:w="3986" w:type="dxa"/>
            <w:tcBorders>
              <w:top w:val="nil"/>
              <w:left w:val="nil"/>
              <w:bottom w:val="nil"/>
              <w:right w:val="nil"/>
            </w:tcBorders>
            <w:tcPrChange w:id="357" w:author="Diehl, Trevor Hollis" w:date="2023-03-27T18:23:00Z">
              <w:tcPr>
                <w:tcW w:w="3780" w:type="dxa"/>
                <w:tcBorders>
                  <w:top w:val="nil"/>
                  <w:left w:val="nil"/>
                  <w:bottom w:val="nil"/>
                  <w:right w:val="nil"/>
                </w:tcBorders>
              </w:tcPr>
            </w:tcPrChange>
          </w:tcPr>
          <w:p w14:paraId="653F1A7F" w14:textId="41BC9AC6" w:rsidR="00336CC5" w:rsidRDefault="00336CC5" w:rsidP="00CE415A">
            <w:pPr>
              <w:widowControl w:val="0"/>
            </w:pPr>
            <w:r>
              <w:t>News Attraction (</w:t>
            </w:r>
            <w:r w:rsidRPr="004010EA">
              <w:t>Δ</w:t>
            </w:r>
            <w:r>
              <w:t xml:space="preserve"> versus Low)</w:t>
            </w:r>
          </w:p>
        </w:tc>
        <w:tc>
          <w:tcPr>
            <w:tcW w:w="1518" w:type="dxa"/>
            <w:tcBorders>
              <w:top w:val="nil"/>
              <w:left w:val="nil"/>
              <w:bottom w:val="nil"/>
              <w:right w:val="nil"/>
            </w:tcBorders>
            <w:tcPrChange w:id="358" w:author="Diehl, Trevor Hollis" w:date="2023-03-27T18:23:00Z">
              <w:tcPr>
                <w:tcW w:w="1440" w:type="dxa"/>
                <w:tcBorders>
                  <w:top w:val="nil"/>
                  <w:left w:val="nil"/>
                  <w:bottom w:val="nil"/>
                  <w:right w:val="nil"/>
                </w:tcBorders>
              </w:tcPr>
            </w:tcPrChange>
          </w:tcPr>
          <w:p w14:paraId="40E86E6D" w14:textId="77777777" w:rsidR="00336CC5" w:rsidRDefault="00336CC5" w:rsidP="00CE415A">
            <w:pPr>
              <w:widowControl w:val="0"/>
              <w:tabs>
                <w:tab w:val="decimal" w:pos="526"/>
              </w:tabs>
            </w:pPr>
          </w:p>
        </w:tc>
        <w:tc>
          <w:tcPr>
            <w:tcW w:w="1518" w:type="dxa"/>
            <w:tcBorders>
              <w:top w:val="nil"/>
              <w:left w:val="nil"/>
              <w:bottom w:val="nil"/>
              <w:right w:val="nil"/>
            </w:tcBorders>
            <w:tcPrChange w:id="359" w:author="Diehl, Trevor Hollis" w:date="2023-03-27T18:23:00Z">
              <w:tcPr>
                <w:tcW w:w="1440" w:type="dxa"/>
                <w:tcBorders>
                  <w:top w:val="nil"/>
                  <w:left w:val="nil"/>
                  <w:bottom w:val="nil"/>
                  <w:right w:val="nil"/>
                </w:tcBorders>
              </w:tcPr>
            </w:tcPrChange>
          </w:tcPr>
          <w:p w14:paraId="2FE121D7" w14:textId="77777777" w:rsidR="00336CC5" w:rsidRDefault="00336CC5" w:rsidP="00CE415A">
            <w:pPr>
              <w:widowControl w:val="0"/>
              <w:tabs>
                <w:tab w:val="decimal" w:pos="526"/>
              </w:tabs>
            </w:pPr>
          </w:p>
        </w:tc>
        <w:tc>
          <w:tcPr>
            <w:tcW w:w="1518" w:type="dxa"/>
            <w:gridSpan w:val="3"/>
            <w:tcBorders>
              <w:top w:val="nil"/>
              <w:left w:val="nil"/>
              <w:bottom w:val="nil"/>
              <w:right w:val="nil"/>
            </w:tcBorders>
            <w:tcPrChange w:id="360" w:author="Diehl, Trevor Hollis" w:date="2023-03-27T18:23:00Z">
              <w:tcPr>
                <w:tcW w:w="1440" w:type="dxa"/>
                <w:gridSpan w:val="3"/>
                <w:tcBorders>
                  <w:top w:val="nil"/>
                  <w:left w:val="nil"/>
                  <w:bottom w:val="nil"/>
                  <w:right w:val="nil"/>
                </w:tcBorders>
              </w:tcPr>
            </w:tcPrChange>
          </w:tcPr>
          <w:p w14:paraId="6ADC1191" w14:textId="77777777" w:rsidR="00336CC5" w:rsidRPr="0078236D" w:rsidRDefault="00336CC5" w:rsidP="00CE415A">
            <w:pPr>
              <w:widowControl w:val="0"/>
              <w:tabs>
                <w:tab w:val="decimal" w:pos="526"/>
              </w:tabs>
            </w:pPr>
          </w:p>
        </w:tc>
        <w:tc>
          <w:tcPr>
            <w:tcW w:w="1518" w:type="dxa"/>
            <w:gridSpan w:val="2"/>
            <w:tcBorders>
              <w:top w:val="nil"/>
              <w:left w:val="nil"/>
              <w:bottom w:val="nil"/>
              <w:right w:val="nil"/>
            </w:tcBorders>
            <w:tcPrChange w:id="361" w:author="Diehl, Trevor Hollis" w:date="2023-03-27T18:23:00Z">
              <w:tcPr>
                <w:tcW w:w="1440" w:type="dxa"/>
                <w:gridSpan w:val="2"/>
                <w:tcBorders>
                  <w:top w:val="nil"/>
                  <w:left w:val="nil"/>
                  <w:bottom w:val="nil"/>
                  <w:right w:val="nil"/>
                </w:tcBorders>
              </w:tcPr>
            </w:tcPrChange>
          </w:tcPr>
          <w:p w14:paraId="179AC710" w14:textId="77777777" w:rsidR="00336CC5" w:rsidRPr="0078236D" w:rsidRDefault="00336CC5" w:rsidP="00CE415A">
            <w:pPr>
              <w:widowControl w:val="0"/>
              <w:tabs>
                <w:tab w:val="decimal" w:pos="526"/>
              </w:tabs>
            </w:pPr>
          </w:p>
        </w:tc>
      </w:tr>
      <w:tr w:rsidR="00336CC5" w14:paraId="35B3E510" w14:textId="77777777" w:rsidTr="0002337A">
        <w:trPr>
          <w:trHeight w:val="278"/>
        </w:trPr>
        <w:tc>
          <w:tcPr>
            <w:tcW w:w="3986" w:type="dxa"/>
            <w:tcBorders>
              <w:top w:val="nil"/>
              <w:left w:val="nil"/>
              <w:bottom w:val="nil"/>
              <w:right w:val="nil"/>
            </w:tcBorders>
            <w:tcPrChange w:id="362" w:author="Diehl, Trevor Hollis" w:date="2023-03-27T18:23:00Z">
              <w:tcPr>
                <w:tcW w:w="3780" w:type="dxa"/>
                <w:tcBorders>
                  <w:top w:val="nil"/>
                  <w:left w:val="nil"/>
                  <w:bottom w:val="nil"/>
                  <w:right w:val="nil"/>
                </w:tcBorders>
              </w:tcPr>
            </w:tcPrChange>
          </w:tcPr>
          <w:p w14:paraId="2242D5E7" w14:textId="7B8A7EE2" w:rsidR="00336CC5" w:rsidRDefault="00336CC5" w:rsidP="00CE415A">
            <w:pPr>
              <w:widowControl w:val="0"/>
              <w:ind w:left="720"/>
            </w:pPr>
            <w:r>
              <w:t>Medium—Unmotivated</w:t>
            </w:r>
          </w:p>
        </w:tc>
        <w:tc>
          <w:tcPr>
            <w:tcW w:w="1518" w:type="dxa"/>
            <w:tcBorders>
              <w:top w:val="nil"/>
              <w:left w:val="nil"/>
              <w:bottom w:val="nil"/>
              <w:right w:val="nil"/>
            </w:tcBorders>
            <w:tcPrChange w:id="363" w:author="Diehl, Trevor Hollis" w:date="2023-03-27T18:23:00Z">
              <w:tcPr>
                <w:tcW w:w="1440" w:type="dxa"/>
                <w:tcBorders>
                  <w:top w:val="nil"/>
                  <w:left w:val="nil"/>
                  <w:bottom w:val="nil"/>
                  <w:right w:val="nil"/>
                </w:tcBorders>
              </w:tcPr>
            </w:tcPrChange>
          </w:tcPr>
          <w:p w14:paraId="7914C9C5" w14:textId="55C42F71" w:rsidR="00336CC5" w:rsidRDefault="001C10AA" w:rsidP="00CE415A">
            <w:pPr>
              <w:widowControl w:val="0"/>
              <w:tabs>
                <w:tab w:val="decimal" w:pos="526"/>
              </w:tabs>
            </w:pPr>
            <w:r>
              <w:t>-.40</w:t>
            </w:r>
          </w:p>
        </w:tc>
        <w:tc>
          <w:tcPr>
            <w:tcW w:w="1518" w:type="dxa"/>
            <w:tcBorders>
              <w:top w:val="nil"/>
              <w:left w:val="nil"/>
              <w:bottom w:val="nil"/>
              <w:right w:val="nil"/>
            </w:tcBorders>
            <w:tcPrChange w:id="364" w:author="Diehl, Trevor Hollis" w:date="2023-03-27T18:23:00Z">
              <w:tcPr>
                <w:tcW w:w="1440" w:type="dxa"/>
                <w:tcBorders>
                  <w:top w:val="nil"/>
                  <w:left w:val="nil"/>
                  <w:bottom w:val="nil"/>
                  <w:right w:val="nil"/>
                </w:tcBorders>
              </w:tcPr>
            </w:tcPrChange>
          </w:tcPr>
          <w:p w14:paraId="2D8D7604" w14:textId="12C9734C" w:rsidR="00336CC5" w:rsidRDefault="001C10AA" w:rsidP="00CE415A">
            <w:pPr>
              <w:widowControl w:val="0"/>
              <w:tabs>
                <w:tab w:val="decimal" w:pos="526"/>
              </w:tabs>
            </w:pPr>
            <w:r>
              <w:t>0.48</w:t>
            </w:r>
          </w:p>
        </w:tc>
        <w:tc>
          <w:tcPr>
            <w:tcW w:w="1518" w:type="dxa"/>
            <w:gridSpan w:val="3"/>
            <w:tcBorders>
              <w:top w:val="nil"/>
              <w:left w:val="nil"/>
              <w:bottom w:val="nil"/>
              <w:right w:val="nil"/>
            </w:tcBorders>
            <w:tcPrChange w:id="365" w:author="Diehl, Trevor Hollis" w:date="2023-03-27T18:23:00Z">
              <w:tcPr>
                <w:tcW w:w="1440" w:type="dxa"/>
                <w:gridSpan w:val="3"/>
                <w:tcBorders>
                  <w:top w:val="nil"/>
                  <w:left w:val="nil"/>
                  <w:bottom w:val="nil"/>
                  <w:right w:val="nil"/>
                </w:tcBorders>
              </w:tcPr>
            </w:tcPrChange>
          </w:tcPr>
          <w:p w14:paraId="26F53D37" w14:textId="5AED9501" w:rsidR="00336CC5" w:rsidRPr="0078236D" w:rsidRDefault="008D232C" w:rsidP="00CE415A">
            <w:pPr>
              <w:widowControl w:val="0"/>
              <w:tabs>
                <w:tab w:val="decimal" w:pos="526"/>
              </w:tabs>
            </w:pPr>
            <w:r>
              <w:t>-0.09</w:t>
            </w:r>
          </w:p>
        </w:tc>
        <w:tc>
          <w:tcPr>
            <w:tcW w:w="1518" w:type="dxa"/>
            <w:gridSpan w:val="2"/>
            <w:tcBorders>
              <w:top w:val="nil"/>
              <w:left w:val="nil"/>
              <w:bottom w:val="nil"/>
              <w:right w:val="nil"/>
            </w:tcBorders>
            <w:tcPrChange w:id="366" w:author="Diehl, Trevor Hollis" w:date="2023-03-27T18:23:00Z">
              <w:tcPr>
                <w:tcW w:w="1440" w:type="dxa"/>
                <w:gridSpan w:val="2"/>
                <w:tcBorders>
                  <w:top w:val="nil"/>
                  <w:left w:val="nil"/>
                  <w:bottom w:val="nil"/>
                  <w:right w:val="nil"/>
                </w:tcBorders>
              </w:tcPr>
            </w:tcPrChange>
          </w:tcPr>
          <w:p w14:paraId="293A1E94" w14:textId="06CB78B7" w:rsidR="00336CC5" w:rsidRPr="0078236D" w:rsidRDefault="008D232C" w:rsidP="00CE415A">
            <w:pPr>
              <w:widowControl w:val="0"/>
              <w:tabs>
                <w:tab w:val="decimal" w:pos="526"/>
              </w:tabs>
            </w:pPr>
            <w:r>
              <w:t>0.31</w:t>
            </w:r>
          </w:p>
        </w:tc>
      </w:tr>
      <w:tr w:rsidR="00336CC5" w14:paraId="42ACDC84" w14:textId="77777777" w:rsidTr="0002337A">
        <w:trPr>
          <w:trHeight w:val="278"/>
        </w:trPr>
        <w:tc>
          <w:tcPr>
            <w:tcW w:w="3986" w:type="dxa"/>
            <w:tcBorders>
              <w:top w:val="nil"/>
              <w:left w:val="nil"/>
              <w:bottom w:val="nil"/>
              <w:right w:val="nil"/>
            </w:tcBorders>
            <w:tcPrChange w:id="367" w:author="Diehl, Trevor Hollis" w:date="2023-03-27T18:23:00Z">
              <w:tcPr>
                <w:tcW w:w="3780" w:type="dxa"/>
                <w:tcBorders>
                  <w:top w:val="nil"/>
                  <w:left w:val="nil"/>
                  <w:bottom w:val="nil"/>
                  <w:right w:val="nil"/>
                </w:tcBorders>
              </w:tcPr>
            </w:tcPrChange>
          </w:tcPr>
          <w:p w14:paraId="36811204" w14:textId="0B32A5F5" w:rsidR="00336CC5" w:rsidRDefault="00336CC5" w:rsidP="00CE415A">
            <w:pPr>
              <w:widowControl w:val="0"/>
              <w:ind w:left="720"/>
            </w:pPr>
            <w:r>
              <w:t xml:space="preserve">Medium—Motivated </w:t>
            </w:r>
          </w:p>
        </w:tc>
        <w:tc>
          <w:tcPr>
            <w:tcW w:w="1518" w:type="dxa"/>
            <w:tcBorders>
              <w:top w:val="nil"/>
              <w:left w:val="nil"/>
              <w:bottom w:val="nil"/>
              <w:right w:val="nil"/>
            </w:tcBorders>
            <w:tcPrChange w:id="368" w:author="Diehl, Trevor Hollis" w:date="2023-03-27T18:23:00Z">
              <w:tcPr>
                <w:tcW w:w="1440" w:type="dxa"/>
                <w:tcBorders>
                  <w:top w:val="nil"/>
                  <w:left w:val="nil"/>
                  <w:bottom w:val="nil"/>
                  <w:right w:val="nil"/>
                </w:tcBorders>
              </w:tcPr>
            </w:tcPrChange>
          </w:tcPr>
          <w:p w14:paraId="109CFA99" w14:textId="7AAEF2CC" w:rsidR="00336CC5" w:rsidRDefault="001C10AA" w:rsidP="00CE415A">
            <w:pPr>
              <w:widowControl w:val="0"/>
              <w:tabs>
                <w:tab w:val="decimal" w:pos="526"/>
              </w:tabs>
            </w:pPr>
            <w:r>
              <w:t>0.11</w:t>
            </w:r>
          </w:p>
        </w:tc>
        <w:tc>
          <w:tcPr>
            <w:tcW w:w="1518" w:type="dxa"/>
            <w:tcBorders>
              <w:top w:val="nil"/>
              <w:left w:val="nil"/>
              <w:bottom w:val="nil"/>
              <w:right w:val="nil"/>
            </w:tcBorders>
            <w:tcPrChange w:id="369" w:author="Diehl, Trevor Hollis" w:date="2023-03-27T18:23:00Z">
              <w:tcPr>
                <w:tcW w:w="1440" w:type="dxa"/>
                <w:tcBorders>
                  <w:top w:val="nil"/>
                  <w:left w:val="nil"/>
                  <w:bottom w:val="nil"/>
                  <w:right w:val="nil"/>
                </w:tcBorders>
              </w:tcPr>
            </w:tcPrChange>
          </w:tcPr>
          <w:p w14:paraId="71467C92" w14:textId="0849B011" w:rsidR="00336CC5" w:rsidRDefault="001C10AA" w:rsidP="00CE415A">
            <w:pPr>
              <w:widowControl w:val="0"/>
              <w:tabs>
                <w:tab w:val="decimal" w:pos="526"/>
              </w:tabs>
            </w:pPr>
            <w:r>
              <w:t>0.47</w:t>
            </w:r>
          </w:p>
        </w:tc>
        <w:tc>
          <w:tcPr>
            <w:tcW w:w="1518" w:type="dxa"/>
            <w:gridSpan w:val="3"/>
            <w:tcBorders>
              <w:top w:val="nil"/>
              <w:left w:val="nil"/>
              <w:bottom w:val="nil"/>
              <w:right w:val="nil"/>
            </w:tcBorders>
            <w:tcPrChange w:id="370" w:author="Diehl, Trevor Hollis" w:date="2023-03-27T18:23:00Z">
              <w:tcPr>
                <w:tcW w:w="1440" w:type="dxa"/>
                <w:gridSpan w:val="3"/>
                <w:tcBorders>
                  <w:top w:val="nil"/>
                  <w:left w:val="nil"/>
                  <w:bottom w:val="nil"/>
                  <w:right w:val="nil"/>
                </w:tcBorders>
              </w:tcPr>
            </w:tcPrChange>
          </w:tcPr>
          <w:p w14:paraId="3825E7B3" w14:textId="385896FB" w:rsidR="00336CC5" w:rsidRPr="0078236D" w:rsidRDefault="008D232C" w:rsidP="00CE415A">
            <w:pPr>
              <w:widowControl w:val="0"/>
              <w:tabs>
                <w:tab w:val="decimal" w:pos="526"/>
              </w:tabs>
            </w:pPr>
            <w:r>
              <w:t>0.18</w:t>
            </w:r>
          </w:p>
        </w:tc>
        <w:tc>
          <w:tcPr>
            <w:tcW w:w="1518" w:type="dxa"/>
            <w:gridSpan w:val="2"/>
            <w:tcBorders>
              <w:top w:val="nil"/>
              <w:left w:val="nil"/>
              <w:bottom w:val="nil"/>
              <w:right w:val="nil"/>
            </w:tcBorders>
            <w:tcPrChange w:id="371" w:author="Diehl, Trevor Hollis" w:date="2023-03-27T18:23:00Z">
              <w:tcPr>
                <w:tcW w:w="1440" w:type="dxa"/>
                <w:gridSpan w:val="2"/>
                <w:tcBorders>
                  <w:top w:val="nil"/>
                  <w:left w:val="nil"/>
                  <w:bottom w:val="nil"/>
                  <w:right w:val="nil"/>
                </w:tcBorders>
              </w:tcPr>
            </w:tcPrChange>
          </w:tcPr>
          <w:p w14:paraId="21367ED8" w14:textId="62F819F8" w:rsidR="00336CC5" w:rsidRPr="0078236D" w:rsidRDefault="008D232C" w:rsidP="00CE415A">
            <w:pPr>
              <w:widowControl w:val="0"/>
              <w:tabs>
                <w:tab w:val="decimal" w:pos="526"/>
              </w:tabs>
            </w:pPr>
            <w:r>
              <w:t>0.31</w:t>
            </w:r>
          </w:p>
        </w:tc>
      </w:tr>
      <w:tr w:rsidR="00336CC5" w14:paraId="74E2545C" w14:textId="77777777" w:rsidTr="0002337A">
        <w:trPr>
          <w:trHeight w:val="278"/>
        </w:trPr>
        <w:tc>
          <w:tcPr>
            <w:tcW w:w="3986" w:type="dxa"/>
            <w:tcBorders>
              <w:top w:val="nil"/>
              <w:left w:val="nil"/>
              <w:bottom w:val="nil"/>
              <w:right w:val="nil"/>
            </w:tcBorders>
            <w:tcPrChange w:id="372" w:author="Diehl, Trevor Hollis" w:date="2023-03-27T18:23:00Z">
              <w:tcPr>
                <w:tcW w:w="3780" w:type="dxa"/>
                <w:tcBorders>
                  <w:top w:val="nil"/>
                  <w:left w:val="nil"/>
                  <w:bottom w:val="nil"/>
                  <w:right w:val="nil"/>
                </w:tcBorders>
              </w:tcPr>
            </w:tcPrChange>
          </w:tcPr>
          <w:p w14:paraId="016D28B6" w14:textId="3115533D" w:rsidR="00336CC5" w:rsidRDefault="00336CC5" w:rsidP="00CE415A">
            <w:pPr>
              <w:widowControl w:val="0"/>
              <w:ind w:left="720"/>
            </w:pPr>
            <w:r>
              <w:t>High</w:t>
            </w:r>
          </w:p>
        </w:tc>
        <w:tc>
          <w:tcPr>
            <w:tcW w:w="1518" w:type="dxa"/>
            <w:tcBorders>
              <w:top w:val="nil"/>
              <w:left w:val="nil"/>
              <w:bottom w:val="nil"/>
              <w:right w:val="nil"/>
            </w:tcBorders>
            <w:tcPrChange w:id="373" w:author="Diehl, Trevor Hollis" w:date="2023-03-27T18:23:00Z">
              <w:tcPr>
                <w:tcW w:w="1440" w:type="dxa"/>
                <w:tcBorders>
                  <w:top w:val="nil"/>
                  <w:left w:val="nil"/>
                  <w:bottom w:val="nil"/>
                  <w:right w:val="nil"/>
                </w:tcBorders>
              </w:tcPr>
            </w:tcPrChange>
          </w:tcPr>
          <w:p w14:paraId="53BF754E" w14:textId="2A293D5E" w:rsidR="00336CC5" w:rsidRDefault="001C10AA" w:rsidP="00CE415A">
            <w:pPr>
              <w:widowControl w:val="0"/>
              <w:tabs>
                <w:tab w:val="decimal" w:pos="526"/>
              </w:tabs>
            </w:pPr>
            <w:r>
              <w:t>0.87</w:t>
            </w:r>
          </w:p>
        </w:tc>
        <w:tc>
          <w:tcPr>
            <w:tcW w:w="1518" w:type="dxa"/>
            <w:tcBorders>
              <w:top w:val="nil"/>
              <w:left w:val="nil"/>
              <w:bottom w:val="nil"/>
              <w:right w:val="nil"/>
            </w:tcBorders>
            <w:tcPrChange w:id="374" w:author="Diehl, Trevor Hollis" w:date="2023-03-27T18:23:00Z">
              <w:tcPr>
                <w:tcW w:w="1440" w:type="dxa"/>
                <w:tcBorders>
                  <w:top w:val="nil"/>
                  <w:left w:val="nil"/>
                  <w:bottom w:val="nil"/>
                  <w:right w:val="nil"/>
                </w:tcBorders>
              </w:tcPr>
            </w:tcPrChange>
          </w:tcPr>
          <w:p w14:paraId="73040B19" w14:textId="25270906" w:rsidR="00336CC5" w:rsidRDefault="001C10AA" w:rsidP="00CE415A">
            <w:pPr>
              <w:widowControl w:val="0"/>
              <w:tabs>
                <w:tab w:val="decimal" w:pos="526"/>
              </w:tabs>
            </w:pPr>
            <w:r>
              <w:t>0.49</w:t>
            </w:r>
          </w:p>
        </w:tc>
        <w:tc>
          <w:tcPr>
            <w:tcW w:w="1518" w:type="dxa"/>
            <w:gridSpan w:val="3"/>
            <w:tcBorders>
              <w:top w:val="nil"/>
              <w:left w:val="nil"/>
              <w:bottom w:val="nil"/>
              <w:right w:val="nil"/>
            </w:tcBorders>
            <w:tcPrChange w:id="375" w:author="Diehl, Trevor Hollis" w:date="2023-03-27T18:23:00Z">
              <w:tcPr>
                <w:tcW w:w="1440" w:type="dxa"/>
                <w:gridSpan w:val="3"/>
                <w:tcBorders>
                  <w:top w:val="nil"/>
                  <w:left w:val="nil"/>
                  <w:bottom w:val="nil"/>
                  <w:right w:val="nil"/>
                </w:tcBorders>
              </w:tcPr>
            </w:tcPrChange>
          </w:tcPr>
          <w:p w14:paraId="7D2ABA9C" w14:textId="6E22A440" w:rsidR="00336CC5" w:rsidRPr="0078236D" w:rsidRDefault="008D232C" w:rsidP="00CE415A">
            <w:pPr>
              <w:widowControl w:val="0"/>
              <w:tabs>
                <w:tab w:val="decimal" w:pos="526"/>
              </w:tabs>
            </w:pPr>
            <w:r>
              <w:t>0.67</w:t>
            </w:r>
          </w:p>
        </w:tc>
        <w:tc>
          <w:tcPr>
            <w:tcW w:w="1518" w:type="dxa"/>
            <w:gridSpan w:val="2"/>
            <w:tcBorders>
              <w:top w:val="nil"/>
              <w:left w:val="nil"/>
              <w:bottom w:val="nil"/>
              <w:right w:val="nil"/>
            </w:tcBorders>
            <w:tcPrChange w:id="376" w:author="Diehl, Trevor Hollis" w:date="2023-03-27T18:23:00Z">
              <w:tcPr>
                <w:tcW w:w="1440" w:type="dxa"/>
                <w:gridSpan w:val="2"/>
                <w:tcBorders>
                  <w:top w:val="nil"/>
                  <w:left w:val="nil"/>
                  <w:bottom w:val="nil"/>
                  <w:right w:val="nil"/>
                </w:tcBorders>
              </w:tcPr>
            </w:tcPrChange>
          </w:tcPr>
          <w:p w14:paraId="6B45EEAD" w14:textId="1D2EBDB2" w:rsidR="00336CC5" w:rsidRPr="0078236D" w:rsidRDefault="008D232C" w:rsidP="00CE415A">
            <w:pPr>
              <w:widowControl w:val="0"/>
              <w:tabs>
                <w:tab w:val="decimal" w:pos="526"/>
              </w:tabs>
            </w:pPr>
            <w:r>
              <w:t>0.32</w:t>
            </w:r>
          </w:p>
        </w:tc>
      </w:tr>
      <w:tr w:rsidR="00336CC5" w14:paraId="091D5BF9" w14:textId="7B00AB18" w:rsidTr="0002337A">
        <w:trPr>
          <w:trHeight w:val="278"/>
        </w:trPr>
        <w:tc>
          <w:tcPr>
            <w:tcW w:w="3986" w:type="dxa"/>
            <w:tcBorders>
              <w:top w:val="nil"/>
              <w:left w:val="nil"/>
              <w:bottom w:val="nil"/>
              <w:right w:val="nil"/>
            </w:tcBorders>
            <w:tcPrChange w:id="377" w:author="Diehl, Trevor Hollis" w:date="2023-03-27T18:23:00Z">
              <w:tcPr>
                <w:tcW w:w="3780" w:type="dxa"/>
                <w:tcBorders>
                  <w:top w:val="nil"/>
                  <w:left w:val="nil"/>
                  <w:bottom w:val="nil"/>
                  <w:right w:val="nil"/>
                </w:tcBorders>
              </w:tcPr>
            </w:tcPrChange>
          </w:tcPr>
          <w:p w14:paraId="1E9672B1" w14:textId="10AB044C" w:rsidR="00336CC5" w:rsidRDefault="00336CC5" w:rsidP="00CE415A">
            <w:pPr>
              <w:widowControl w:val="0"/>
            </w:pPr>
            <w:r>
              <w:t>Incidental Exposure (State)</w:t>
            </w:r>
          </w:p>
        </w:tc>
        <w:tc>
          <w:tcPr>
            <w:tcW w:w="1518" w:type="dxa"/>
            <w:tcBorders>
              <w:top w:val="nil"/>
              <w:left w:val="nil"/>
              <w:bottom w:val="nil"/>
              <w:right w:val="nil"/>
            </w:tcBorders>
            <w:tcPrChange w:id="378" w:author="Diehl, Trevor Hollis" w:date="2023-03-27T18:23:00Z">
              <w:tcPr>
                <w:tcW w:w="1440" w:type="dxa"/>
                <w:tcBorders>
                  <w:top w:val="nil"/>
                  <w:left w:val="nil"/>
                  <w:bottom w:val="nil"/>
                  <w:right w:val="nil"/>
                </w:tcBorders>
              </w:tcPr>
            </w:tcPrChange>
          </w:tcPr>
          <w:p w14:paraId="0CBABD8E" w14:textId="692E50AB" w:rsidR="00336CC5" w:rsidRDefault="005F4748" w:rsidP="00CE415A">
            <w:pPr>
              <w:widowControl w:val="0"/>
              <w:tabs>
                <w:tab w:val="decimal" w:pos="526"/>
              </w:tabs>
            </w:pPr>
            <w:r>
              <w:t>-2.67***</w:t>
            </w:r>
          </w:p>
        </w:tc>
        <w:tc>
          <w:tcPr>
            <w:tcW w:w="1518" w:type="dxa"/>
            <w:tcBorders>
              <w:top w:val="nil"/>
              <w:left w:val="nil"/>
              <w:bottom w:val="nil"/>
              <w:right w:val="nil"/>
            </w:tcBorders>
            <w:tcPrChange w:id="379" w:author="Diehl, Trevor Hollis" w:date="2023-03-27T18:23:00Z">
              <w:tcPr>
                <w:tcW w:w="1440" w:type="dxa"/>
                <w:tcBorders>
                  <w:top w:val="nil"/>
                  <w:left w:val="nil"/>
                  <w:bottom w:val="nil"/>
                  <w:right w:val="nil"/>
                </w:tcBorders>
              </w:tcPr>
            </w:tcPrChange>
          </w:tcPr>
          <w:p w14:paraId="7306AE79" w14:textId="06E9CF1C" w:rsidR="00336CC5" w:rsidRDefault="005F4748" w:rsidP="00CE415A">
            <w:pPr>
              <w:widowControl w:val="0"/>
              <w:tabs>
                <w:tab w:val="decimal" w:pos="526"/>
              </w:tabs>
            </w:pPr>
            <w:r>
              <w:t>0.47</w:t>
            </w:r>
          </w:p>
        </w:tc>
        <w:tc>
          <w:tcPr>
            <w:tcW w:w="1518" w:type="dxa"/>
            <w:gridSpan w:val="3"/>
            <w:tcBorders>
              <w:top w:val="nil"/>
              <w:left w:val="nil"/>
              <w:bottom w:val="nil"/>
              <w:right w:val="nil"/>
            </w:tcBorders>
            <w:tcPrChange w:id="380" w:author="Diehl, Trevor Hollis" w:date="2023-03-27T18:23:00Z">
              <w:tcPr>
                <w:tcW w:w="1440" w:type="dxa"/>
                <w:gridSpan w:val="3"/>
                <w:tcBorders>
                  <w:top w:val="nil"/>
                  <w:left w:val="nil"/>
                  <w:bottom w:val="nil"/>
                  <w:right w:val="nil"/>
                </w:tcBorders>
              </w:tcPr>
            </w:tcPrChange>
          </w:tcPr>
          <w:p w14:paraId="69A6D174" w14:textId="790F40B7" w:rsidR="00336CC5" w:rsidRDefault="008D232C" w:rsidP="00CE415A">
            <w:pPr>
              <w:widowControl w:val="0"/>
              <w:tabs>
                <w:tab w:val="decimal" w:pos="526"/>
              </w:tabs>
            </w:pPr>
            <w:r>
              <w:t>-1.38***</w:t>
            </w:r>
          </w:p>
        </w:tc>
        <w:tc>
          <w:tcPr>
            <w:tcW w:w="1518" w:type="dxa"/>
            <w:gridSpan w:val="2"/>
            <w:tcBorders>
              <w:top w:val="nil"/>
              <w:left w:val="nil"/>
              <w:bottom w:val="nil"/>
              <w:right w:val="nil"/>
            </w:tcBorders>
            <w:tcPrChange w:id="381" w:author="Diehl, Trevor Hollis" w:date="2023-03-27T18:23:00Z">
              <w:tcPr>
                <w:tcW w:w="1440" w:type="dxa"/>
                <w:gridSpan w:val="2"/>
                <w:tcBorders>
                  <w:top w:val="nil"/>
                  <w:left w:val="nil"/>
                  <w:bottom w:val="nil"/>
                  <w:right w:val="nil"/>
                </w:tcBorders>
              </w:tcPr>
            </w:tcPrChange>
          </w:tcPr>
          <w:p w14:paraId="63B0B047" w14:textId="1A23C4E4" w:rsidR="00336CC5" w:rsidRDefault="008D232C" w:rsidP="00CE415A">
            <w:pPr>
              <w:widowControl w:val="0"/>
              <w:tabs>
                <w:tab w:val="decimal" w:pos="526"/>
              </w:tabs>
            </w:pPr>
            <w:r>
              <w:t>0.31</w:t>
            </w:r>
          </w:p>
        </w:tc>
      </w:tr>
      <w:tr w:rsidR="00336CC5" w14:paraId="35DDA392" w14:textId="0C6777AD" w:rsidTr="0002337A">
        <w:trPr>
          <w:trHeight w:val="278"/>
        </w:trPr>
        <w:tc>
          <w:tcPr>
            <w:tcW w:w="3986" w:type="dxa"/>
            <w:tcBorders>
              <w:top w:val="nil"/>
              <w:left w:val="nil"/>
              <w:bottom w:val="nil"/>
              <w:right w:val="nil"/>
            </w:tcBorders>
            <w:tcPrChange w:id="382" w:author="Diehl, Trevor Hollis" w:date="2023-03-27T18:23:00Z">
              <w:tcPr>
                <w:tcW w:w="3780" w:type="dxa"/>
                <w:tcBorders>
                  <w:top w:val="nil"/>
                  <w:left w:val="nil"/>
                  <w:bottom w:val="nil"/>
                  <w:right w:val="nil"/>
                </w:tcBorders>
              </w:tcPr>
            </w:tcPrChange>
          </w:tcPr>
          <w:p w14:paraId="465E09F1" w14:textId="5D2F1D3D" w:rsidR="00336CC5" w:rsidRDefault="00336CC5" w:rsidP="00CE415A">
            <w:pPr>
              <w:widowControl w:val="0"/>
            </w:pPr>
            <w:r>
              <w:t>Incidental Exposure (Trait)</w:t>
            </w:r>
          </w:p>
        </w:tc>
        <w:tc>
          <w:tcPr>
            <w:tcW w:w="1518" w:type="dxa"/>
            <w:tcBorders>
              <w:top w:val="nil"/>
              <w:left w:val="nil"/>
              <w:bottom w:val="nil"/>
              <w:right w:val="nil"/>
            </w:tcBorders>
            <w:tcPrChange w:id="383" w:author="Diehl, Trevor Hollis" w:date="2023-03-27T18:23:00Z">
              <w:tcPr>
                <w:tcW w:w="1440" w:type="dxa"/>
                <w:tcBorders>
                  <w:top w:val="nil"/>
                  <w:left w:val="nil"/>
                  <w:bottom w:val="nil"/>
                  <w:right w:val="nil"/>
                </w:tcBorders>
              </w:tcPr>
            </w:tcPrChange>
          </w:tcPr>
          <w:p w14:paraId="20B03C04" w14:textId="3C24DC5D" w:rsidR="00336CC5" w:rsidRDefault="005F4748" w:rsidP="00CE415A">
            <w:pPr>
              <w:widowControl w:val="0"/>
              <w:tabs>
                <w:tab w:val="decimal" w:pos="526"/>
              </w:tabs>
            </w:pPr>
            <w:r>
              <w:t>-0.12*</w:t>
            </w:r>
          </w:p>
        </w:tc>
        <w:tc>
          <w:tcPr>
            <w:tcW w:w="1518" w:type="dxa"/>
            <w:tcBorders>
              <w:top w:val="nil"/>
              <w:left w:val="nil"/>
              <w:bottom w:val="nil"/>
              <w:right w:val="nil"/>
            </w:tcBorders>
            <w:tcPrChange w:id="384" w:author="Diehl, Trevor Hollis" w:date="2023-03-27T18:23:00Z">
              <w:tcPr>
                <w:tcW w:w="1440" w:type="dxa"/>
                <w:tcBorders>
                  <w:top w:val="nil"/>
                  <w:left w:val="nil"/>
                  <w:bottom w:val="nil"/>
                  <w:right w:val="nil"/>
                </w:tcBorders>
              </w:tcPr>
            </w:tcPrChange>
          </w:tcPr>
          <w:p w14:paraId="23FB3AA6" w14:textId="6CDB825B" w:rsidR="00336CC5" w:rsidRDefault="005F4748" w:rsidP="00CE415A">
            <w:pPr>
              <w:widowControl w:val="0"/>
              <w:tabs>
                <w:tab w:val="decimal" w:pos="526"/>
              </w:tabs>
            </w:pPr>
            <w:r>
              <w:t>0.06</w:t>
            </w:r>
          </w:p>
        </w:tc>
        <w:tc>
          <w:tcPr>
            <w:tcW w:w="1518" w:type="dxa"/>
            <w:gridSpan w:val="3"/>
            <w:tcBorders>
              <w:top w:val="nil"/>
              <w:left w:val="nil"/>
              <w:bottom w:val="nil"/>
              <w:right w:val="nil"/>
            </w:tcBorders>
            <w:tcPrChange w:id="385" w:author="Diehl, Trevor Hollis" w:date="2023-03-27T18:23:00Z">
              <w:tcPr>
                <w:tcW w:w="1440" w:type="dxa"/>
                <w:gridSpan w:val="3"/>
                <w:tcBorders>
                  <w:top w:val="nil"/>
                  <w:left w:val="nil"/>
                  <w:bottom w:val="nil"/>
                  <w:right w:val="nil"/>
                </w:tcBorders>
              </w:tcPr>
            </w:tcPrChange>
          </w:tcPr>
          <w:p w14:paraId="028C596E" w14:textId="1AD5A20A" w:rsidR="00336CC5" w:rsidRDefault="008D232C" w:rsidP="00CE415A">
            <w:pPr>
              <w:widowControl w:val="0"/>
              <w:tabs>
                <w:tab w:val="decimal" w:pos="526"/>
              </w:tabs>
            </w:pPr>
            <w:r>
              <w:t>-0.09*</w:t>
            </w:r>
          </w:p>
        </w:tc>
        <w:tc>
          <w:tcPr>
            <w:tcW w:w="1518" w:type="dxa"/>
            <w:gridSpan w:val="2"/>
            <w:tcBorders>
              <w:top w:val="nil"/>
              <w:left w:val="nil"/>
              <w:bottom w:val="nil"/>
              <w:right w:val="nil"/>
            </w:tcBorders>
            <w:tcPrChange w:id="386" w:author="Diehl, Trevor Hollis" w:date="2023-03-27T18:23:00Z">
              <w:tcPr>
                <w:tcW w:w="1440" w:type="dxa"/>
                <w:gridSpan w:val="2"/>
                <w:tcBorders>
                  <w:top w:val="nil"/>
                  <w:left w:val="nil"/>
                  <w:bottom w:val="nil"/>
                  <w:right w:val="nil"/>
                </w:tcBorders>
              </w:tcPr>
            </w:tcPrChange>
          </w:tcPr>
          <w:p w14:paraId="7866E031" w14:textId="394BDA1D" w:rsidR="00336CC5" w:rsidRDefault="008D232C" w:rsidP="00CE415A">
            <w:pPr>
              <w:widowControl w:val="0"/>
              <w:tabs>
                <w:tab w:val="decimal" w:pos="526"/>
              </w:tabs>
            </w:pPr>
            <w:r>
              <w:t>0.04</w:t>
            </w:r>
          </w:p>
        </w:tc>
      </w:tr>
      <w:tr w:rsidR="00336CC5" w14:paraId="35992BB8" w14:textId="685341F7" w:rsidTr="0002337A">
        <w:trPr>
          <w:trHeight w:val="278"/>
        </w:trPr>
        <w:tc>
          <w:tcPr>
            <w:tcW w:w="3986" w:type="dxa"/>
            <w:tcBorders>
              <w:top w:val="nil"/>
              <w:left w:val="nil"/>
              <w:bottom w:val="nil"/>
              <w:right w:val="nil"/>
            </w:tcBorders>
            <w:tcPrChange w:id="387" w:author="Diehl, Trevor Hollis" w:date="2023-03-27T18:23:00Z">
              <w:tcPr>
                <w:tcW w:w="3780" w:type="dxa"/>
                <w:tcBorders>
                  <w:top w:val="nil"/>
                  <w:left w:val="nil"/>
                  <w:bottom w:val="nil"/>
                  <w:right w:val="nil"/>
                </w:tcBorders>
              </w:tcPr>
            </w:tcPrChange>
          </w:tcPr>
          <w:p w14:paraId="2A461C40" w14:textId="03DA1636" w:rsidR="00336CC5" w:rsidRDefault="00336CC5" w:rsidP="00CE415A">
            <w:pPr>
              <w:widowControl w:val="0"/>
            </w:pPr>
            <w:r>
              <w:t>Age</w:t>
            </w:r>
          </w:p>
        </w:tc>
        <w:tc>
          <w:tcPr>
            <w:tcW w:w="1518" w:type="dxa"/>
            <w:tcBorders>
              <w:top w:val="nil"/>
              <w:left w:val="nil"/>
              <w:bottom w:val="nil"/>
              <w:right w:val="nil"/>
            </w:tcBorders>
            <w:tcPrChange w:id="388" w:author="Diehl, Trevor Hollis" w:date="2023-03-27T18:23:00Z">
              <w:tcPr>
                <w:tcW w:w="1440" w:type="dxa"/>
                <w:tcBorders>
                  <w:top w:val="nil"/>
                  <w:left w:val="nil"/>
                  <w:bottom w:val="nil"/>
                  <w:right w:val="nil"/>
                </w:tcBorders>
              </w:tcPr>
            </w:tcPrChange>
          </w:tcPr>
          <w:p w14:paraId="5EB685C9" w14:textId="02E9682E" w:rsidR="00336CC5" w:rsidRDefault="005F4748" w:rsidP="00CE415A">
            <w:pPr>
              <w:widowControl w:val="0"/>
              <w:tabs>
                <w:tab w:val="decimal" w:pos="526"/>
              </w:tabs>
            </w:pPr>
            <w:r>
              <w:t>0.00</w:t>
            </w:r>
          </w:p>
        </w:tc>
        <w:tc>
          <w:tcPr>
            <w:tcW w:w="1518" w:type="dxa"/>
            <w:tcBorders>
              <w:top w:val="nil"/>
              <w:left w:val="nil"/>
              <w:bottom w:val="nil"/>
              <w:right w:val="nil"/>
            </w:tcBorders>
            <w:tcPrChange w:id="389" w:author="Diehl, Trevor Hollis" w:date="2023-03-27T18:23:00Z">
              <w:tcPr>
                <w:tcW w:w="1440" w:type="dxa"/>
                <w:tcBorders>
                  <w:top w:val="nil"/>
                  <w:left w:val="nil"/>
                  <w:bottom w:val="nil"/>
                  <w:right w:val="nil"/>
                </w:tcBorders>
              </w:tcPr>
            </w:tcPrChange>
          </w:tcPr>
          <w:p w14:paraId="1B375540" w14:textId="67A95B27" w:rsidR="00336CC5" w:rsidRDefault="005F4748" w:rsidP="00CE415A">
            <w:pPr>
              <w:widowControl w:val="0"/>
              <w:tabs>
                <w:tab w:val="decimal" w:pos="526"/>
              </w:tabs>
            </w:pPr>
            <w:r>
              <w:t>0.05</w:t>
            </w:r>
          </w:p>
        </w:tc>
        <w:tc>
          <w:tcPr>
            <w:tcW w:w="1518" w:type="dxa"/>
            <w:gridSpan w:val="3"/>
            <w:tcBorders>
              <w:top w:val="nil"/>
              <w:left w:val="nil"/>
              <w:bottom w:val="nil"/>
              <w:right w:val="nil"/>
            </w:tcBorders>
            <w:tcPrChange w:id="390" w:author="Diehl, Trevor Hollis" w:date="2023-03-27T18:23:00Z">
              <w:tcPr>
                <w:tcW w:w="1440" w:type="dxa"/>
                <w:gridSpan w:val="3"/>
                <w:tcBorders>
                  <w:top w:val="nil"/>
                  <w:left w:val="nil"/>
                  <w:bottom w:val="nil"/>
                  <w:right w:val="nil"/>
                </w:tcBorders>
              </w:tcPr>
            </w:tcPrChange>
          </w:tcPr>
          <w:p w14:paraId="2E4907CC" w14:textId="6F5FC52E" w:rsidR="00336CC5" w:rsidRDefault="008D232C" w:rsidP="00CE415A">
            <w:pPr>
              <w:widowControl w:val="0"/>
              <w:tabs>
                <w:tab w:val="decimal" w:pos="526"/>
              </w:tabs>
            </w:pPr>
            <w:r>
              <w:t>-0.03</w:t>
            </w:r>
          </w:p>
        </w:tc>
        <w:tc>
          <w:tcPr>
            <w:tcW w:w="1518" w:type="dxa"/>
            <w:gridSpan w:val="2"/>
            <w:tcBorders>
              <w:top w:val="nil"/>
              <w:left w:val="nil"/>
              <w:bottom w:val="nil"/>
              <w:right w:val="nil"/>
            </w:tcBorders>
            <w:tcPrChange w:id="391" w:author="Diehl, Trevor Hollis" w:date="2023-03-27T18:23:00Z">
              <w:tcPr>
                <w:tcW w:w="1440" w:type="dxa"/>
                <w:gridSpan w:val="2"/>
                <w:tcBorders>
                  <w:top w:val="nil"/>
                  <w:left w:val="nil"/>
                  <w:bottom w:val="nil"/>
                  <w:right w:val="nil"/>
                </w:tcBorders>
              </w:tcPr>
            </w:tcPrChange>
          </w:tcPr>
          <w:p w14:paraId="5D1684C2" w14:textId="7325D718" w:rsidR="00336CC5" w:rsidRDefault="008D232C" w:rsidP="00CE415A">
            <w:pPr>
              <w:widowControl w:val="0"/>
              <w:tabs>
                <w:tab w:val="decimal" w:pos="526"/>
              </w:tabs>
            </w:pPr>
            <w:r>
              <w:t>0.03</w:t>
            </w:r>
          </w:p>
        </w:tc>
      </w:tr>
      <w:tr w:rsidR="00336CC5" w14:paraId="72ECF0D3" w14:textId="43EFF31F" w:rsidTr="0002337A">
        <w:trPr>
          <w:trHeight w:val="278"/>
        </w:trPr>
        <w:tc>
          <w:tcPr>
            <w:tcW w:w="3986" w:type="dxa"/>
            <w:tcBorders>
              <w:top w:val="nil"/>
              <w:left w:val="nil"/>
              <w:bottom w:val="nil"/>
              <w:right w:val="nil"/>
            </w:tcBorders>
            <w:tcPrChange w:id="392" w:author="Diehl, Trevor Hollis" w:date="2023-03-27T18:23:00Z">
              <w:tcPr>
                <w:tcW w:w="3780" w:type="dxa"/>
                <w:tcBorders>
                  <w:top w:val="nil"/>
                  <w:left w:val="nil"/>
                  <w:bottom w:val="nil"/>
                  <w:right w:val="nil"/>
                </w:tcBorders>
              </w:tcPr>
            </w:tcPrChange>
          </w:tcPr>
          <w:p w14:paraId="0F5D626C" w14:textId="0C9C110C" w:rsidR="00336CC5" w:rsidRDefault="00336CC5" w:rsidP="00CE415A">
            <w:pPr>
              <w:widowControl w:val="0"/>
            </w:pPr>
            <w:r>
              <w:t>Gender (1 = Female)</w:t>
            </w:r>
          </w:p>
        </w:tc>
        <w:tc>
          <w:tcPr>
            <w:tcW w:w="1518" w:type="dxa"/>
            <w:tcBorders>
              <w:top w:val="nil"/>
              <w:left w:val="nil"/>
              <w:bottom w:val="nil"/>
              <w:right w:val="nil"/>
            </w:tcBorders>
            <w:tcPrChange w:id="393" w:author="Diehl, Trevor Hollis" w:date="2023-03-27T18:23:00Z">
              <w:tcPr>
                <w:tcW w:w="1440" w:type="dxa"/>
                <w:tcBorders>
                  <w:top w:val="nil"/>
                  <w:left w:val="nil"/>
                  <w:bottom w:val="nil"/>
                  <w:right w:val="nil"/>
                </w:tcBorders>
              </w:tcPr>
            </w:tcPrChange>
          </w:tcPr>
          <w:p w14:paraId="0C959391" w14:textId="4ECA6DBE" w:rsidR="00336CC5" w:rsidRDefault="005F4748" w:rsidP="00CE415A">
            <w:pPr>
              <w:widowControl w:val="0"/>
              <w:tabs>
                <w:tab w:val="decimal" w:pos="526"/>
              </w:tabs>
            </w:pPr>
            <w:r>
              <w:t>-0.29*</w:t>
            </w:r>
          </w:p>
        </w:tc>
        <w:tc>
          <w:tcPr>
            <w:tcW w:w="1518" w:type="dxa"/>
            <w:tcBorders>
              <w:top w:val="nil"/>
              <w:left w:val="nil"/>
              <w:bottom w:val="nil"/>
              <w:right w:val="nil"/>
            </w:tcBorders>
            <w:tcPrChange w:id="394" w:author="Diehl, Trevor Hollis" w:date="2023-03-27T18:23:00Z">
              <w:tcPr>
                <w:tcW w:w="1440" w:type="dxa"/>
                <w:tcBorders>
                  <w:top w:val="nil"/>
                  <w:left w:val="nil"/>
                  <w:bottom w:val="nil"/>
                  <w:right w:val="nil"/>
                </w:tcBorders>
              </w:tcPr>
            </w:tcPrChange>
          </w:tcPr>
          <w:p w14:paraId="614ADC58" w14:textId="7EB82B14" w:rsidR="00336CC5" w:rsidRDefault="005F4748" w:rsidP="00CE415A">
            <w:pPr>
              <w:widowControl w:val="0"/>
              <w:tabs>
                <w:tab w:val="decimal" w:pos="526"/>
              </w:tabs>
            </w:pPr>
            <w:r>
              <w:t>0.12</w:t>
            </w:r>
          </w:p>
        </w:tc>
        <w:tc>
          <w:tcPr>
            <w:tcW w:w="1518" w:type="dxa"/>
            <w:gridSpan w:val="3"/>
            <w:tcBorders>
              <w:top w:val="nil"/>
              <w:left w:val="nil"/>
              <w:bottom w:val="nil"/>
              <w:right w:val="nil"/>
            </w:tcBorders>
            <w:tcPrChange w:id="395" w:author="Diehl, Trevor Hollis" w:date="2023-03-27T18:23:00Z">
              <w:tcPr>
                <w:tcW w:w="1440" w:type="dxa"/>
                <w:gridSpan w:val="3"/>
                <w:tcBorders>
                  <w:top w:val="nil"/>
                  <w:left w:val="nil"/>
                  <w:bottom w:val="nil"/>
                  <w:right w:val="nil"/>
                </w:tcBorders>
              </w:tcPr>
            </w:tcPrChange>
          </w:tcPr>
          <w:p w14:paraId="62136B38" w14:textId="5D30A588" w:rsidR="00336CC5" w:rsidRDefault="00336CC5" w:rsidP="00CE415A">
            <w:pPr>
              <w:widowControl w:val="0"/>
              <w:tabs>
                <w:tab w:val="decimal" w:pos="526"/>
              </w:tabs>
            </w:pPr>
            <w:r w:rsidRPr="0015314E">
              <w:t>-0.20</w:t>
            </w:r>
            <w:r>
              <w:t>*</w:t>
            </w:r>
          </w:p>
        </w:tc>
        <w:tc>
          <w:tcPr>
            <w:tcW w:w="1518" w:type="dxa"/>
            <w:gridSpan w:val="2"/>
            <w:tcBorders>
              <w:top w:val="nil"/>
              <w:left w:val="nil"/>
              <w:bottom w:val="nil"/>
              <w:right w:val="nil"/>
            </w:tcBorders>
            <w:tcPrChange w:id="396" w:author="Diehl, Trevor Hollis" w:date="2023-03-27T18:23:00Z">
              <w:tcPr>
                <w:tcW w:w="1440" w:type="dxa"/>
                <w:gridSpan w:val="2"/>
                <w:tcBorders>
                  <w:top w:val="nil"/>
                  <w:left w:val="nil"/>
                  <w:bottom w:val="nil"/>
                  <w:right w:val="nil"/>
                </w:tcBorders>
              </w:tcPr>
            </w:tcPrChange>
          </w:tcPr>
          <w:p w14:paraId="674ED4A2" w14:textId="3D304B93" w:rsidR="00336CC5" w:rsidRDefault="00336CC5" w:rsidP="00CE415A">
            <w:pPr>
              <w:widowControl w:val="0"/>
              <w:tabs>
                <w:tab w:val="decimal" w:pos="526"/>
              </w:tabs>
            </w:pPr>
            <w:r w:rsidRPr="0015314E">
              <w:t>0.08</w:t>
            </w:r>
          </w:p>
        </w:tc>
      </w:tr>
      <w:tr w:rsidR="00336CC5" w14:paraId="723BB0F9" w14:textId="56404C07" w:rsidTr="0002337A">
        <w:trPr>
          <w:trHeight w:val="267"/>
        </w:trPr>
        <w:tc>
          <w:tcPr>
            <w:tcW w:w="3986" w:type="dxa"/>
            <w:tcBorders>
              <w:top w:val="nil"/>
              <w:left w:val="nil"/>
              <w:bottom w:val="nil"/>
              <w:right w:val="nil"/>
            </w:tcBorders>
            <w:tcPrChange w:id="397" w:author="Diehl, Trevor Hollis" w:date="2023-03-27T18:23:00Z">
              <w:tcPr>
                <w:tcW w:w="3780" w:type="dxa"/>
                <w:tcBorders>
                  <w:top w:val="nil"/>
                  <w:left w:val="nil"/>
                  <w:bottom w:val="nil"/>
                  <w:right w:val="nil"/>
                </w:tcBorders>
              </w:tcPr>
            </w:tcPrChange>
          </w:tcPr>
          <w:p w14:paraId="271F9A4D" w14:textId="7563EC1D" w:rsidR="00336CC5" w:rsidRDefault="00336CC5" w:rsidP="00CE415A">
            <w:pPr>
              <w:widowControl w:val="0"/>
            </w:pPr>
            <w:r>
              <w:t>Race (1 = Person of Color)</w:t>
            </w:r>
          </w:p>
        </w:tc>
        <w:tc>
          <w:tcPr>
            <w:tcW w:w="1518" w:type="dxa"/>
            <w:tcBorders>
              <w:top w:val="nil"/>
              <w:left w:val="nil"/>
              <w:bottom w:val="nil"/>
              <w:right w:val="nil"/>
            </w:tcBorders>
            <w:tcPrChange w:id="398" w:author="Diehl, Trevor Hollis" w:date="2023-03-27T18:23:00Z">
              <w:tcPr>
                <w:tcW w:w="1440" w:type="dxa"/>
                <w:tcBorders>
                  <w:top w:val="nil"/>
                  <w:left w:val="nil"/>
                  <w:bottom w:val="nil"/>
                  <w:right w:val="nil"/>
                </w:tcBorders>
              </w:tcPr>
            </w:tcPrChange>
          </w:tcPr>
          <w:p w14:paraId="026F3153" w14:textId="111C1A74" w:rsidR="00336CC5" w:rsidRDefault="005F4748" w:rsidP="00CE415A">
            <w:pPr>
              <w:widowControl w:val="0"/>
              <w:tabs>
                <w:tab w:val="decimal" w:pos="526"/>
              </w:tabs>
            </w:pPr>
            <w:r>
              <w:t>0.25</w:t>
            </w:r>
          </w:p>
        </w:tc>
        <w:tc>
          <w:tcPr>
            <w:tcW w:w="1518" w:type="dxa"/>
            <w:tcBorders>
              <w:top w:val="nil"/>
              <w:left w:val="nil"/>
              <w:bottom w:val="nil"/>
              <w:right w:val="nil"/>
            </w:tcBorders>
            <w:tcPrChange w:id="399" w:author="Diehl, Trevor Hollis" w:date="2023-03-27T18:23:00Z">
              <w:tcPr>
                <w:tcW w:w="1440" w:type="dxa"/>
                <w:tcBorders>
                  <w:top w:val="nil"/>
                  <w:left w:val="nil"/>
                  <w:bottom w:val="nil"/>
                  <w:right w:val="nil"/>
                </w:tcBorders>
              </w:tcPr>
            </w:tcPrChange>
          </w:tcPr>
          <w:p w14:paraId="7EC3FD36" w14:textId="3B68FA23" w:rsidR="00336CC5" w:rsidRDefault="005F4748" w:rsidP="00CE415A">
            <w:pPr>
              <w:widowControl w:val="0"/>
              <w:tabs>
                <w:tab w:val="decimal" w:pos="526"/>
              </w:tabs>
            </w:pPr>
            <w:r>
              <w:t>0.13</w:t>
            </w:r>
          </w:p>
        </w:tc>
        <w:tc>
          <w:tcPr>
            <w:tcW w:w="1518" w:type="dxa"/>
            <w:gridSpan w:val="3"/>
            <w:tcBorders>
              <w:top w:val="nil"/>
              <w:left w:val="nil"/>
              <w:bottom w:val="nil"/>
              <w:right w:val="nil"/>
            </w:tcBorders>
            <w:tcPrChange w:id="400" w:author="Diehl, Trevor Hollis" w:date="2023-03-27T18:23:00Z">
              <w:tcPr>
                <w:tcW w:w="1440" w:type="dxa"/>
                <w:gridSpan w:val="3"/>
                <w:tcBorders>
                  <w:top w:val="nil"/>
                  <w:left w:val="nil"/>
                  <w:bottom w:val="nil"/>
                  <w:right w:val="nil"/>
                </w:tcBorders>
              </w:tcPr>
            </w:tcPrChange>
          </w:tcPr>
          <w:p w14:paraId="4A818918" w14:textId="2701DB61" w:rsidR="00336CC5" w:rsidRDefault="00336CC5" w:rsidP="00CE415A">
            <w:pPr>
              <w:widowControl w:val="0"/>
              <w:tabs>
                <w:tab w:val="decimal" w:pos="526"/>
              </w:tabs>
            </w:pPr>
            <w:r w:rsidRPr="0015314E">
              <w:t>0.0</w:t>
            </w:r>
            <w:r w:rsidR="008D232C">
              <w:t>6</w:t>
            </w:r>
          </w:p>
        </w:tc>
        <w:tc>
          <w:tcPr>
            <w:tcW w:w="1518" w:type="dxa"/>
            <w:gridSpan w:val="2"/>
            <w:tcBorders>
              <w:top w:val="nil"/>
              <w:left w:val="nil"/>
              <w:bottom w:val="nil"/>
              <w:right w:val="nil"/>
            </w:tcBorders>
            <w:tcPrChange w:id="401" w:author="Diehl, Trevor Hollis" w:date="2023-03-27T18:23:00Z">
              <w:tcPr>
                <w:tcW w:w="1440" w:type="dxa"/>
                <w:gridSpan w:val="2"/>
                <w:tcBorders>
                  <w:top w:val="nil"/>
                  <w:left w:val="nil"/>
                  <w:bottom w:val="nil"/>
                  <w:right w:val="nil"/>
                </w:tcBorders>
              </w:tcPr>
            </w:tcPrChange>
          </w:tcPr>
          <w:p w14:paraId="7BB18813" w14:textId="18552D2E" w:rsidR="00336CC5" w:rsidRDefault="00336CC5" w:rsidP="00CE415A">
            <w:pPr>
              <w:widowControl w:val="0"/>
              <w:tabs>
                <w:tab w:val="decimal" w:pos="526"/>
              </w:tabs>
            </w:pPr>
            <w:r w:rsidRPr="0015314E">
              <w:t>0.08</w:t>
            </w:r>
          </w:p>
        </w:tc>
      </w:tr>
      <w:tr w:rsidR="00336CC5" w14:paraId="3C29AB22" w14:textId="64BE3171" w:rsidTr="0002337A">
        <w:trPr>
          <w:trHeight w:val="278"/>
        </w:trPr>
        <w:tc>
          <w:tcPr>
            <w:tcW w:w="3986" w:type="dxa"/>
            <w:tcBorders>
              <w:top w:val="nil"/>
              <w:left w:val="nil"/>
              <w:bottom w:val="nil"/>
              <w:right w:val="nil"/>
            </w:tcBorders>
            <w:tcPrChange w:id="402" w:author="Diehl, Trevor Hollis" w:date="2023-03-27T18:23:00Z">
              <w:tcPr>
                <w:tcW w:w="3780" w:type="dxa"/>
                <w:tcBorders>
                  <w:top w:val="nil"/>
                  <w:left w:val="nil"/>
                  <w:bottom w:val="nil"/>
                  <w:right w:val="nil"/>
                </w:tcBorders>
              </w:tcPr>
            </w:tcPrChange>
          </w:tcPr>
          <w:p w14:paraId="27D4C92B" w14:textId="7F446DE6" w:rsidR="00336CC5" w:rsidRDefault="00336CC5" w:rsidP="00CE415A">
            <w:pPr>
              <w:widowControl w:val="0"/>
            </w:pPr>
            <w:r>
              <w:t>Education</w:t>
            </w:r>
          </w:p>
        </w:tc>
        <w:tc>
          <w:tcPr>
            <w:tcW w:w="1518" w:type="dxa"/>
            <w:tcBorders>
              <w:top w:val="nil"/>
              <w:left w:val="nil"/>
              <w:bottom w:val="nil"/>
              <w:right w:val="nil"/>
            </w:tcBorders>
            <w:tcPrChange w:id="403" w:author="Diehl, Trevor Hollis" w:date="2023-03-27T18:23:00Z">
              <w:tcPr>
                <w:tcW w:w="1440" w:type="dxa"/>
                <w:tcBorders>
                  <w:top w:val="nil"/>
                  <w:left w:val="nil"/>
                  <w:bottom w:val="nil"/>
                  <w:right w:val="nil"/>
                </w:tcBorders>
              </w:tcPr>
            </w:tcPrChange>
          </w:tcPr>
          <w:p w14:paraId="2936339E" w14:textId="493C2B56" w:rsidR="00336CC5" w:rsidRDefault="005F4748" w:rsidP="00CE415A">
            <w:pPr>
              <w:widowControl w:val="0"/>
              <w:tabs>
                <w:tab w:val="decimal" w:pos="526"/>
              </w:tabs>
            </w:pPr>
            <w:r>
              <w:t>-0.03</w:t>
            </w:r>
          </w:p>
        </w:tc>
        <w:tc>
          <w:tcPr>
            <w:tcW w:w="1518" w:type="dxa"/>
            <w:tcBorders>
              <w:top w:val="nil"/>
              <w:left w:val="nil"/>
              <w:bottom w:val="nil"/>
              <w:right w:val="nil"/>
            </w:tcBorders>
            <w:tcPrChange w:id="404" w:author="Diehl, Trevor Hollis" w:date="2023-03-27T18:23:00Z">
              <w:tcPr>
                <w:tcW w:w="1440" w:type="dxa"/>
                <w:tcBorders>
                  <w:top w:val="nil"/>
                  <w:left w:val="nil"/>
                  <w:bottom w:val="nil"/>
                  <w:right w:val="nil"/>
                </w:tcBorders>
              </w:tcPr>
            </w:tcPrChange>
          </w:tcPr>
          <w:p w14:paraId="1F66EDD5" w14:textId="662ED9E8" w:rsidR="00336CC5" w:rsidRDefault="005F4748" w:rsidP="00CE415A">
            <w:pPr>
              <w:widowControl w:val="0"/>
              <w:tabs>
                <w:tab w:val="decimal" w:pos="526"/>
              </w:tabs>
            </w:pPr>
            <w:r>
              <w:t>0.04</w:t>
            </w:r>
          </w:p>
        </w:tc>
        <w:tc>
          <w:tcPr>
            <w:tcW w:w="1518" w:type="dxa"/>
            <w:gridSpan w:val="3"/>
            <w:tcBorders>
              <w:top w:val="nil"/>
              <w:left w:val="nil"/>
              <w:bottom w:val="nil"/>
              <w:right w:val="nil"/>
            </w:tcBorders>
            <w:tcPrChange w:id="405" w:author="Diehl, Trevor Hollis" w:date="2023-03-27T18:23:00Z">
              <w:tcPr>
                <w:tcW w:w="1440" w:type="dxa"/>
                <w:gridSpan w:val="3"/>
                <w:tcBorders>
                  <w:top w:val="nil"/>
                  <w:left w:val="nil"/>
                  <w:bottom w:val="nil"/>
                  <w:right w:val="nil"/>
                </w:tcBorders>
              </w:tcPr>
            </w:tcPrChange>
          </w:tcPr>
          <w:p w14:paraId="379F749E" w14:textId="2EEF08ED" w:rsidR="00336CC5" w:rsidRDefault="00336CC5" w:rsidP="00CE415A">
            <w:pPr>
              <w:widowControl w:val="0"/>
              <w:tabs>
                <w:tab w:val="decimal" w:pos="526"/>
              </w:tabs>
            </w:pPr>
            <w:r w:rsidRPr="0015314E">
              <w:t>-0.03</w:t>
            </w:r>
          </w:p>
        </w:tc>
        <w:tc>
          <w:tcPr>
            <w:tcW w:w="1518" w:type="dxa"/>
            <w:gridSpan w:val="2"/>
            <w:tcBorders>
              <w:top w:val="nil"/>
              <w:left w:val="nil"/>
              <w:bottom w:val="nil"/>
              <w:right w:val="nil"/>
            </w:tcBorders>
            <w:tcPrChange w:id="406" w:author="Diehl, Trevor Hollis" w:date="2023-03-27T18:23:00Z">
              <w:tcPr>
                <w:tcW w:w="1440" w:type="dxa"/>
                <w:gridSpan w:val="2"/>
                <w:tcBorders>
                  <w:top w:val="nil"/>
                  <w:left w:val="nil"/>
                  <w:bottom w:val="nil"/>
                  <w:right w:val="nil"/>
                </w:tcBorders>
              </w:tcPr>
            </w:tcPrChange>
          </w:tcPr>
          <w:p w14:paraId="6F7BB5A8" w14:textId="60E50323" w:rsidR="00336CC5" w:rsidRDefault="00336CC5" w:rsidP="00CE415A">
            <w:pPr>
              <w:widowControl w:val="0"/>
              <w:tabs>
                <w:tab w:val="decimal" w:pos="526"/>
              </w:tabs>
            </w:pPr>
            <w:r w:rsidRPr="0015314E">
              <w:t>0.0</w:t>
            </w:r>
            <w:r>
              <w:t>3</w:t>
            </w:r>
          </w:p>
        </w:tc>
      </w:tr>
      <w:tr w:rsidR="00336CC5" w14:paraId="66A40A4A" w14:textId="77F4E6AA" w:rsidTr="0002337A">
        <w:trPr>
          <w:trHeight w:val="278"/>
        </w:trPr>
        <w:tc>
          <w:tcPr>
            <w:tcW w:w="3986" w:type="dxa"/>
            <w:tcBorders>
              <w:top w:val="nil"/>
              <w:left w:val="nil"/>
              <w:bottom w:val="nil"/>
              <w:right w:val="nil"/>
            </w:tcBorders>
            <w:tcPrChange w:id="407" w:author="Diehl, Trevor Hollis" w:date="2023-03-27T18:23:00Z">
              <w:tcPr>
                <w:tcW w:w="3780" w:type="dxa"/>
                <w:tcBorders>
                  <w:top w:val="nil"/>
                  <w:left w:val="nil"/>
                  <w:bottom w:val="nil"/>
                  <w:right w:val="nil"/>
                </w:tcBorders>
              </w:tcPr>
            </w:tcPrChange>
          </w:tcPr>
          <w:p w14:paraId="7EDBBA77" w14:textId="4AF5E534" w:rsidR="00336CC5" w:rsidRDefault="00336CC5" w:rsidP="00CE415A">
            <w:pPr>
              <w:widowControl w:val="0"/>
            </w:pPr>
            <w:r>
              <w:t>Income</w:t>
            </w:r>
          </w:p>
        </w:tc>
        <w:tc>
          <w:tcPr>
            <w:tcW w:w="1518" w:type="dxa"/>
            <w:tcBorders>
              <w:top w:val="nil"/>
              <w:left w:val="nil"/>
              <w:bottom w:val="nil"/>
              <w:right w:val="nil"/>
            </w:tcBorders>
            <w:tcPrChange w:id="408" w:author="Diehl, Trevor Hollis" w:date="2023-03-27T18:23:00Z">
              <w:tcPr>
                <w:tcW w:w="1440" w:type="dxa"/>
                <w:tcBorders>
                  <w:top w:val="nil"/>
                  <w:left w:val="nil"/>
                  <w:bottom w:val="nil"/>
                  <w:right w:val="nil"/>
                </w:tcBorders>
              </w:tcPr>
            </w:tcPrChange>
          </w:tcPr>
          <w:p w14:paraId="4E8D5DD7" w14:textId="7F4D5C49" w:rsidR="00336CC5" w:rsidRDefault="005F4748" w:rsidP="00CE415A">
            <w:pPr>
              <w:widowControl w:val="0"/>
              <w:tabs>
                <w:tab w:val="decimal" w:pos="526"/>
              </w:tabs>
            </w:pPr>
            <w:r>
              <w:t>0.02</w:t>
            </w:r>
          </w:p>
        </w:tc>
        <w:tc>
          <w:tcPr>
            <w:tcW w:w="1518" w:type="dxa"/>
            <w:tcBorders>
              <w:top w:val="nil"/>
              <w:left w:val="nil"/>
              <w:bottom w:val="nil"/>
              <w:right w:val="nil"/>
            </w:tcBorders>
            <w:tcPrChange w:id="409" w:author="Diehl, Trevor Hollis" w:date="2023-03-27T18:23:00Z">
              <w:tcPr>
                <w:tcW w:w="1440" w:type="dxa"/>
                <w:tcBorders>
                  <w:top w:val="nil"/>
                  <w:left w:val="nil"/>
                  <w:bottom w:val="nil"/>
                  <w:right w:val="nil"/>
                </w:tcBorders>
              </w:tcPr>
            </w:tcPrChange>
          </w:tcPr>
          <w:p w14:paraId="2055EFA1" w14:textId="6F2C85AA" w:rsidR="00336CC5" w:rsidRDefault="005F4748" w:rsidP="00CE415A">
            <w:pPr>
              <w:widowControl w:val="0"/>
              <w:tabs>
                <w:tab w:val="decimal" w:pos="526"/>
              </w:tabs>
            </w:pPr>
            <w:r>
              <w:t>0.03</w:t>
            </w:r>
          </w:p>
        </w:tc>
        <w:tc>
          <w:tcPr>
            <w:tcW w:w="1518" w:type="dxa"/>
            <w:gridSpan w:val="3"/>
            <w:tcBorders>
              <w:top w:val="nil"/>
              <w:left w:val="nil"/>
              <w:bottom w:val="nil"/>
              <w:right w:val="nil"/>
            </w:tcBorders>
            <w:tcPrChange w:id="410" w:author="Diehl, Trevor Hollis" w:date="2023-03-27T18:23:00Z">
              <w:tcPr>
                <w:tcW w:w="1440" w:type="dxa"/>
                <w:gridSpan w:val="3"/>
                <w:tcBorders>
                  <w:top w:val="nil"/>
                  <w:left w:val="nil"/>
                  <w:bottom w:val="nil"/>
                  <w:right w:val="nil"/>
                </w:tcBorders>
              </w:tcPr>
            </w:tcPrChange>
          </w:tcPr>
          <w:p w14:paraId="51D110A3" w14:textId="600079B4" w:rsidR="00336CC5" w:rsidRDefault="00336CC5" w:rsidP="00CE415A">
            <w:pPr>
              <w:widowControl w:val="0"/>
              <w:tabs>
                <w:tab w:val="decimal" w:pos="526"/>
              </w:tabs>
            </w:pPr>
            <w:r w:rsidRPr="0015314E">
              <w:t>0.0</w:t>
            </w:r>
            <w:r>
              <w:t>1</w:t>
            </w:r>
          </w:p>
        </w:tc>
        <w:tc>
          <w:tcPr>
            <w:tcW w:w="1518" w:type="dxa"/>
            <w:gridSpan w:val="2"/>
            <w:tcBorders>
              <w:top w:val="nil"/>
              <w:left w:val="nil"/>
              <w:bottom w:val="nil"/>
              <w:right w:val="nil"/>
            </w:tcBorders>
            <w:tcPrChange w:id="411" w:author="Diehl, Trevor Hollis" w:date="2023-03-27T18:23:00Z">
              <w:tcPr>
                <w:tcW w:w="1440" w:type="dxa"/>
                <w:gridSpan w:val="2"/>
                <w:tcBorders>
                  <w:top w:val="nil"/>
                  <w:left w:val="nil"/>
                  <w:bottom w:val="nil"/>
                  <w:right w:val="nil"/>
                </w:tcBorders>
              </w:tcPr>
            </w:tcPrChange>
          </w:tcPr>
          <w:p w14:paraId="0941F2AF" w14:textId="36270D73" w:rsidR="00336CC5" w:rsidRDefault="00336CC5" w:rsidP="00CE415A">
            <w:pPr>
              <w:widowControl w:val="0"/>
              <w:tabs>
                <w:tab w:val="decimal" w:pos="526"/>
              </w:tabs>
            </w:pPr>
            <w:r w:rsidRPr="0015314E">
              <w:t>0.02</w:t>
            </w:r>
          </w:p>
        </w:tc>
      </w:tr>
      <w:tr w:rsidR="00336CC5" w14:paraId="27B5BAB0" w14:textId="4207DED8" w:rsidTr="0002337A">
        <w:trPr>
          <w:trHeight w:val="278"/>
        </w:trPr>
        <w:tc>
          <w:tcPr>
            <w:tcW w:w="3986" w:type="dxa"/>
            <w:tcBorders>
              <w:top w:val="nil"/>
              <w:left w:val="nil"/>
              <w:bottom w:val="nil"/>
              <w:right w:val="nil"/>
            </w:tcBorders>
            <w:tcPrChange w:id="412" w:author="Diehl, Trevor Hollis" w:date="2023-03-27T18:23:00Z">
              <w:tcPr>
                <w:tcW w:w="3780" w:type="dxa"/>
                <w:tcBorders>
                  <w:top w:val="nil"/>
                  <w:left w:val="nil"/>
                  <w:bottom w:val="nil"/>
                  <w:right w:val="nil"/>
                </w:tcBorders>
              </w:tcPr>
            </w:tcPrChange>
          </w:tcPr>
          <w:p w14:paraId="1FEB8828" w14:textId="29FB971F" w:rsidR="00336CC5" w:rsidRDefault="00336CC5" w:rsidP="00CE415A">
            <w:pPr>
              <w:widowControl w:val="0"/>
            </w:pPr>
            <w:r>
              <w:t>Ideology (+ Conservative)</w:t>
            </w:r>
          </w:p>
        </w:tc>
        <w:tc>
          <w:tcPr>
            <w:tcW w:w="1518" w:type="dxa"/>
            <w:tcBorders>
              <w:top w:val="nil"/>
              <w:left w:val="nil"/>
              <w:bottom w:val="nil"/>
              <w:right w:val="nil"/>
            </w:tcBorders>
            <w:tcPrChange w:id="413" w:author="Diehl, Trevor Hollis" w:date="2023-03-27T18:23:00Z">
              <w:tcPr>
                <w:tcW w:w="1440" w:type="dxa"/>
                <w:tcBorders>
                  <w:top w:val="nil"/>
                  <w:left w:val="nil"/>
                  <w:bottom w:val="nil"/>
                  <w:right w:val="nil"/>
                </w:tcBorders>
              </w:tcPr>
            </w:tcPrChange>
          </w:tcPr>
          <w:p w14:paraId="29D3270C" w14:textId="799729D9" w:rsidR="00336CC5" w:rsidRDefault="005F4748" w:rsidP="00CE415A">
            <w:pPr>
              <w:widowControl w:val="0"/>
              <w:tabs>
                <w:tab w:val="decimal" w:pos="526"/>
              </w:tabs>
            </w:pPr>
            <w:r>
              <w:t>0.02</w:t>
            </w:r>
          </w:p>
        </w:tc>
        <w:tc>
          <w:tcPr>
            <w:tcW w:w="1518" w:type="dxa"/>
            <w:tcBorders>
              <w:top w:val="nil"/>
              <w:left w:val="nil"/>
              <w:bottom w:val="nil"/>
              <w:right w:val="nil"/>
            </w:tcBorders>
            <w:tcPrChange w:id="414" w:author="Diehl, Trevor Hollis" w:date="2023-03-27T18:23:00Z">
              <w:tcPr>
                <w:tcW w:w="1440" w:type="dxa"/>
                <w:tcBorders>
                  <w:top w:val="nil"/>
                  <w:left w:val="nil"/>
                  <w:bottom w:val="nil"/>
                  <w:right w:val="nil"/>
                </w:tcBorders>
              </w:tcPr>
            </w:tcPrChange>
          </w:tcPr>
          <w:p w14:paraId="248DB9E6" w14:textId="65558D72" w:rsidR="00336CC5" w:rsidRDefault="005F4748" w:rsidP="00CE415A">
            <w:pPr>
              <w:widowControl w:val="0"/>
              <w:tabs>
                <w:tab w:val="decimal" w:pos="526"/>
              </w:tabs>
            </w:pPr>
            <w:r>
              <w:t>0.02</w:t>
            </w:r>
          </w:p>
        </w:tc>
        <w:tc>
          <w:tcPr>
            <w:tcW w:w="1518" w:type="dxa"/>
            <w:gridSpan w:val="3"/>
            <w:tcBorders>
              <w:top w:val="nil"/>
              <w:left w:val="nil"/>
              <w:bottom w:val="nil"/>
              <w:right w:val="nil"/>
            </w:tcBorders>
            <w:tcPrChange w:id="415" w:author="Diehl, Trevor Hollis" w:date="2023-03-27T18:23:00Z">
              <w:tcPr>
                <w:tcW w:w="1440" w:type="dxa"/>
                <w:gridSpan w:val="3"/>
                <w:tcBorders>
                  <w:top w:val="nil"/>
                  <w:left w:val="nil"/>
                  <w:bottom w:val="nil"/>
                  <w:right w:val="nil"/>
                </w:tcBorders>
              </w:tcPr>
            </w:tcPrChange>
          </w:tcPr>
          <w:p w14:paraId="0697C012" w14:textId="6B7CFDC3" w:rsidR="00336CC5" w:rsidRDefault="00336CC5" w:rsidP="00CE415A">
            <w:pPr>
              <w:widowControl w:val="0"/>
              <w:tabs>
                <w:tab w:val="decimal" w:pos="526"/>
              </w:tabs>
            </w:pPr>
            <w:r w:rsidRPr="0015314E">
              <w:t>0.03</w:t>
            </w:r>
            <w:r>
              <w:t>*</w:t>
            </w:r>
          </w:p>
        </w:tc>
        <w:tc>
          <w:tcPr>
            <w:tcW w:w="1518" w:type="dxa"/>
            <w:gridSpan w:val="2"/>
            <w:tcBorders>
              <w:top w:val="nil"/>
              <w:left w:val="nil"/>
              <w:bottom w:val="nil"/>
              <w:right w:val="nil"/>
            </w:tcBorders>
            <w:tcPrChange w:id="416" w:author="Diehl, Trevor Hollis" w:date="2023-03-27T18:23:00Z">
              <w:tcPr>
                <w:tcW w:w="1440" w:type="dxa"/>
                <w:gridSpan w:val="2"/>
                <w:tcBorders>
                  <w:top w:val="nil"/>
                  <w:left w:val="nil"/>
                  <w:bottom w:val="nil"/>
                  <w:right w:val="nil"/>
                </w:tcBorders>
              </w:tcPr>
            </w:tcPrChange>
          </w:tcPr>
          <w:p w14:paraId="42FCD1F2" w14:textId="700FE9E8" w:rsidR="00336CC5" w:rsidRDefault="00336CC5" w:rsidP="00CE415A">
            <w:pPr>
              <w:widowControl w:val="0"/>
              <w:tabs>
                <w:tab w:val="decimal" w:pos="526"/>
              </w:tabs>
            </w:pPr>
            <w:r w:rsidRPr="0015314E">
              <w:t>0.01</w:t>
            </w:r>
          </w:p>
        </w:tc>
      </w:tr>
      <w:tr w:rsidR="00336CC5" w14:paraId="5EBFC3DC" w14:textId="780F03B5" w:rsidTr="0002337A">
        <w:trPr>
          <w:trHeight w:val="278"/>
        </w:trPr>
        <w:tc>
          <w:tcPr>
            <w:tcW w:w="3986" w:type="dxa"/>
            <w:tcBorders>
              <w:top w:val="nil"/>
              <w:left w:val="nil"/>
              <w:bottom w:val="nil"/>
              <w:right w:val="nil"/>
            </w:tcBorders>
            <w:tcPrChange w:id="417" w:author="Diehl, Trevor Hollis" w:date="2023-03-27T18:23:00Z">
              <w:tcPr>
                <w:tcW w:w="3780" w:type="dxa"/>
                <w:tcBorders>
                  <w:top w:val="nil"/>
                  <w:left w:val="nil"/>
                  <w:bottom w:val="nil"/>
                  <w:right w:val="nil"/>
                </w:tcBorders>
              </w:tcPr>
            </w:tcPrChange>
          </w:tcPr>
          <w:p w14:paraId="7E31EC43" w14:textId="7DC9C35B" w:rsidR="00336CC5" w:rsidRDefault="00336CC5" w:rsidP="00CE415A">
            <w:pPr>
              <w:widowControl w:val="0"/>
            </w:pPr>
            <w:r>
              <w:t>Party Identity (+ Republican)</w:t>
            </w:r>
          </w:p>
        </w:tc>
        <w:tc>
          <w:tcPr>
            <w:tcW w:w="1518" w:type="dxa"/>
            <w:tcBorders>
              <w:top w:val="nil"/>
              <w:left w:val="nil"/>
              <w:bottom w:val="nil"/>
              <w:right w:val="nil"/>
            </w:tcBorders>
            <w:tcPrChange w:id="418" w:author="Diehl, Trevor Hollis" w:date="2023-03-27T18:23:00Z">
              <w:tcPr>
                <w:tcW w:w="1440" w:type="dxa"/>
                <w:tcBorders>
                  <w:top w:val="nil"/>
                  <w:left w:val="nil"/>
                  <w:bottom w:val="nil"/>
                  <w:right w:val="nil"/>
                </w:tcBorders>
              </w:tcPr>
            </w:tcPrChange>
          </w:tcPr>
          <w:p w14:paraId="5C41C498" w14:textId="020096C7" w:rsidR="00336CC5" w:rsidRDefault="005F4748" w:rsidP="00CE415A">
            <w:pPr>
              <w:widowControl w:val="0"/>
              <w:tabs>
                <w:tab w:val="decimal" w:pos="526"/>
              </w:tabs>
            </w:pPr>
            <w:r>
              <w:t>-0.05</w:t>
            </w:r>
          </w:p>
        </w:tc>
        <w:tc>
          <w:tcPr>
            <w:tcW w:w="1518" w:type="dxa"/>
            <w:tcBorders>
              <w:top w:val="nil"/>
              <w:left w:val="nil"/>
              <w:bottom w:val="nil"/>
              <w:right w:val="nil"/>
            </w:tcBorders>
            <w:tcPrChange w:id="419" w:author="Diehl, Trevor Hollis" w:date="2023-03-27T18:23:00Z">
              <w:tcPr>
                <w:tcW w:w="1440" w:type="dxa"/>
                <w:tcBorders>
                  <w:top w:val="nil"/>
                  <w:left w:val="nil"/>
                  <w:bottom w:val="nil"/>
                  <w:right w:val="nil"/>
                </w:tcBorders>
              </w:tcPr>
            </w:tcPrChange>
          </w:tcPr>
          <w:p w14:paraId="621FD79B" w14:textId="3BD559DE" w:rsidR="00336CC5" w:rsidRDefault="005F4748" w:rsidP="00CE415A">
            <w:pPr>
              <w:widowControl w:val="0"/>
              <w:tabs>
                <w:tab w:val="decimal" w:pos="526"/>
              </w:tabs>
            </w:pPr>
            <w:r>
              <w:t>0.03</w:t>
            </w:r>
          </w:p>
        </w:tc>
        <w:tc>
          <w:tcPr>
            <w:tcW w:w="1518" w:type="dxa"/>
            <w:gridSpan w:val="3"/>
            <w:tcBorders>
              <w:top w:val="nil"/>
              <w:left w:val="nil"/>
              <w:bottom w:val="nil"/>
              <w:right w:val="nil"/>
            </w:tcBorders>
            <w:tcPrChange w:id="420" w:author="Diehl, Trevor Hollis" w:date="2023-03-27T18:23:00Z">
              <w:tcPr>
                <w:tcW w:w="1440" w:type="dxa"/>
                <w:gridSpan w:val="3"/>
                <w:tcBorders>
                  <w:top w:val="nil"/>
                  <w:left w:val="nil"/>
                  <w:bottom w:val="nil"/>
                  <w:right w:val="nil"/>
                </w:tcBorders>
              </w:tcPr>
            </w:tcPrChange>
          </w:tcPr>
          <w:p w14:paraId="303067CC" w14:textId="6FC1739B" w:rsidR="00336CC5" w:rsidRDefault="00336CC5" w:rsidP="00CE415A">
            <w:pPr>
              <w:widowControl w:val="0"/>
              <w:tabs>
                <w:tab w:val="decimal" w:pos="526"/>
              </w:tabs>
            </w:pPr>
            <w:r w:rsidRPr="0015314E">
              <w:t>-0.04</w:t>
            </w:r>
            <w:r>
              <w:t>*</w:t>
            </w:r>
          </w:p>
        </w:tc>
        <w:tc>
          <w:tcPr>
            <w:tcW w:w="1518" w:type="dxa"/>
            <w:gridSpan w:val="2"/>
            <w:tcBorders>
              <w:top w:val="nil"/>
              <w:left w:val="nil"/>
              <w:bottom w:val="nil"/>
              <w:right w:val="nil"/>
            </w:tcBorders>
            <w:tcPrChange w:id="421" w:author="Diehl, Trevor Hollis" w:date="2023-03-27T18:23:00Z">
              <w:tcPr>
                <w:tcW w:w="1440" w:type="dxa"/>
                <w:gridSpan w:val="2"/>
                <w:tcBorders>
                  <w:top w:val="nil"/>
                  <w:left w:val="nil"/>
                  <w:bottom w:val="nil"/>
                  <w:right w:val="nil"/>
                </w:tcBorders>
              </w:tcPr>
            </w:tcPrChange>
          </w:tcPr>
          <w:p w14:paraId="730E2BF0" w14:textId="13A25B5E" w:rsidR="00336CC5" w:rsidRDefault="00336CC5" w:rsidP="00CE415A">
            <w:pPr>
              <w:widowControl w:val="0"/>
              <w:tabs>
                <w:tab w:val="decimal" w:pos="526"/>
              </w:tabs>
            </w:pPr>
            <w:r w:rsidRPr="0015314E">
              <w:t>0.02</w:t>
            </w:r>
          </w:p>
        </w:tc>
      </w:tr>
      <w:tr w:rsidR="00336CC5" w14:paraId="7F4CD0A3" w14:textId="01B899B1" w:rsidTr="0002337A">
        <w:trPr>
          <w:trHeight w:val="278"/>
        </w:trPr>
        <w:tc>
          <w:tcPr>
            <w:tcW w:w="3986" w:type="dxa"/>
            <w:tcBorders>
              <w:top w:val="nil"/>
              <w:left w:val="nil"/>
              <w:bottom w:val="nil"/>
              <w:right w:val="nil"/>
            </w:tcBorders>
            <w:tcPrChange w:id="422" w:author="Diehl, Trevor Hollis" w:date="2023-03-27T18:23:00Z">
              <w:tcPr>
                <w:tcW w:w="3780" w:type="dxa"/>
                <w:tcBorders>
                  <w:top w:val="nil"/>
                  <w:left w:val="nil"/>
                  <w:bottom w:val="nil"/>
                  <w:right w:val="nil"/>
                </w:tcBorders>
              </w:tcPr>
            </w:tcPrChange>
          </w:tcPr>
          <w:p w14:paraId="1359417E" w14:textId="40ECF6D3" w:rsidR="00336CC5" w:rsidRDefault="00336CC5" w:rsidP="00CE415A">
            <w:pPr>
              <w:widowControl w:val="0"/>
            </w:pPr>
            <w:r>
              <w:t>Frequency of Social Media Use</w:t>
            </w:r>
          </w:p>
        </w:tc>
        <w:tc>
          <w:tcPr>
            <w:tcW w:w="1518" w:type="dxa"/>
            <w:tcBorders>
              <w:top w:val="nil"/>
              <w:left w:val="nil"/>
              <w:bottom w:val="nil"/>
              <w:right w:val="nil"/>
            </w:tcBorders>
            <w:tcPrChange w:id="423" w:author="Diehl, Trevor Hollis" w:date="2023-03-27T18:23:00Z">
              <w:tcPr>
                <w:tcW w:w="1440" w:type="dxa"/>
                <w:tcBorders>
                  <w:top w:val="nil"/>
                  <w:left w:val="nil"/>
                  <w:bottom w:val="nil"/>
                  <w:right w:val="nil"/>
                </w:tcBorders>
              </w:tcPr>
            </w:tcPrChange>
          </w:tcPr>
          <w:p w14:paraId="62324102" w14:textId="3F52326A" w:rsidR="00336CC5" w:rsidRDefault="005F4748" w:rsidP="00CE415A">
            <w:pPr>
              <w:widowControl w:val="0"/>
              <w:tabs>
                <w:tab w:val="decimal" w:pos="526"/>
              </w:tabs>
            </w:pPr>
            <w:r>
              <w:t>0.02</w:t>
            </w:r>
          </w:p>
        </w:tc>
        <w:tc>
          <w:tcPr>
            <w:tcW w:w="1518" w:type="dxa"/>
            <w:tcBorders>
              <w:top w:val="nil"/>
              <w:left w:val="nil"/>
              <w:bottom w:val="nil"/>
              <w:right w:val="nil"/>
            </w:tcBorders>
            <w:tcPrChange w:id="424" w:author="Diehl, Trevor Hollis" w:date="2023-03-27T18:23:00Z">
              <w:tcPr>
                <w:tcW w:w="1440" w:type="dxa"/>
                <w:tcBorders>
                  <w:top w:val="nil"/>
                  <w:left w:val="nil"/>
                  <w:bottom w:val="nil"/>
                  <w:right w:val="nil"/>
                </w:tcBorders>
              </w:tcPr>
            </w:tcPrChange>
          </w:tcPr>
          <w:p w14:paraId="3CF4D972" w14:textId="7B972C9A" w:rsidR="00336CC5" w:rsidRDefault="005F4748" w:rsidP="00CE415A">
            <w:pPr>
              <w:widowControl w:val="0"/>
              <w:tabs>
                <w:tab w:val="decimal" w:pos="526"/>
              </w:tabs>
            </w:pPr>
            <w:r>
              <w:t>0.04</w:t>
            </w:r>
          </w:p>
        </w:tc>
        <w:tc>
          <w:tcPr>
            <w:tcW w:w="1518" w:type="dxa"/>
            <w:gridSpan w:val="3"/>
            <w:tcBorders>
              <w:top w:val="nil"/>
              <w:left w:val="nil"/>
              <w:bottom w:val="nil"/>
              <w:right w:val="nil"/>
            </w:tcBorders>
            <w:tcPrChange w:id="425" w:author="Diehl, Trevor Hollis" w:date="2023-03-27T18:23:00Z">
              <w:tcPr>
                <w:tcW w:w="1440" w:type="dxa"/>
                <w:gridSpan w:val="3"/>
                <w:tcBorders>
                  <w:top w:val="nil"/>
                  <w:left w:val="nil"/>
                  <w:bottom w:val="nil"/>
                  <w:right w:val="nil"/>
                </w:tcBorders>
              </w:tcPr>
            </w:tcPrChange>
          </w:tcPr>
          <w:p w14:paraId="548F14D9" w14:textId="652145BE" w:rsidR="00336CC5" w:rsidRDefault="00336CC5" w:rsidP="00CE415A">
            <w:pPr>
              <w:widowControl w:val="0"/>
              <w:tabs>
                <w:tab w:val="decimal" w:pos="526"/>
              </w:tabs>
            </w:pPr>
            <w:r w:rsidRPr="0015314E">
              <w:t>0.0</w:t>
            </w:r>
            <w:r w:rsidR="008D232C">
              <w:t>2</w:t>
            </w:r>
          </w:p>
        </w:tc>
        <w:tc>
          <w:tcPr>
            <w:tcW w:w="1518" w:type="dxa"/>
            <w:gridSpan w:val="2"/>
            <w:tcBorders>
              <w:top w:val="nil"/>
              <w:left w:val="nil"/>
              <w:bottom w:val="nil"/>
              <w:right w:val="nil"/>
            </w:tcBorders>
            <w:tcPrChange w:id="426" w:author="Diehl, Trevor Hollis" w:date="2023-03-27T18:23:00Z">
              <w:tcPr>
                <w:tcW w:w="1440" w:type="dxa"/>
                <w:gridSpan w:val="2"/>
                <w:tcBorders>
                  <w:top w:val="nil"/>
                  <w:left w:val="nil"/>
                  <w:bottom w:val="nil"/>
                  <w:right w:val="nil"/>
                </w:tcBorders>
              </w:tcPr>
            </w:tcPrChange>
          </w:tcPr>
          <w:p w14:paraId="21ECC663" w14:textId="01B581D9" w:rsidR="00336CC5" w:rsidRDefault="00336CC5" w:rsidP="00CE415A">
            <w:pPr>
              <w:widowControl w:val="0"/>
              <w:tabs>
                <w:tab w:val="decimal" w:pos="526"/>
              </w:tabs>
            </w:pPr>
            <w:r w:rsidRPr="0015314E">
              <w:t>0.0</w:t>
            </w:r>
            <w:r>
              <w:t>3</w:t>
            </w:r>
          </w:p>
        </w:tc>
      </w:tr>
      <w:tr w:rsidR="00336CC5" w14:paraId="3D6F6A1B" w14:textId="13838874" w:rsidTr="0002337A">
        <w:trPr>
          <w:trHeight w:val="278"/>
        </w:trPr>
        <w:tc>
          <w:tcPr>
            <w:tcW w:w="3986" w:type="dxa"/>
            <w:tcBorders>
              <w:top w:val="nil"/>
              <w:left w:val="nil"/>
              <w:bottom w:val="nil"/>
              <w:right w:val="nil"/>
            </w:tcBorders>
            <w:tcPrChange w:id="427" w:author="Diehl, Trevor Hollis" w:date="2023-03-27T18:23:00Z">
              <w:tcPr>
                <w:tcW w:w="3780" w:type="dxa"/>
                <w:tcBorders>
                  <w:top w:val="nil"/>
                  <w:left w:val="nil"/>
                  <w:bottom w:val="nil"/>
                  <w:right w:val="nil"/>
                </w:tcBorders>
              </w:tcPr>
            </w:tcPrChange>
          </w:tcPr>
          <w:p w14:paraId="76B9ED02" w14:textId="7646615A" w:rsidR="00336CC5" w:rsidRDefault="00336CC5" w:rsidP="00CE415A">
            <w:pPr>
              <w:widowControl w:val="0"/>
            </w:pPr>
            <w:r>
              <w:t>Network Size</w:t>
            </w:r>
          </w:p>
        </w:tc>
        <w:tc>
          <w:tcPr>
            <w:tcW w:w="1518" w:type="dxa"/>
            <w:tcBorders>
              <w:top w:val="nil"/>
              <w:left w:val="nil"/>
              <w:bottom w:val="nil"/>
              <w:right w:val="nil"/>
            </w:tcBorders>
            <w:tcPrChange w:id="428" w:author="Diehl, Trevor Hollis" w:date="2023-03-27T18:23:00Z">
              <w:tcPr>
                <w:tcW w:w="1440" w:type="dxa"/>
                <w:tcBorders>
                  <w:top w:val="nil"/>
                  <w:left w:val="nil"/>
                  <w:bottom w:val="nil"/>
                  <w:right w:val="nil"/>
                </w:tcBorders>
              </w:tcPr>
            </w:tcPrChange>
          </w:tcPr>
          <w:p w14:paraId="55C64B1B" w14:textId="1964B22E" w:rsidR="00336CC5" w:rsidRDefault="005F4748" w:rsidP="00CE415A">
            <w:pPr>
              <w:widowControl w:val="0"/>
              <w:tabs>
                <w:tab w:val="decimal" w:pos="526"/>
              </w:tabs>
            </w:pPr>
            <w:r>
              <w:t>0.27</w:t>
            </w:r>
          </w:p>
        </w:tc>
        <w:tc>
          <w:tcPr>
            <w:tcW w:w="1518" w:type="dxa"/>
            <w:tcBorders>
              <w:top w:val="nil"/>
              <w:left w:val="nil"/>
              <w:bottom w:val="nil"/>
              <w:right w:val="nil"/>
            </w:tcBorders>
            <w:tcPrChange w:id="429" w:author="Diehl, Trevor Hollis" w:date="2023-03-27T18:23:00Z">
              <w:tcPr>
                <w:tcW w:w="1440" w:type="dxa"/>
                <w:tcBorders>
                  <w:top w:val="nil"/>
                  <w:left w:val="nil"/>
                  <w:bottom w:val="nil"/>
                  <w:right w:val="nil"/>
                </w:tcBorders>
              </w:tcPr>
            </w:tcPrChange>
          </w:tcPr>
          <w:p w14:paraId="333C1B82" w14:textId="3472E176" w:rsidR="00336CC5" w:rsidRDefault="005F4748" w:rsidP="00CE415A">
            <w:pPr>
              <w:widowControl w:val="0"/>
              <w:tabs>
                <w:tab w:val="decimal" w:pos="526"/>
              </w:tabs>
            </w:pPr>
            <w:r>
              <w:t>0.17</w:t>
            </w:r>
          </w:p>
        </w:tc>
        <w:tc>
          <w:tcPr>
            <w:tcW w:w="1518" w:type="dxa"/>
            <w:gridSpan w:val="3"/>
            <w:tcBorders>
              <w:top w:val="nil"/>
              <w:left w:val="nil"/>
              <w:bottom w:val="nil"/>
              <w:right w:val="nil"/>
            </w:tcBorders>
            <w:tcPrChange w:id="430" w:author="Diehl, Trevor Hollis" w:date="2023-03-27T18:23:00Z">
              <w:tcPr>
                <w:tcW w:w="1440" w:type="dxa"/>
                <w:gridSpan w:val="3"/>
                <w:tcBorders>
                  <w:top w:val="nil"/>
                  <w:left w:val="nil"/>
                  <w:bottom w:val="nil"/>
                  <w:right w:val="nil"/>
                </w:tcBorders>
              </w:tcPr>
            </w:tcPrChange>
          </w:tcPr>
          <w:p w14:paraId="2A991C2C" w14:textId="108EE2E1" w:rsidR="00336CC5" w:rsidRDefault="00336CC5" w:rsidP="00CE415A">
            <w:pPr>
              <w:widowControl w:val="0"/>
              <w:tabs>
                <w:tab w:val="decimal" w:pos="526"/>
              </w:tabs>
            </w:pPr>
            <w:r w:rsidRPr="0015314E">
              <w:t>0.</w:t>
            </w:r>
            <w:r>
              <w:t>3</w:t>
            </w:r>
            <w:r w:rsidR="008D232C">
              <w:t>1</w:t>
            </w:r>
            <w:r>
              <w:t>**</w:t>
            </w:r>
          </w:p>
        </w:tc>
        <w:tc>
          <w:tcPr>
            <w:tcW w:w="1518" w:type="dxa"/>
            <w:gridSpan w:val="2"/>
            <w:tcBorders>
              <w:top w:val="nil"/>
              <w:left w:val="nil"/>
              <w:bottom w:val="nil"/>
              <w:right w:val="nil"/>
            </w:tcBorders>
            <w:tcPrChange w:id="431" w:author="Diehl, Trevor Hollis" w:date="2023-03-27T18:23:00Z">
              <w:tcPr>
                <w:tcW w:w="1440" w:type="dxa"/>
                <w:gridSpan w:val="2"/>
                <w:tcBorders>
                  <w:top w:val="nil"/>
                  <w:left w:val="nil"/>
                  <w:bottom w:val="nil"/>
                  <w:right w:val="nil"/>
                </w:tcBorders>
              </w:tcPr>
            </w:tcPrChange>
          </w:tcPr>
          <w:p w14:paraId="3816955F" w14:textId="6C0CAF92" w:rsidR="00336CC5" w:rsidRDefault="00336CC5" w:rsidP="00CE415A">
            <w:pPr>
              <w:widowControl w:val="0"/>
              <w:tabs>
                <w:tab w:val="decimal" w:pos="526"/>
              </w:tabs>
            </w:pPr>
            <w:r w:rsidRPr="0015314E">
              <w:t>0.11</w:t>
            </w:r>
          </w:p>
        </w:tc>
      </w:tr>
      <w:tr w:rsidR="00336CC5" w14:paraId="75EF8202" w14:textId="556D1F13" w:rsidTr="0002337A">
        <w:trPr>
          <w:trHeight w:val="278"/>
        </w:trPr>
        <w:tc>
          <w:tcPr>
            <w:tcW w:w="3986" w:type="dxa"/>
            <w:tcBorders>
              <w:top w:val="nil"/>
              <w:left w:val="nil"/>
              <w:bottom w:val="nil"/>
              <w:right w:val="nil"/>
            </w:tcBorders>
            <w:tcPrChange w:id="432" w:author="Diehl, Trevor Hollis" w:date="2023-03-27T18:23:00Z">
              <w:tcPr>
                <w:tcW w:w="3780" w:type="dxa"/>
                <w:tcBorders>
                  <w:top w:val="nil"/>
                  <w:left w:val="nil"/>
                  <w:bottom w:val="nil"/>
                  <w:right w:val="nil"/>
                </w:tcBorders>
              </w:tcPr>
            </w:tcPrChange>
          </w:tcPr>
          <w:p w14:paraId="389AA939" w14:textId="005B8B0E" w:rsidR="00336CC5" w:rsidRDefault="00336CC5" w:rsidP="00CE415A">
            <w:pPr>
              <w:widowControl w:val="0"/>
            </w:pPr>
            <w:r>
              <w:t>Network Diversity</w:t>
            </w:r>
          </w:p>
        </w:tc>
        <w:tc>
          <w:tcPr>
            <w:tcW w:w="1518" w:type="dxa"/>
            <w:tcBorders>
              <w:top w:val="nil"/>
              <w:left w:val="nil"/>
              <w:bottom w:val="nil"/>
              <w:right w:val="nil"/>
            </w:tcBorders>
            <w:tcPrChange w:id="433" w:author="Diehl, Trevor Hollis" w:date="2023-03-27T18:23:00Z">
              <w:tcPr>
                <w:tcW w:w="1440" w:type="dxa"/>
                <w:tcBorders>
                  <w:top w:val="nil"/>
                  <w:left w:val="nil"/>
                  <w:bottom w:val="nil"/>
                  <w:right w:val="nil"/>
                </w:tcBorders>
              </w:tcPr>
            </w:tcPrChange>
          </w:tcPr>
          <w:p w14:paraId="205AB05F" w14:textId="1C28F40E" w:rsidR="00336CC5" w:rsidRDefault="005F4748" w:rsidP="00CE415A">
            <w:pPr>
              <w:widowControl w:val="0"/>
              <w:tabs>
                <w:tab w:val="decimal" w:pos="526"/>
              </w:tabs>
            </w:pPr>
            <w:r>
              <w:t>0.74**</w:t>
            </w:r>
          </w:p>
        </w:tc>
        <w:tc>
          <w:tcPr>
            <w:tcW w:w="1518" w:type="dxa"/>
            <w:tcBorders>
              <w:top w:val="nil"/>
              <w:left w:val="nil"/>
              <w:bottom w:val="nil"/>
              <w:right w:val="nil"/>
            </w:tcBorders>
            <w:tcPrChange w:id="434" w:author="Diehl, Trevor Hollis" w:date="2023-03-27T18:23:00Z">
              <w:tcPr>
                <w:tcW w:w="1440" w:type="dxa"/>
                <w:tcBorders>
                  <w:top w:val="nil"/>
                  <w:left w:val="nil"/>
                  <w:bottom w:val="nil"/>
                  <w:right w:val="nil"/>
                </w:tcBorders>
              </w:tcPr>
            </w:tcPrChange>
          </w:tcPr>
          <w:p w14:paraId="522CFCFC" w14:textId="6B3F6193" w:rsidR="00336CC5" w:rsidRDefault="005F4748" w:rsidP="00CE415A">
            <w:pPr>
              <w:widowControl w:val="0"/>
              <w:tabs>
                <w:tab w:val="decimal" w:pos="526"/>
              </w:tabs>
            </w:pPr>
            <w:r>
              <w:t>0.24</w:t>
            </w:r>
          </w:p>
        </w:tc>
        <w:tc>
          <w:tcPr>
            <w:tcW w:w="1518" w:type="dxa"/>
            <w:gridSpan w:val="3"/>
            <w:tcBorders>
              <w:top w:val="nil"/>
              <w:left w:val="nil"/>
              <w:bottom w:val="nil"/>
              <w:right w:val="nil"/>
            </w:tcBorders>
            <w:tcPrChange w:id="435" w:author="Diehl, Trevor Hollis" w:date="2023-03-27T18:23:00Z">
              <w:tcPr>
                <w:tcW w:w="1440" w:type="dxa"/>
                <w:gridSpan w:val="3"/>
                <w:tcBorders>
                  <w:top w:val="nil"/>
                  <w:left w:val="nil"/>
                  <w:bottom w:val="nil"/>
                  <w:right w:val="nil"/>
                </w:tcBorders>
              </w:tcPr>
            </w:tcPrChange>
          </w:tcPr>
          <w:p w14:paraId="32530B6E" w14:textId="42A983AA" w:rsidR="00336CC5" w:rsidRDefault="00336CC5" w:rsidP="00CE415A">
            <w:pPr>
              <w:widowControl w:val="0"/>
              <w:tabs>
                <w:tab w:val="decimal" w:pos="526"/>
              </w:tabs>
            </w:pPr>
            <w:r w:rsidRPr="0015314E">
              <w:t>0.</w:t>
            </w:r>
            <w:r w:rsidR="008D232C">
              <w:t>42*</w:t>
            </w:r>
            <w:r>
              <w:t>*</w:t>
            </w:r>
          </w:p>
        </w:tc>
        <w:tc>
          <w:tcPr>
            <w:tcW w:w="1518" w:type="dxa"/>
            <w:gridSpan w:val="2"/>
            <w:tcBorders>
              <w:top w:val="nil"/>
              <w:left w:val="nil"/>
              <w:bottom w:val="nil"/>
              <w:right w:val="nil"/>
            </w:tcBorders>
            <w:tcPrChange w:id="436" w:author="Diehl, Trevor Hollis" w:date="2023-03-27T18:23:00Z">
              <w:tcPr>
                <w:tcW w:w="1440" w:type="dxa"/>
                <w:gridSpan w:val="2"/>
                <w:tcBorders>
                  <w:top w:val="nil"/>
                  <w:left w:val="nil"/>
                  <w:bottom w:val="nil"/>
                  <w:right w:val="nil"/>
                </w:tcBorders>
              </w:tcPr>
            </w:tcPrChange>
          </w:tcPr>
          <w:p w14:paraId="564DF345" w14:textId="207838A5" w:rsidR="00336CC5" w:rsidRDefault="00336CC5" w:rsidP="00CE415A">
            <w:pPr>
              <w:widowControl w:val="0"/>
              <w:tabs>
                <w:tab w:val="decimal" w:pos="526"/>
              </w:tabs>
            </w:pPr>
            <w:r w:rsidRPr="0015314E">
              <w:t>0.1</w:t>
            </w:r>
            <w:r>
              <w:t>6</w:t>
            </w:r>
          </w:p>
        </w:tc>
      </w:tr>
      <w:tr w:rsidR="00336CC5" w14:paraId="4C736165" w14:textId="077A6FF8" w:rsidTr="0002337A">
        <w:trPr>
          <w:trHeight w:val="278"/>
        </w:trPr>
        <w:tc>
          <w:tcPr>
            <w:tcW w:w="3986" w:type="dxa"/>
            <w:tcBorders>
              <w:top w:val="nil"/>
              <w:left w:val="nil"/>
              <w:bottom w:val="nil"/>
              <w:right w:val="nil"/>
            </w:tcBorders>
            <w:tcPrChange w:id="437" w:author="Diehl, Trevor Hollis" w:date="2023-03-27T18:23:00Z">
              <w:tcPr>
                <w:tcW w:w="3780" w:type="dxa"/>
                <w:tcBorders>
                  <w:top w:val="nil"/>
                  <w:left w:val="nil"/>
                  <w:bottom w:val="nil"/>
                  <w:right w:val="nil"/>
                </w:tcBorders>
              </w:tcPr>
            </w:tcPrChange>
          </w:tcPr>
          <w:p w14:paraId="4F888ABA" w14:textId="016C36E9" w:rsidR="00336CC5" w:rsidRDefault="00336CC5" w:rsidP="00CE415A">
            <w:pPr>
              <w:widowControl w:val="0"/>
            </w:pPr>
            <w:r>
              <w:t>Group Activity</w:t>
            </w:r>
          </w:p>
        </w:tc>
        <w:tc>
          <w:tcPr>
            <w:tcW w:w="1518" w:type="dxa"/>
            <w:tcBorders>
              <w:top w:val="nil"/>
              <w:left w:val="nil"/>
              <w:bottom w:val="nil"/>
              <w:right w:val="nil"/>
            </w:tcBorders>
            <w:tcPrChange w:id="438" w:author="Diehl, Trevor Hollis" w:date="2023-03-27T18:23:00Z">
              <w:tcPr>
                <w:tcW w:w="1440" w:type="dxa"/>
                <w:tcBorders>
                  <w:top w:val="nil"/>
                  <w:left w:val="nil"/>
                  <w:bottom w:val="nil"/>
                  <w:right w:val="nil"/>
                </w:tcBorders>
              </w:tcPr>
            </w:tcPrChange>
          </w:tcPr>
          <w:p w14:paraId="443EDEDB" w14:textId="030B927D" w:rsidR="00336CC5" w:rsidRDefault="005F4748" w:rsidP="00CE415A">
            <w:pPr>
              <w:widowControl w:val="0"/>
              <w:tabs>
                <w:tab w:val="decimal" w:pos="526"/>
              </w:tabs>
            </w:pPr>
            <w:r>
              <w:t>0.27*</w:t>
            </w:r>
          </w:p>
        </w:tc>
        <w:tc>
          <w:tcPr>
            <w:tcW w:w="1518" w:type="dxa"/>
            <w:tcBorders>
              <w:top w:val="nil"/>
              <w:left w:val="nil"/>
              <w:bottom w:val="nil"/>
              <w:right w:val="nil"/>
            </w:tcBorders>
            <w:tcPrChange w:id="439" w:author="Diehl, Trevor Hollis" w:date="2023-03-27T18:23:00Z">
              <w:tcPr>
                <w:tcW w:w="1440" w:type="dxa"/>
                <w:tcBorders>
                  <w:top w:val="nil"/>
                  <w:left w:val="nil"/>
                  <w:bottom w:val="nil"/>
                  <w:right w:val="nil"/>
                </w:tcBorders>
              </w:tcPr>
            </w:tcPrChange>
          </w:tcPr>
          <w:p w14:paraId="3AF856DE" w14:textId="7DCA62C1" w:rsidR="00336CC5" w:rsidRDefault="00336CC5" w:rsidP="00CE415A">
            <w:pPr>
              <w:widowControl w:val="0"/>
              <w:tabs>
                <w:tab w:val="decimal" w:pos="526"/>
              </w:tabs>
            </w:pPr>
            <w:r>
              <w:t>0.1</w:t>
            </w:r>
            <w:r w:rsidR="005F4748">
              <w:t>1</w:t>
            </w:r>
          </w:p>
        </w:tc>
        <w:tc>
          <w:tcPr>
            <w:tcW w:w="1518" w:type="dxa"/>
            <w:gridSpan w:val="3"/>
            <w:tcBorders>
              <w:top w:val="nil"/>
              <w:left w:val="nil"/>
              <w:bottom w:val="nil"/>
              <w:right w:val="nil"/>
            </w:tcBorders>
            <w:tcPrChange w:id="440" w:author="Diehl, Trevor Hollis" w:date="2023-03-27T18:23:00Z">
              <w:tcPr>
                <w:tcW w:w="1440" w:type="dxa"/>
                <w:gridSpan w:val="3"/>
                <w:tcBorders>
                  <w:top w:val="nil"/>
                  <w:left w:val="nil"/>
                  <w:bottom w:val="nil"/>
                  <w:right w:val="nil"/>
                </w:tcBorders>
              </w:tcPr>
            </w:tcPrChange>
          </w:tcPr>
          <w:p w14:paraId="56EC4C55" w14:textId="5FDADC27" w:rsidR="00336CC5" w:rsidRDefault="00336CC5" w:rsidP="00CE415A">
            <w:pPr>
              <w:widowControl w:val="0"/>
              <w:tabs>
                <w:tab w:val="decimal" w:pos="526"/>
              </w:tabs>
            </w:pPr>
            <w:r w:rsidRPr="0015314E">
              <w:t>0.2</w:t>
            </w:r>
            <w:r w:rsidR="008D232C">
              <w:t>1</w:t>
            </w:r>
            <w:r>
              <w:t>**</w:t>
            </w:r>
          </w:p>
        </w:tc>
        <w:tc>
          <w:tcPr>
            <w:tcW w:w="1518" w:type="dxa"/>
            <w:gridSpan w:val="2"/>
            <w:tcBorders>
              <w:top w:val="nil"/>
              <w:left w:val="nil"/>
              <w:bottom w:val="nil"/>
              <w:right w:val="nil"/>
            </w:tcBorders>
            <w:tcPrChange w:id="441" w:author="Diehl, Trevor Hollis" w:date="2023-03-27T18:23:00Z">
              <w:tcPr>
                <w:tcW w:w="1440" w:type="dxa"/>
                <w:gridSpan w:val="2"/>
                <w:tcBorders>
                  <w:top w:val="nil"/>
                  <w:left w:val="nil"/>
                  <w:bottom w:val="nil"/>
                  <w:right w:val="nil"/>
                </w:tcBorders>
              </w:tcPr>
            </w:tcPrChange>
          </w:tcPr>
          <w:p w14:paraId="7F261EA8" w14:textId="766169AC" w:rsidR="00336CC5" w:rsidRDefault="00336CC5" w:rsidP="00CE415A">
            <w:pPr>
              <w:widowControl w:val="0"/>
              <w:tabs>
                <w:tab w:val="decimal" w:pos="526"/>
              </w:tabs>
            </w:pPr>
            <w:r w:rsidRPr="0015314E">
              <w:t>0.0</w:t>
            </w:r>
            <w:r>
              <w:t>7</w:t>
            </w:r>
          </w:p>
        </w:tc>
      </w:tr>
      <w:tr w:rsidR="00336CC5" w14:paraId="6C66A495" w14:textId="73F83DEF" w:rsidTr="0002337A">
        <w:trPr>
          <w:trHeight w:val="278"/>
        </w:trPr>
        <w:tc>
          <w:tcPr>
            <w:tcW w:w="3986" w:type="dxa"/>
            <w:tcBorders>
              <w:left w:val="nil"/>
              <w:bottom w:val="single" w:sz="4" w:space="0" w:color="auto"/>
              <w:right w:val="nil"/>
            </w:tcBorders>
            <w:tcPrChange w:id="442" w:author="Diehl, Trevor Hollis" w:date="2023-03-27T18:23:00Z">
              <w:tcPr>
                <w:tcW w:w="3780" w:type="dxa"/>
                <w:tcBorders>
                  <w:left w:val="nil"/>
                  <w:bottom w:val="single" w:sz="4" w:space="0" w:color="auto"/>
                  <w:right w:val="nil"/>
                </w:tcBorders>
              </w:tcPr>
            </w:tcPrChange>
          </w:tcPr>
          <w:p w14:paraId="58BBD60B" w14:textId="0F5A4A43" w:rsidR="00336CC5" w:rsidRPr="00A275CA" w:rsidRDefault="00336CC5" w:rsidP="00CE415A">
            <w:pPr>
              <w:widowControl w:val="0"/>
              <w:rPr>
                <w:b/>
                <w:bCs/>
              </w:rPr>
            </w:pPr>
            <w:r w:rsidRPr="00A275CA">
              <w:rPr>
                <w:b/>
                <w:bCs/>
              </w:rPr>
              <w:t>Interactions</w:t>
            </w:r>
          </w:p>
        </w:tc>
        <w:tc>
          <w:tcPr>
            <w:tcW w:w="1518" w:type="dxa"/>
            <w:tcBorders>
              <w:left w:val="nil"/>
              <w:bottom w:val="single" w:sz="4" w:space="0" w:color="auto"/>
              <w:right w:val="nil"/>
            </w:tcBorders>
            <w:tcPrChange w:id="443" w:author="Diehl, Trevor Hollis" w:date="2023-03-27T18:23:00Z">
              <w:tcPr>
                <w:tcW w:w="1440" w:type="dxa"/>
                <w:tcBorders>
                  <w:left w:val="nil"/>
                  <w:bottom w:val="single" w:sz="4" w:space="0" w:color="auto"/>
                  <w:right w:val="nil"/>
                </w:tcBorders>
              </w:tcPr>
            </w:tcPrChange>
          </w:tcPr>
          <w:p w14:paraId="390F549D" w14:textId="77777777" w:rsidR="00336CC5" w:rsidRDefault="00336CC5" w:rsidP="00CE415A">
            <w:pPr>
              <w:widowControl w:val="0"/>
              <w:tabs>
                <w:tab w:val="decimal" w:pos="526"/>
              </w:tabs>
            </w:pPr>
          </w:p>
        </w:tc>
        <w:tc>
          <w:tcPr>
            <w:tcW w:w="1518" w:type="dxa"/>
            <w:tcBorders>
              <w:left w:val="nil"/>
              <w:bottom w:val="single" w:sz="4" w:space="0" w:color="auto"/>
              <w:right w:val="nil"/>
            </w:tcBorders>
            <w:tcPrChange w:id="444" w:author="Diehl, Trevor Hollis" w:date="2023-03-27T18:23:00Z">
              <w:tcPr>
                <w:tcW w:w="1440" w:type="dxa"/>
                <w:tcBorders>
                  <w:left w:val="nil"/>
                  <w:bottom w:val="single" w:sz="4" w:space="0" w:color="auto"/>
                  <w:right w:val="nil"/>
                </w:tcBorders>
              </w:tcPr>
            </w:tcPrChange>
          </w:tcPr>
          <w:p w14:paraId="1C2DE51A" w14:textId="77777777" w:rsidR="00336CC5" w:rsidRDefault="00336CC5" w:rsidP="00CE415A">
            <w:pPr>
              <w:widowControl w:val="0"/>
              <w:tabs>
                <w:tab w:val="decimal" w:pos="526"/>
              </w:tabs>
            </w:pPr>
          </w:p>
        </w:tc>
        <w:tc>
          <w:tcPr>
            <w:tcW w:w="1518" w:type="dxa"/>
            <w:gridSpan w:val="3"/>
            <w:tcBorders>
              <w:left w:val="nil"/>
              <w:bottom w:val="single" w:sz="4" w:space="0" w:color="auto"/>
              <w:right w:val="nil"/>
            </w:tcBorders>
            <w:tcPrChange w:id="445" w:author="Diehl, Trevor Hollis" w:date="2023-03-27T18:23:00Z">
              <w:tcPr>
                <w:tcW w:w="1440" w:type="dxa"/>
                <w:gridSpan w:val="3"/>
                <w:tcBorders>
                  <w:left w:val="nil"/>
                  <w:bottom w:val="single" w:sz="4" w:space="0" w:color="auto"/>
                  <w:right w:val="nil"/>
                </w:tcBorders>
              </w:tcPr>
            </w:tcPrChange>
          </w:tcPr>
          <w:p w14:paraId="7080AB7A" w14:textId="77777777" w:rsidR="00336CC5" w:rsidRDefault="00336CC5" w:rsidP="00CE415A">
            <w:pPr>
              <w:widowControl w:val="0"/>
              <w:tabs>
                <w:tab w:val="decimal" w:pos="1337"/>
              </w:tabs>
            </w:pPr>
          </w:p>
        </w:tc>
        <w:tc>
          <w:tcPr>
            <w:tcW w:w="1518" w:type="dxa"/>
            <w:gridSpan w:val="2"/>
            <w:tcBorders>
              <w:left w:val="nil"/>
              <w:bottom w:val="single" w:sz="4" w:space="0" w:color="auto"/>
              <w:right w:val="nil"/>
            </w:tcBorders>
            <w:tcPrChange w:id="446" w:author="Diehl, Trevor Hollis" w:date="2023-03-27T18:23:00Z">
              <w:tcPr>
                <w:tcW w:w="1440" w:type="dxa"/>
                <w:gridSpan w:val="2"/>
                <w:tcBorders>
                  <w:left w:val="nil"/>
                  <w:bottom w:val="single" w:sz="4" w:space="0" w:color="auto"/>
                  <w:right w:val="nil"/>
                </w:tcBorders>
              </w:tcPr>
            </w:tcPrChange>
          </w:tcPr>
          <w:p w14:paraId="156CEC8B" w14:textId="77777777" w:rsidR="00336CC5" w:rsidRDefault="00336CC5" w:rsidP="00CE415A">
            <w:pPr>
              <w:widowControl w:val="0"/>
              <w:tabs>
                <w:tab w:val="decimal" w:pos="1337"/>
              </w:tabs>
            </w:pPr>
          </w:p>
        </w:tc>
      </w:tr>
      <w:tr w:rsidR="00336CC5" w14:paraId="09DE77AB" w14:textId="0EBB4792" w:rsidTr="0002337A">
        <w:trPr>
          <w:trHeight w:val="545"/>
        </w:trPr>
        <w:tc>
          <w:tcPr>
            <w:tcW w:w="3986" w:type="dxa"/>
            <w:tcBorders>
              <w:left w:val="nil"/>
              <w:bottom w:val="nil"/>
              <w:right w:val="nil"/>
            </w:tcBorders>
            <w:tcPrChange w:id="447" w:author="Diehl, Trevor Hollis" w:date="2023-03-27T18:23:00Z">
              <w:tcPr>
                <w:tcW w:w="3780" w:type="dxa"/>
                <w:tcBorders>
                  <w:left w:val="nil"/>
                  <w:bottom w:val="nil"/>
                  <w:right w:val="nil"/>
                </w:tcBorders>
              </w:tcPr>
            </w:tcPrChange>
          </w:tcPr>
          <w:p w14:paraId="3D7C3D27" w14:textId="4A7B444D" w:rsidR="00336CC5" w:rsidRDefault="00336CC5" w:rsidP="00CE415A">
            <w:pPr>
              <w:widowControl w:val="0"/>
            </w:pPr>
            <w:r>
              <w:t>News Attraction (Mod—</w:t>
            </w:r>
            <w:proofErr w:type="spellStart"/>
            <w:r>
              <w:t>Unmot</w:t>
            </w:r>
            <w:proofErr w:type="spellEnd"/>
            <w:r>
              <w:t>)</w:t>
            </w:r>
            <w:r w:rsidR="00AD7A75">
              <w:t xml:space="preserve"> x Incidental Exposure (State)</w:t>
            </w:r>
          </w:p>
        </w:tc>
        <w:tc>
          <w:tcPr>
            <w:tcW w:w="1518" w:type="dxa"/>
            <w:tcBorders>
              <w:left w:val="nil"/>
              <w:bottom w:val="nil"/>
              <w:right w:val="nil"/>
            </w:tcBorders>
            <w:tcPrChange w:id="448" w:author="Diehl, Trevor Hollis" w:date="2023-03-27T18:23:00Z">
              <w:tcPr>
                <w:tcW w:w="1440" w:type="dxa"/>
                <w:tcBorders>
                  <w:left w:val="nil"/>
                  <w:bottom w:val="nil"/>
                  <w:right w:val="nil"/>
                </w:tcBorders>
              </w:tcPr>
            </w:tcPrChange>
          </w:tcPr>
          <w:p w14:paraId="6242DD1A" w14:textId="71BFF846" w:rsidR="00336CC5" w:rsidRDefault="005F4748" w:rsidP="00CE415A">
            <w:pPr>
              <w:widowControl w:val="0"/>
              <w:tabs>
                <w:tab w:val="decimal" w:pos="526"/>
              </w:tabs>
            </w:pPr>
            <w:r>
              <w:t>1.17*</w:t>
            </w:r>
          </w:p>
        </w:tc>
        <w:tc>
          <w:tcPr>
            <w:tcW w:w="1518" w:type="dxa"/>
            <w:tcBorders>
              <w:left w:val="nil"/>
              <w:bottom w:val="nil"/>
              <w:right w:val="nil"/>
            </w:tcBorders>
            <w:tcPrChange w:id="449" w:author="Diehl, Trevor Hollis" w:date="2023-03-27T18:23:00Z">
              <w:tcPr>
                <w:tcW w:w="1440" w:type="dxa"/>
                <w:tcBorders>
                  <w:left w:val="nil"/>
                  <w:bottom w:val="nil"/>
                  <w:right w:val="nil"/>
                </w:tcBorders>
              </w:tcPr>
            </w:tcPrChange>
          </w:tcPr>
          <w:p w14:paraId="3A2929C7" w14:textId="547CDBDE" w:rsidR="00336CC5" w:rsidRDefault="005F4748" w:rsidP="00CE415A">
            <w:pPr>
              <w:widowControl w:val="0"/>
              <w:tabs>
                <w:tab w:val="decimal" w:pos="526"/>
              </w:tabs>
            </w:pPr>
            <w:r>
              <w:t>0.52</w:t>
            </w:r>
          </w:p>
        </w:tc>
        <w:tc>
          <w:tcPr>
            <w:tcW w:w="1518" w:type="dxa"/>
            <w:gridSpan w:val="3"/>
            <w:tcBorders>
              <w:left w:val="nil"/>
              <w:bottom w:val="nil"/>
              <w:right w:val="nil"/>
            </w:tcBorders>
            <w:tcPrChange w:id="450" w:author="Diehl, Trevor Hollis" w:date="2023-03-27T18:23:00Z">
              <w:tcPr>
                <w:tcW w:w="1440" w:type="dxa"/>
                <w:gridSpan w:val="3"/>
                <w:tcBorders>
                  <w:left w:val="nil"/>
                  <w:bottom w:val="nil"/>
                  <w:right w:val="nil"/>
                </w:tcBorders>
              </w:tcPr>
            </w:tcPrChange>
          </w:tcPr>
          <w:p w14:paraId="01AFDA3A" w14:textId="4FB9C484" w:rsidR="00336CC5" w:rsidRDefault="00336CC5" w:rsidP="00CE415A">
            <w:pPr>
              <w:widowControl w:val="0"/>
              <w:tabs>
                <w:tab w:val="decimal" w:pos="526"/>
              </w:tabs>
            </w:pPr>
            <w:r>
              <w:t>0.</w:t>
            </w:r>
            <w:r w:rsidR="008D232C">
              <w:t>44</w:t>
            </w:r>
          </w:p>
        </w:tc>
        <w:tc>
          <w:tcPr>
            <w:tcW w:w="1518" w:type="dxa"/>
            <w:gridSpan w:val="2"/>
            <w:tcBorders>
              <w:left w:val="nil"/>
              <w:bottom w:val="nil"/>
              <w:right w:val="nil"/>
            </w:tcBorders>
            <w:tcPrChange w:id="451" w:author="Diehl, Trevor Hollis" w:date="2023-03-27T18:23:00Z">
              <w:tcPr>
                <w:tcW w:w="1440" w:type="dxa"/>
                <w:gridSpan w:val="2"/>
                <w:tcBorders>
                  <w:left w:val="nil"/>
                  <w:bottom w:val="nil"/>
                  <w:right w:val="nil"/>
                </w:tcBorders>
              </w:tcPr>
            </w:tcPrChange>
          </w:tcPr>
          <w:p w14:paraId="41B572EC" w14:textId="0733F059" w:rsidR="00336CC5" w:rsidRDefault="00336CC5" w:rsidP="00CE415A">
            <w:pPr>
              <w:widowControl w:val="0"/>
              <w:tabs>
                <w:tab w:val="decimal" w:pos="526"/>
              </w:tabs>
            </w:pPr>
            <w:r>
              <w:t>0.</w:t>
            </w:r>
            <w:r w:rsidR="008D232C">
              <w:t>34</w:t>
            </w:r>
          </w:p>
        </w:tc>
      </w:tr>
      <w:tr w:rsidR="00336CC5" w14:paraId="313D688B" w14:textId="69069B21" w:rsidTr="0002337A">
        <w:trPr>
          <w:trHeight w:val="556"/>
        </w:trPr>
        <w:tc>
          <w:tcPr>
            <w:tcW w:w="3986" w:type="dxa"/>
            <w:tcBorders>
              <w:top w:val="nil"/>
              <w:left w:val="nil"/>
              <w:bottom w:val="nil"/>
              <w:right w:val="nil"/>
            </w:tcBorders>
            <w:tcPrChange w:id="452" w:author="Diehl, Trevor Hollis" w:date="2023-03-27T18:23:00Z">
              <w:tcPr>
                <w:tcW w:w="3780" w:type="dxa"/>
                <w:tcBorders>
                  <w:top w:val="nil"/>
                  <w:left w:val="nil"/>
                  <w:bottom w:val="nil"/>
                  <w:right w:val="nil"/>
                </w:tcBorders>
              </w:tcPr>
            </w:tcPrChange>
          </w:tcPr>
          <w:p w14:paraId="565FDDF4" w14:textId="4B994282" w:rsidR="00336CC5" w:rsidRDefault="00336CC5" w:rsidP="00CE415A">
            <w:pPr>
              <w:widowControl w:val="0"/>
            </w:pPr>
            <w:r>
              <w:t>News Attraction (Mod—Mot)</w:t>
            </w:r>
            <w:r w:rsidR="00AD7A75">
              <w:t xml:space="preserve"> x Incidental Exposure (State)</w:t>
            </w:r>
          </w:p>
        </w:tc>
        <w:tc>
          <w:tcPr>
            <w:tcW w:w="1518" w:type="dxa"/>
            <w:tcBorders>
              <w:top w:val="nil"/>
              <w:left w:val="nil"/>
              <w:bottom w:val="nil"/>
              <w:right w:val="nil"/>
            </w:tcBorders>
            <w:tcPrChange w:id="453" w:author="Diehl, Trevor Hollis" w:date="2023-03-27T18:23:00Z">
              <w:tcPr>
                <w:tcW w:w="1440" w:type="dxa"/>
                <w:tcBorders>
                  <w:top w:val="nil"/>
                  <w:left w:val="nil"/>
                  <w:bottom w:val="nil"/>
                  <w:right w:val="nil"/>
                </w:tcBorders>
              </w:tcPr>
            </w:tcPrChange>
          </w:tcPr>
          <w:p w14:paraId="36D2C8AF" w14:textId="1A1B7AAD" w:rsidR="00336CC5" w:rsidRDefault="005F4748" w:rsidP="00CE415A">
            <w:pPr>
              <w:widowControl w:val="0"/>
              <w:tabs>
                <w:tab w:val="decimal" w:pos="526"/>
              </w:tabs>
            </w:pPr>
            <w:r>
              <w:t>1.23*</w:t>
            </w:r>
          </w:p>
        </w:tc>
        <w:tc>
          <w:tcPr>
            <w:tcW w:w="1518" w:type="dxa"/>
            <w:tcBorders>
              <w:top w:val="nil"/>
              <w:left w:val="nil"/>
              <w:bottom w:val="nil"/>
              <w:right w:val="nil"/>
            </w:tcBorders>
            <w:tcPrChange w:id="454" w:author="Diehl, Trevor Hollis" w:date="2023-03-27T18:23:00Z">
              <w:tcPr>
                <w:tcW w:w="1440" w:type="dxa"/>
                <w:tcBorders>
                  <w:top w:val="nil"/>
                  <w:left w:val="nil"/>
                  <w:bottom w:val="nil"/>
                  <w:right w:val="nil"/>
                </w:tcBorders>
              </w:tcPr>
            </w:tcPrChange>
          </w:tcPr>
          <w:p w14:paraId="4F69C2C1" w14:textId="7627E06F" w:rsidR="00336CC5" w:rsidRDefault="005F4748" w:rsidP="00CE415A">
            <w:pPr>
              <w:widowControl w:val="0"/>
              <w:tabs>
                <w:tab w:val="decimal" w:pos="526"/>
              </w:tabs>
            </w:pPr>
            <w:r>
              <w:t>0.51</w:t>
            </w:r>
          </w:p>
        </w:tc>
        <w:tc>
          <w:tcPr>
            <w:tcW w:w="1518" w:type="dxa"/>
            <w:gridSpan w:val="3"/>
            <w:tcBorders>
              <w:top w:val="nil"/>
              <w:left w:val="nil"/>
              <w:bottom w:val="nil"/>
              <w:right w:val="nil"/>
            </w:tcBorders>
            <w:tcPrChange w:id="455" w:author="Diehl, Trevor Hollis" w:date="2023-03-27T18:23:00Z">
              <w:tcPr>
                <w:tcW w:w="1440" w:type="dxa"/>
                <w:gridSpan w:val="3"/>
                <w:tcBorders>
                  <w:top w:val="nil"/>
                  <w:left w:val="nil"/>
                  <w:bottom w:val="nil"/>
                  <w:right w:val="nil"/>
                </w:tcBorders>
              </w:tcPr>
            </w:tcPrChange>
          </w:tcPr>
          <w:p w14:paraId="68BE0D52" w14:textId="4040850C" w:rsidR="00336CC5" w:rsidRDefault="00336CC5" w:rsidP="00CE415A">
            <w:pPr>
              <w:widowControl w:val="0"/>
              <w:tabs>
                <w:tab w:val="decimal" w:pos="526"/>
              </w:tabs>
            </w:pPr>
            <w:r>
              <w:t>0.</w:t>
            </w:r>
            <w:r w:rsidR="008D232C">
              <w:t>41</w:t>
            </w:r>
          </w:p>
        </w:tc>
        <w:tc>
          <w:tcPr>
            <w:tcW w:w="1518" w:type="dxa"/>
            <w:gridSpan w:val="2"/>
            <w:tcBorders>
              <w:top w:val="nil"/>
              <w:left w:val="nil"/>
              <w:bottom w:val="nil"/>
              <w:right w:val="nil"/>
            </w:tcBorders>
            <w:tcPrChange w:id="456" w:author="Diehl, Trevor Hollis" w:date="2023-03-27T18:23:00Z">
              <w:tcPr>
                <w:tcW w:w="1440" w:type="dxa"/>
                <w:gridSpan w:val="2"/>
                <w:tcBorders>
                  <w:top w:val="nil"/>
                  <w:left w:val="nil"/>
                  <w:bottom w:val="nil"/>
                  <w:right w:val="nil"/>
                </w:tcBorders>
              </w:tcPr>
            </w:tcPrChange>
          </w:tcPr>
          <w:p w14:paraId="3D7A2132" w14:textId="6853827E" w:rsidR="00336CC5" w:rsidRDefault="00336CC5" w:rsidP="00CE415A">
            <w:pPr>
              <w:widowControl w:val="0"/>
              <w:tabs>
                <w:tab w:val="decimal" w:pos="526"/>
              </w:tabs>
            </w:pPr>
            <w:r>
              <w:t>0.</w:t>
            </w:r>
            <w:r w:rsidR="008D232C">
              <w:t>33</w:t>
            </w:r>
          </w:p>
        </w:tc>
      </w:tr>
      <w:tr w:rsidR="00336CC5" w14:paraId="153564FC" w14:textId="77777777" w:rsidTr="0002337A">
        <w:trPr>
          <w:trHeight w:val="556"/>
        </w:trPr>
        <w:tc>
          <w:tcPr>
            <w:tcW w:w="3986" w:type="dxa"/>
            <w:tcBorders>
              <w:top w:val="nil"/>
              <w:left w:val="nil"/>
              <w:bottom w:val="single" w:sz="4" w:space="0" w:color="auto"/>
              <w:right w:val="nil"/>
            </w:tcBorders>
            <w:tcPrChange w:id="457" w:author="Diehl, Trevor Hollis" w:date="2023-03-27T18:23:00Z">
              <w:tcPr>
                <w:tcW w:w="3780" w:type="dxa"/>
                <w:tcBorders>
                  <w:top w:val="nil"/>
                  <w:left w:val="nil"/>
                  <w:bottom w:val="single" w:sz="4" w:space="0" w:color="auto"/>
                  <w:right w:val="nil"/>
                </w:tcBorders>
              </w:tcPr>
            </w:tcPrChange>
          </w:tcPr>
          <w:p w14:paraId="60E81BC9" w14:textId="77777777" w:rsidR="00AD7A75" w:rsidRDefault="00336CC5" w:rsidP="00CE415A">
            <w:pPr>
              <w:widowControl w:val="0"/>
            </w:pPr>
            <w:r>
              <w:t>News Attraction (High)</w:t>
            </w:r>
            <w:r w:rsidR="00AD7A75">
              <w:t xml:space="preserve"> x </w:t>
            </w:r>
          </w:p>
          <w:p w14:paraId="34AFD95B" w14:textId="012A9479" w:rsidR="00336CC5" w:rsidRDefault="00AD7A75" w:rsidP="00CE415A">
            <w:pPr>
              <w:widowControl w:val="0"/>
            </w:pPr>
            <w:r>
              <w:t>Incidental Exposure (State)</w:t>
            </w:r>
          </w:p>
        </w:tc>
        <w:tc>
          <w:tcPr>
            <w:tcW w:w="1518" w:type="dxa"/>
            <w:tcBorders>
              <w:top w:val="nil"/>
              <w:left w:val="nil"/>
              <w:bottom w:val="single" w:sz="4" w:space="0" w:color="auto"/>
              <w:right w:val="nil"/>
            </w:tcBorders>
            <w:tcPrChange w:id="458" w:author="Diehl, Trevor Hollis" w:date="2023-03-27T18:23:00Z">
              <w:tcPr>
                <w:tcW w:w="1440" w:type="dxa"/>
                <w:tcBorders>
                  <w:top w:val="nil"/>
                  <w:left w:val="nil"/>
                  <w:bottom w:val="single" w:sz="4" w:space="0" w:color="auto"/>
                  <w:right w:val="nil"/>
                </w:tcBorders>
              </w:tcPr>
            </w:tcPrChange>
          </w:tcPr>
          <w:p w14:paraId="5932598A" w14:textId="0549E95E" w:rsidR="00336CC5" w:rsidRDefault="005F4748" w:rsidP="00CE415A">
            <w:pPr>
              <w:widowControl w:val="0"/>
              <w:tabs>
                <w:tab w:val="decimal" w:pos="526"/>
              </w:tabs>
            </w:pPr>
            <w:r>
              <w:t>0.95</w:t>
            </w:r>
          </w:p>
        </w:tc>
        <w:tc>
          <w:tcPr>
            <w:tcW w:w="1518" w:type="dxa"/>
            <w:tcBorders>
              <w:top w:val="nil"/>
              <w:left w:val="nil"/>
              <w:bottom w:val="single" w:sz="4" w:space="0" w:color="auto"/>
              <w:right w:val="nil"/>
            </w:tcBorders>
            <w:tcPrChange w:id="459" w:author="Diehl, Trevor Hollis" w:date="2023-03-27T18:23:00Z">
              <w:tcPr>
                <w:tcW w:w="1440" w:type="dxa"/>
                <w:tcBorders>
                  <w:top w:val="nil"/>
                  <w:left w:val="nil"/>
                  <w:bottom w:val="single" w:sz="4" w:space="0" w:color="auto"/>
                  <w:right w:val="nil"/>
                </w:tcBorders>
              </w:tcPr>
            </w:tcPrChange>
          </w:tcPr>
          <w:p w14:paraId="7BA1E908" w14:textId="18510BB2" w:rsidR="00336CC5" w:rsidRDefault="005F4748" w:rsidP="00CE415A">
            <w:pPr>
              <w:widowControl w:val="0"/>
              <w:tabs>
                <w:tab w:val="decimal" w:pos="526"/>
              </w:tabs>
            </w:pPr>
            <w:r>
              <w:t>0.57</w:t>
            </w:r>
          </w:p>
        </w:tc>
        <w:tc>
          <w:tcPr>
            <w:tcW w:w="1518" w:type="dxa"/>
            <w:gridSpan w:val="3"/>
            <w:tcBorders>
              <w:top w:val="nil"/>
              <w:left w:val="nil"/>
              <w:bottom w:val="single" w:sz="4" w:space="0" w:color="auto"/>
              <w:right w:val="nil"/>
            </w:tcBorders>
            <w:tcPrChange w:id="460" w:author="Diehl, Trevor Hollis" w:date="2023-03-27T18:23:00Z">
              <w:tcPr>
                <w:tcW w:w="1440" w:type="dxa"/>
                <w:gridSpan w:val="3"/>
                <w:tcBorders>
                  <w:top w:val="nil"/>
                  <w:left w:val="nil"/>
                  <w:bottom w:val="single" w:sz="4" w:space="0" w:color="auto"/>
                  <w:right w:val="nil"/>
                </w:tcBorders>
              </w:tcPr>
            </w:tcPrChange>
          </w:tcPr>
          <w:p w14:paraId="0D75D950" w14:textId="714EF685" w:rsidR="00336CC5" w:rsidRDefault="008D232C" w:rsidP="00CE415A">
            <w:pPr>
              <w:widowControl w:val="0"/>
              <w:tabs>
                <w:tab w:val="decimal" w:pos="526"/>
              </w:tabs>
            </w:pPr>
            <w:r>
              <w:t>0.20</w:t>
            </w:r>
          </w:p>
        </w:tc>
        <w:tc>
          <w:tcPr>
            <w:tcW w:w="1518" w:type="dxa"/>
            <w:gridSpan w:val="2"/>
            <w:tcBorders>
              <w:top w:val="nil"/>
              <w:left w:val="nil"/>
              <w:bottom w:val="single" w:sz="4" w:space="0" w:color="auto"/>
              <w:right w:val="nil"/>
            </w:tcBorders>
            <w:tcPrChange w:id="461" w:author="Diehl, Trevor Hollis" w:date="2023-03-27T18:23:00Z">
              <w:tcPr>
                <w:tcW w:w="1440" w:type="dxa"/>
                <w:gridSpan w:val="2"/>
                <w:tcBorders>
                  <w:top w:val="nil"/>
                  <w:left w:val="nil"/>
                  <w:bottom w:val="single" w:sz="4" w:space="0" w:color="auto"/>
                  <w:right w:val="nil"/>
                </w:tcBorders>
              </w:tcPr>
            </w:tcPrChange>
          </w:tcPr>
          <w:p w14:paraId="7D1E79D9" w14:textId="38EF2987" w:rsidR="00336CC5" w:rsidRDefault="008D232C" w:rsidP="00CE415A">
            <w:pPr>
              <w:widowControl w:val="0"/>
              <w:tabs>
                <w:tab w:val="decimal" w:pos="526"/>
              </w:tabs>
            </w:pPr>
            <w:r>
              <w:t>0.37</w:t>
            </w:r>
          </w:p>
        </w:tc>
      </w:tr>
      <w:tr w:rsidR="00336CC5" w14:paraId="4C45EED5" w14:textId="11585DB3" w:rsidTr="0002337A">
        <w:trPr>
          <w:trHeight w:val="278"/>
        </w:trPr>
        <w:tc>
          <w:tcPr>
            <w:tcW w:w="3986" w:type="dxa"/>
            <w:tcBorders>
              <w:left w:val="nil"/>
              <w:bottom w:val="single" w:sz="4" w:space="0" w:color="auto"/>
              <w:right w:val="nil"/>
            </w:tcBorders>
            <w:tcPrChange w:id="462" w:author="Diehl, Trevor Hollis" w:date="2023-03-27T18:23:00Z">
              <w:tcPr>
                <w:tcW w:w="3780" w:type="dxa"/>
                <w:tcBorders>
                  <w:left w:val="nil"/>
                  <w:bottom w:val="single" w:sz="4" w:space="0" w:color="auto"/>
                  <w:right w:val="nil"/>
                </w:tcBorders>
              </w:tcPr>
            </w:tcPrChange>
          </w:tcPr>
          <w:p w14:paraId="6C29C747" w14:textId="2F676A54" w:rsidR="00336CC5" w:rsidRPr="00A275CA" w:rsidRDefault="00336CC5" w:rsidP="00CE415A">
            <w:pPr>
              <w:widowControl w:val="0"/>
              <w:rPr>
                <w:b/>
                <w:bCs/>
              </w:rPr>
            </w:pPr>
            <w:r w:rsidRPr="00A275CA">
              <w:rPr>
                <w:b/>
                <w:bCs/>
              </w:rPr>
              <w:t>Random Effects</w:t>
            </w:r>
          </w:p>
        </w:tc>
        <w:tc>
          <w:tcPr>
            <w:tcW w:w="1518" w:type="dxa"/>
            <w:tcBorders>
              <w:left w:val="nil"/>
              <w:bottom w:val="single" w:sz="4" w:space="0" w:color="auto"/>
              <w:right w:val="nil"/>
            </w:tcBorders>
            <w:tcPrChange w:id="463" w:author="Diehl, Trevor Hollis" w:date="2023-03-27T18:23:00Z">
              <w:tcPr>
                <w:tcW w:w="1440" w:type="dxa"/>
                <w:tcBorders>
                  <w:left w:val="nil"/>
                  <w:bottom w:val="single" w:sz="4" w:space="0" w:color="auto"/>
                  <w:right w:val="nil"/>
                </w:tcBorders>
              </w:tcPr>
            </w:tcPrChange>
          </w:tcPr>
          <w:p w14:paraId="19CEE389" w14:textId="2A93E0BA" w:rsidR="00336CC5" w:rsidRDefault="00336CC5" w:rsidP="00CE415A">
            <w:pPr>
              <w:widowControl w:val="0"/>
              <w:jc w:val="center"/>
            </w:pPr>
            <w:r w:rsidRPr="00687812">
              <w:rPr>
                <w:i/>
                <w:iCs/>
              </w:rPr>
              <w:t>Var</w:t>
            </w:r>
            <w:r>
              <w:t>.</w:t>
            </w:r>
          </w:p>
        </w:tc>
        <w:tc>
          <w:tcPr>
            <w:tcW w:w="1518" w:type="dxa"/>
            <w:tcBorders>
              <w:left w:val="nil"/>
              <w:bottom w:val="single" w:sz="4" w:space="0" w:color="auto"/>
              <w:right w:val="nil"/>
            </w:tcBorders>
            <w:tcPrChange w:id="464" w:author="Diehl, Trevor Hollis" w:date="2023-03-27T18:23:00Z">
              <w:tcPr>
                <w:tcW w:w="1440" w:type="dxa"/>
                <w:tcBorders>
                  <w:left w:val="nil"/>
                  <w:bottom w:val="single" w:sz="4" w:space="0" w:color="auto"/>
                  <w:right w:val="nil"/>
                </w:tcBorders>
              </w:tcPr>
            </w:tcPrChange>
          </w:tcPr>
          <w:p w14:paraId="30FBB23F" w14:textId="3A0A5A2B" w:rsidR="00336CC5" w:rsidRPr="00687812" w:rsidRDefault="00336CC5" w:rsidP="00CE415A">
            <w:pPr>
              <w:widowControl w:val="0"/>
              <w:jc w:val="center"/>
              <w:rPr>
                <w:i/>
                <w:iCs/>
              </w:rPr>
            </w:pPr>
            <w:r w:rsidRPr="00687812">
              <w:rPr>
                <w:i/>
                <w:iCs/>
              </w:rPr>
              <w:t>SD</w:t>
            </w:r>
          </w:p>
        </w:tc>
        <w:tc>
          <w:tcPr>
            <w:tcW w:w="1518" w:type="dxa"/>
            <w:gridSpan w:val="3"/>
            <w:tcBorders>
              <w:left w:val="nil"/>
              <w:bottom w:val="single" w:sz="4" w:space="0" w:color="auto"/>
              <w:right w:val="nil"/>
            </w:tcBorders>
            <w:tcPrChange w:id="465" w:author="Diehl, Trevor Hollis" w:date="2023-03-27T18:23:00Z">
              <w:tcPr>
                <w:tcW w:w="1440" w:type="dxa"/>
                <w:gridSpan w:val="3"/>
                <w:tcBorders>
                  <w:left w:val="nil"/>
                  <w:bottom w:val="single" w:sz="4" w:space="0" w:color="auto"/>
                  <w:right w:val="nil"/>
                </w:tcBorders>
              </w:tcPr>
            </w:tcPrChange>
          </w:tcPr>
          <w:p w14:paraId="7112BE16" w14:textId="1A07A1A2" w:rsidR="00336CC5" w:rsidRPr="00687812" w:rsidRDefault="00336CC5" w:rsidP="00CE415A">
            <w:pPr>
              <w:widowControl w:val="0"/>
              <w:jc w:val="center"/>
              <w:rPr>
                <w:i/>
                <w:iCs/>
              </w:rPr>
            </w:pPr>
            <w:r w:rsidRPr="00687812">
              <w:rPr>
                <w:i/>
                <w:iCs/>
              </w:rPr>
              <w:t>Var</w:t>
            </w:r>
            <w:r>
              <w:t>.</w:t>
            </w:r>
          </w:p>
        </w:tc>
        <w:tc>
          <w:tcPr>
            <w:tcW w:w="1518" w:type="dxa"/>
            <w:gridSpan w:val="2"/>
            <w:tcBorders>
              <w:left w:val="nil"/>
              <w:bottom w:val="single" w:sz="4" w:space="0" w:color="auto"/>
              <w:right w:val="nil"/>
            </w:tcBorders>
            <w:tcPrChange w:id="466" w:author="Diehl, Trevor Hollis" w:date="2023-03-27T18:23:00Z">
              <w:tcPr>
                <w:tcW w:w="1440" w:type="dxa"/>
                <w:gridSpan w:val="2"/>
                <w:tcBorders>
                  <w:left w:val="nil"/>
                  <w:bottom w:val="single" w:sz="4" w:space="0" w:color="auto"/>
                  <w:right w:val="nil"/>
                </w:tcBorders>
              </w:tcPr>
            </w:tcPrChange>
          </w:tcPr>
          <w:p w14:paraId="060F4A0A" w14:textId="31D0783A" w:rsidR="00336CC5" w:rsidRPr="00687812" w:rsidRDefault="00336CC5" w:rsidP="00CE415A">
            <w:pPr>
              <w:widowControl w:val="0"/>
              <w:jc w:val="center"/>
              <w:rPr>
                <w:i/>
                <w:iCs/>
              </w:rPr>
            </w:pPr>
            <w:r w:rsidRPr="00687812">
              <w:rPr>
                <w:i/>
                <w:iCs/>
              </w:rPr>
              <w:t>SD</w:t>
            </w:r>
          </w:p>
        </w:tc>
      </w:tr>
      <w:tr w:rsidR="00336CC5" w14:paraId="743DF25D" w14:textId="139802FB" w:rsidTr="0002337A">
        <w:trPr>
          <w:trHeight w:val="278"/>
        </w:trPr>
        <w:tc>
          <w:tcPr>
            <w:tcW w:w="3986" w:type="dxa"/>
            <w:tcBorders>
              <w:left w:val="nil"/>
              <w:bottom w:val="nil"/>
              <w:right w:val="nil"/>
            </w:tcBorders>
            <w:tcPrChange w:id="467" w:author="Diehl, Trevor Hollis" w:date="2023-03-27T18:23:00Z">
              <w:tcPr>
                <w:tcW w:w="3780" w:type="dxa"/>
                <w:tcBorders>
                  <w:left w:val="nil"/>
                  <w:bottom w:val="nil"/>
                  <w:right w:val="nil"/>
                </w:tcBorders>
              </w:tcPr>
            </w:tcPrChange>
          </w:tcPr>
          <w:p w14:paraId="423ADC45" w14:textId="2EEBF0D2" w:rsidR="00336CC5" w:rsidRDefault="00336CC5" w:rsidP="00CE415A">
            <w:pPr>
              <w:widowControl w:val="0"/>
            </w:pPr>
            <w:r>
              <w:t>Intercept</w:t>
            </w:r>
          </w:p>
        </w:tc>
        <w:tc>
          <w:tcPr>
            <w:tcW w:w="1518" w:type="dxa"/>
            <w:tcBorders>
              <w:left w:val="nil"/>
              <w:bottom w:val="nil"/>
              <w:right w:val="nil"/>
            </w:tcBorders>
            <w:tcPrChange w:id="468" w:author="Diehl, Trevor Hollis" w:date="2023-03-27T18:23:00Z">
              <w:tcPr>
                <w:tcW w:w="1440" w:type="dxa"/>
                <w:tcBorders>
                  <w:left w:val="nil"/>
                  <w:bottom w:val="nil"/>
                  <w:right w:val="nil"/>
                </w:tcBorders>
              </w:tcPr>
            </w:tcPrChange>
          </w:tcPr>
          <w:p w14:paraId="67210B85" w14:textId="054AA714" w:rsidR="00336CC5" w:rsidRDefault="00336CC5" w:rsidP="00CE415A">
            <w:pPr>
              <w:widowControl w:val="0"/>
              <w:tabs>
                <w:tab w:val="decimal" w:pos="516"/>
              </w:tabs>
            </w:pPr>
            <w:r>
              <w:t>0.02</w:t>
            </w:r>
          </w:p>
        </w:tc>
        <w:tc>
          <w:tcPr>
            <w:tcW w:w="1518" w:type="dxa"/>
            <w:tcBorders>
              <w:left w:val="nil"/>
              <w:bottom w:val="nil"/>
              <w:right w:val="nil"/>
            </w:tcBorders>
            <w:tcPrChange w:id="469" w:author="Diehl, Trevor Hollis" w:date="2023-03-27T18:23:00Z">
              <w:tcPr>
                <w:tcW w:w="1440" w:type="dxa"/>
                <w:tcBorders>
                  <w:left w:val="nil"/>
                  <w:bottom w:val="nil"/>
                  <w:right w:val="nil"/>
                </w:tcBorders>
              </w:tcPr>
            </w:tcPrChange>
          </w:tcPr>
          <w:p w14:paraId="79C3DFF4" w14:textId="206CB55C" w:rsidR="00336CC5" w:rsidRDefault="00336CC5" w:rsidP="00CE415A">
            <w:pPr>
              <w:widowControl w:val="0"/>
              <w:jc w:val="center"/>
            </w:pPr>
            <w:r>
              <w:t>0.16</w:t>
            </w:r>
          </w:p>
        </w:tc>
        <w:tc>
          <w:tcPr>
            <w:tcW w:w="1518" w:type="dxa"/>
            <w:gridSpan w:val="3"/>
            <w:tcBorders>
              <w:left w:val="nil"/>
              <w:bottom w:val="nil"/>
              <w:right w:val="nil"/>
            </w:tcBorders>
            <w:tcPrChange w:id="470" w:author="Diehl, Trevor Hollis" w:date="2023-03-27T18:23:00Z">
              <w:tcPr>
                <w:tcW w:w="1440" w:type="dxa"/>
                <w:gridSpan w:val="3"/>
                <w:tcBorders>
                  <w:left w:val="nil"/>
                  <w:bottom w:val="nil"/>
                  <w:right w:val="nil"/>
                </w:tcBorders>
              </w:tcPr>
            </w:tcPrChange>
          </w:tcPr>
          <w:p w14:paraId="3785051B" w14:textId="1AE30066" w:rsidR="00336CC5" w:rsidRDefault="00336CC5" w:rsidP="00CE415A">
            <w:pPr>
              <w:widowControl w:val="0"/>
              <w:jc w:val="center"/>
            </w:pPr>
            <w:r>
              <w:t>0.02</w:t>
            </w:r>
          </w:p>
        </w:tc>
        <w:tc>
          <w:tcPr>
            <w:tcW w:w="1518" w:type="dxa"/>
            <w:gridSpan w:val="2"/>
            <w:tcBorders>
              <w:left w:val="nil"/>
              <w:bottom w:val="nil"/>
              <w:right w:val="nil"/>
            </w:tcBorders>
            <w:tcPrChange w:id="471" w:author="Diehl, Trevor Hollis" w:date="2023-03-27T18:23:00Z">
              <w:tcPr>
                <w:tcW w:w="1440" w:type="dxa"/>
                <w:gridSpan w:val="2"/>
                <w:tcBorders>
                  <w:left w:val="nil"/>
                  <w:bottom w:val="nil"/>
                  <w:right w:val="nil"/>
                </w:tcBorders>
              </w:tcPr>
            </w:tcPrChange>
          </w:tcPr>
          <w:p w14:paraId="49B70424" w14:textId="033B12A0" w:rsidR="00336CC5" w:rsidRDefault="00336CC5" w:rsidP="00CE415A">
            <w:pPr>
              <w:widowControl w:val="0"/>
              <w:jc w:val="center"/>
            </w:pPr>
            <w:r w:rsidRPr="00E93B5E">
              <w:t>0.1</w:t>
            </w:r>
            <w:r>
              <w:t>3</w:t>
            </w:r>
          </w:p>
        </w:tc>
      </w:tr>
      <w:tr w:rsidR="00336CC5" w14:paraId="34237B95" w14:textId="5D703742" w:rsidTr="0002337A">
        <w:trPr>
          <w:trHeight w:val="267"/>
        </w:trPr>
        <w:tc>
          <w:tcPr>
            <w:tcW w:w="3986" w:type="dxa"/>
            <w:tcBorders>
              <w:left w:val="nil"/>
              <w:bottom w:val="single" w:sz="4" w:space="0" w:color="auto"/>
              <w:right w:val="nil"/>
            </w:tcBorders>
            <w:tcPrChange w:id="472" w:author="Diehl, Trevor Hollis" w:date="2023-03-27T18:23:00Z">
              <w:tcPr>
                <w:tcW w:w="3780" w:type="dxa"/>
                <w:tcBorders>
                  <w:left w:val="nil"/>
                  <w:bottom w:val="single" w:sz="4" w:space="0" w:color="auto"/>
                  <w:right w:val="nil"/>
                </w:tcBorders>
              </w:tcPr>
            </w:tcPrChange>
          </w:tcPr>
          <w:p w14:paraId="357BD229" w14:textId="7D801D7A" w:rsidR="00336CC5" w:rsidRPr="00A275CA" w:rsidRDefault="00336CC5" w:rsidP="00CE415A">
            <w:pPr>
              <w:widowControl w:val="0"/>
              <w:rPr>
                <w:b/>
                <w:bCs/>
              </w:rPr>
            </w:pPr>
            <w:r w:rsidRPr="00A275CA">
              <w:rPr>
                <w:b/>
                <w:bCs/>
              </w:rPr>
              <w:t>Fit Statistics</w:t>
            </w:r>
          </w:p>
        </w:tc>
        <w:tc>
          <w:tcPr>
            <w:tcW w:w="1518" w:type="dxa"/>
            <w:tcBorders>
              <w:left w:val="nil"/>
              <w:bottom w:val="single" w:sz="4" w:space="0" w:color="auto"/>
              <w:right w:val="nil"/>
            </w:tcBorders>
            <w:tcPrChange w:id="473" w:author="Diehl, Trevor Hollis" w:date="2023-03-27T18:23:00Z">
              <w:tcPr>
                <w:tcW w:w="1440" w:type="dxa"/>
                <w:tcBorders>
                  <w:left w:val="nil"/>
                  <w:bottom w:val="single" w:sz="4" w:space="0" w:color="auto"/>
                  <w:right w:val="nil"/>
                </w:tcBorders>
              </w:tcPr>
            </w:tcPrChange>
          </w:tcPr>
          <w:p w14:paraId="6A3A310E" w14:textId="77777777" w:rsidR="00336CC5" w:rsidRDefault="00336CC5" w:rsidP="00CE415A">
            <w:pPr>
              <w:widowControl w:val="0"/>
            </w:pPr>
          </w:p>
        </w:tc>
        <w:tc>
          <w:tcPr>
            <w:tcW w:w="1518" w:type="dxa"/>
            <w:tcBorders>
              <w:left w:val="nil"/>
              <w:bottom w:val="single" w:sz="4" w:space="0" w:color="auto"/>
              <w:right w:val="nil"/>
            </w:tcBorders>
            <w:tcPrChange w:id="474" w:author="Diehl, Trevor Hollis" w:date="2023-03-27T18:23:00Z">
              <w:tcPr>
                <w:tcW w:w="1440" w:type="dxa"/>
                <w:tcBorders>
                  <w:left w:val="nil"/>
                  <w:bottom w:val="single" w:sz="4" w:space="0" w:color="auto"/>
                  <w:right w:val="nil"/>
                </w:tcBorders>
              </w:tcPr>
            </w:tcPrChange>
          </w:tcPr>
          <w:p w14:paraId="5578CED6" w14:textId="77777777" w:rsidR="00336CC5" w:rsidRDefault="00336CC5" w:rsidP="00CE415A">
            <w:pPr>
              <w:widowControl w:val="0"/>
            </w:pPr>
          </w:p>
        </w:tc>
        <w:tc>
          <w:tcPr>
            <w:tcW w:w="1518" w:type="dxa"/>
            <w:gridSpan w:val="3"/>
            <w:tcBorders>
              <w:left w:val="nil"/>
              <w:bottom w:val="single" w:sz="4" w:space="0" w:color="auto"/>
              <w:right w:val="nil"/>
            </w:tcBorders>
            <w:tcPrChange w:id="475" w:author="Diehl, Trevor Hollis" w:date="2023-03-27T18:23:00Z">
              <w:tcPr>
                <w:tcW w:w="1440" w:type="dxa"/>
                <w:gridSpan w:val="3"/>
                <w:tcBorders>
                  <w:left w:val="nil"/>
                  <w:bottom w:val="single" w:sz="4" w:space="0" w:color="auto"/>
                  <w:right w:val="nil"/>
                </w:tcBorders>
              </w:tcPr>
            </w:tcPrChange>
          </w:tcPr>
          <w:p w14:paraId="6F19A230" w14:textId="77777777" w:rsidR="00336CC5" w:rsidRDefault="00336CC5" w:rsidP="00CE415A">
            <w:pPr>
              <w:widowControl w:val="0"/>
            </w:pPr>
          </w:p>
        </w:tc>
        <w:tc>
          <w:tcPr>
            <w:tcW w:w="1518" w:type="dxa"/>
            <w:gridSpan w:val="2"/>
            <w:tcBorders>
              <w:left w:val="nil"/>
              <w:bottom w:val="single" w:sz="4" w:space="0" w:color="auto"/>
              <w:right w:val="nil"/>
            </w:tcBorders>
            <w:tcPrChange w:id="476" w:author="Diehl, Trevor Hollis" w:date="2023-03-27T18:23:00Z">
              <w:tcPr>
                <w:tcW w:w="1440" w:type="dxa"/>
                <w:gridSpan w:val="2"/>
                <w:tcBorders>
                  <w:left w:val="nil"/>
                  <w:bottom w:val="single" w:sz="4" w:space="0" w:color="auto"/>
                  <w:right w:val="nil"/>
                </w:tcBorders>
              </w:tcPr>
            </w:tcPrChange>
          </w:tcPr>
          <w:p w14:paraId="3504D092" w14:textId="77777777" w:rsidR="00336CC5" w:rsidRDefault="00336CC5" w:rsidP="00CE415A">
            <w:pPr>
              <w:widowControl w:val="0"/>
            </w:pPr>
          </w:p>
        </w:tc>
      </w:tr>
      <w:tr w:rsidR="00336CC5" w14:paraId="44F715DD" w14:textId="456FF5C3" w:rsidTr="0002337A">
        <w:trPr>
          <w:trHeight w:val="278"/>
        </w:trPr>
        <w:tc>
          <w:tcPr>
            <w:tcW w:w="3986" w:type="dxa"/>
            <w:tcBorders>
              <w:left w:val="nil"/>
              <w:bottom w:val="nil"/>
              <w:right w:val="nil"/>
            </w:tcBorders>
            <w:tcPrChange w:id="477" w:author="Diehl, Trevor Hollis" w:date="2023-03-27T18:23:00Z">
              <w:tcPr>
                <w:tcW w:w="3780" w:type="dxa"/>
                <w:tcBorders>
                  <w:left w:val="nil"/>
                  <w:bottom w:val="nil"/>
                  <w:right w:val="nil"/>
                </w:tcBorders>
              </w:tcPr>
            </w:tcPrChange>
          </w:tcPr>
          <w:p w14:paraId="3A047959" w14:textId="0159B31C" w:rsidR="00336CC5" w:rsidRDefault="00336CC5" w:rsidP="00CE415A">
            <w:pPr>
              <w:widowControl w:val="0"/>
            </w:pPr>
            <w:r>
              <w:t>ICC</w:t>
            </w:r>
          </w:p>
        </w:tc>
        <w:tc>
          <w:tcPr>
            <w:tcW w:w="3037" w:type="dxa"/>
            <w:gridSpan w:val="2"/>
            <w:tcBorders>
              <w:left w:val="nil"/>
              <w:bottom w:val="nil"/>
              <w:right w:val="nil"/>
            </w:tcBorders>
            <w:tcPrChange w:id="478" w:author="Diehl, Trevor Hollis" w:date="2023-03-27T18:23:00Z">
              <w:tcPr>
                <w:tcW w:w="2880" w:type="dxa"/>
                <w:gridSpan w:val="2"/>
                <w:tcBorders>
                  <w:left w:val="nil"/>
                  <w:bottom w:val="nil"/>
                  <w:right w:val="nil"/>
                </w:tcBorders>
              </w:tcPr>
            </w:tcPrChange>
          </w:tcPr>
          <w:p w14:paraId="7586BD92" w14:textId="1CF8D66D" w:rsidR="00336CC5" w:rsidRDefault="00336CC5" w:rsidP="00CE415A">
            <w:pPr>
              <w:widowControl w:val="0"/>
              <w:jc w:val="center"/>
            </w:pPr>
            <w:del w:id="479" w:author="Diehl, Trevor Hollis" w:date="2023-03-27T18:27:00Z">
              <w:r w:rsidDel="0002337A">
                <w:delText>.</w:delText>
              </w:r>
            </w:del>
            <w:r>
              <w:t>01</w:t>
            </w:r>
          </w:p>
        </w:tc>
        <w:tc>
          <w:tcPr>
            <w:tcW w:w="3037" w:type="dxa"/>
            <w:gridSpan w:val="5"/>
            <w:tcBorders>
              <w:left w:val="nil"/>
              <w:bottom w:val="nil"/>
              <w:right w:val="nil"/>
            </w:tcBorders>
            <w:tcPrChange w:id="480" w:author="Diehl, Trevor Hollis" w:date="2023-03-27T18:23:00Z">
              <w:tcPr>
                <w:tcW w:w="2880" w:type="dxa"/>
                <w:gridSpan w:val="5"/>
                <w:tcBorders>
                  <w:left w:val="nil"/>
                  <w:bottom w:val="nil"/>
                  <w:right w:val="nil"/>
                </w:tcBorders>
              </w:tcPr>
            </w:tcPrChange>
          </w:tcPr>
          <w:p w14:paraId="73340A16" w14:textId="2F620DB2" w:rsidR="00336CC5" w:rsidRDefault="00336CC5" w:rsidP="00CE415A">
            <w:pPr>
              <w:widowControl w:val="0"/>
              <w:jc w:val="center"/>
            </w:pPr>
            <w:r w:rsidRPr="004B11FA">
              <w:t>.0</w:t>
            </w:r>
            <w:r>
              <w:t>2</w:t>
            </w:r>
          </w:p>
        </w:tc>
      </w:tr>
      <w:tr w:rsidR="00336CC5" w14:paraId="7F29DD88" w14:textId="2E73DC70" w:rsidTr="0002337A">
        <w:trPr>
          <w:trHeight w:val="278"/>
        </w:trPr>
        <w:tc>
          <w:tcPr>
            <w:tcW w:w="3986" w:type="dxa"/>
            <w:tcBorders>
              <w:top w:val="nil"/>
              <w:left w:val="nil"/>
              <w:bottom w:val="nil"/>
              <w:right w:val="nil"/>
            </w:tcBorders>
            <w:tcPrChange w:id="481" w:author="Diehl, Trevor Hollis" w:date="2023-03-27T18:23:00Z">
              <w:tcPr>
                <w:tcW w:w="3780" w:type="dxa"/>
                <w:tcBorders>
                  <w:top w:val="nil"/>
                  <w:left w:val="nil"/>
                  <w:bottom w:val="nil"/>
                  <w:right w:val="nil"/>
                </w:tcBorders>
              </w:tcPr>
            </w:tcPrChange>
          </w:tcPr>
          <w:p w14:paraId="059CF0E3" w14:textId="0424A5E4" w:rsidR="00336CC5" w:rsidRDefault="00336CC5" w:rsidP="00CE415A">
            <w:pPr>
              <w:widowControl w:val="0"/>
            </w:pPr>
            <w:r>
              <w:t>LL</w:t>
            </w:r>
          </w:p>
        </w:tc>
        <w:tc>
          <w:tcPr>
            <w:tcW w:w="3037" w:type="dxa"/>
            <w:gridSpan w:val="2"/>
            <w:tcBorders>
              <w:top w:val="nil"/>
              <w:left w:val="nil"/>
              <w:bottom w:val="nil"/>
              <w:right w:val="nil"/>
            </w:tcBorders>
            <w:tcPrChange w:id="482" w:author="Diehl, Trevor Hollis" w:date="2023-03-27T18:23:00Z">
              <w:tcPr>
                <w:tcW w:w="2880" w:type="dxa"/>
                <w:gridSpan w:val="2"/>
                <w:tcBorders>
                  <w:top w:val="nil"/>
                  <w:left w:val="nil"/>
                  <w:bottom w:val="nil"/>
                  <w:right w:val="nil"/>
                </w:tcBorders>
              </w:tcPr>
            </w:tcPrChange>
          </w:tcPr>
          <w:p w14:paraId="3D3DB6EF" w14:textId="1146E0A1" w:rsidR="00336CC5" w:rsidRDefault="00336CC5" w:rsidP="00CE415A">
            <w:pPr>
              <w:widowControl w:val="0"/>
              <w:jc w:val="center"/>
            </w:pPr>
            <w:r>
              <w:t>-1,634.20</w:t>
            </w:r>
            <w:ins w:id="483" w:author="Diehl, Trevor Hollis" w:date="2023-03-27T18:27:00Z">
              <w:r w:rsidR="0002337A">
                <w:t>.</w:t>
              </w:r>
            </w:ins>
          </w:p>
        </w:tc>
        <w:tc>
          <w:tcPr>
            <w:tcW w:w="3037" w:type="dxa"/>
            <w:gridSpan w:val="5"/>
            <w:tcBorders>
              <w:top w:val="nil"/>
              <w:left w:val="nil"/>
              <w:bottom w:val="nil"/>
              <w:right w:val="nil"/>
            </w:tcBorders>
            <w:tcPrChange w:id="484" w:author="Diehl, Trevor Hollis" w:date="2023-03-27T18:23:00Z">
              <w:tcPr>
                <w:tcW w:w="2880" w:type="dxa"/>
                <w:gridSpan w:val="5"/>
                <w:tcBorders>
                  <w:top w:val="nil"/>
                  <w:left w:val="nil"/>
                  <w:bottom w:val="nil"/>
                  <w:right w:val="nil"/>
                </w:tcBorders>
              </w:tcPr>
            </w:tcPrChange>
          </w:tcPr>
          <w:p w14:paraId="2DDC84A3" w14:textId="06E61165" w:rsidR="00336CC5" w:rsidRDefault="00336CC5" w:rsidP="00CE415A">
            <w:pPr>
              <w:widowControl w:val="0"/>
              <w:jc w:val="center"/>
            </w:pPr>
            <w:r w:rsidRPr="004B11FA">
              <w:t>-1</w:t>
            </w:r>
            <w:r>
              <w:t>,</w:t>
            </w:r>
            <w:r w:rsidRPr="004B11FA">
              <w:t>28</w:t>
            </w:r>
            <w:r>
              <w:t>5</w:t>
            </w:r>
            <w:r w:rsidRPr="004B11FA">
              <w:t>.</w:t>
            </w:r>
            <w:r w:rsidR="008B4174">
              <w:t>53</w:t>
            </w:r>
          </w:p>
        </w:tc>
      </w:tr>
      <w:tr w:rsidR="00336CC5" w14:paraId="74B88CE8" w14:textId="7FD933C8" w:rsidTr="0002337A">
        <w:trPr>
          <w:trHeight w:val="278"/>
        </w:trPr>
        <w:tc>
          <w:tcPr>
            <w:tcW w:w="3986" w:type="dxa"/>
            <w:tcBorders>
              <w:top w:val="nil"/>
              <w:left w:val="nil"/>
              <w:bottom w:val="single" w:sz="4" w:space="0" w:color="auto"/>
              <w:right w:val="nil"/>
            </w:tcBorders>
            <w:tcPrChange w:id="485" w:author="Diehl, Trevor Hollis" w:date="2023-03-27T18:23:00Z">
              <w:tcPr>
                <w:tcW w:w="3780" w:type="dxa"/>
                <w:tcBorders>
                  <w:top w:val="nil"/>
                  <w:left w:val="nil"/>
                  <w:bottom w:val="single" w:sz="4" w:space="0" w:color="auto"/>
                  <w:right w:val="nil"/>
                </w:tcBorders>
              </w:tcPr>
            </w:tcPrChange>
          </w:tcPr>
          <w:p w14:paraId="06F727C1" w14:textId="67029B76" w:rsidR="00336CC5" w:rsidRDefault="00336CC5" w:rsidP="00CE415A">
            <w:pPr>
              <w:widowControl w:val="0"/>
            </w:pPr>
            <w:r>
              <w:t>Pseudo-</w:t>
            </w:r>
            <w:r w:rsidRPr="003462DB">
              <w:rPr>
                <w:i/>
                <w:iCs/>
              </w:rPr>
              <w:t>R</w:t>
            </w:r>
            <w:r w:rsidRPr="003462DB">
              <w:rPr>
                <w:vertAlign w:val="superscript"/>
              </w:rPr>
              <w:t>2</w:t>
            </w:r>
          </w:p>
        </w:tc>
        <w:tc>
          <w:tcPr>
            <w:tcW w:w="3037" w:type="dxa"/>
            <w:gridSpan w:val="2"/>
            <w:tcBorders>
              <w:top w:val="nil"/>
              <w:left w:val="nil"/>
              <w:bottom w:val="single" w:sz="4" w:space="0" w:color="auto"/>
              <w:right w:val="nil"/>
            </w:tcBorders>
            <w:tcPrChange w:id="486" w:author="Diehl, Trevor Hollis" w:date="2023-03-27T18:23:00Z">
              <w:tcPr>
                <w:tcW w:w="2880" w:type="dxa"/>
                <w:gridSpan w:val="2"/>
                <w:tcBorders>
                  <w:top w:val="nil"/>
                  <w:left w:val="nil"/>
                  <w:bottom w:val="single" w:sz="4" w:space="0" w:color="auto"/>
                  <w:right w:val="nil"/>
                </w:tcBorders>
              </w:tcPr>
            </w:tcPrChange>
          </w:tcPr>
          <w:p w14:paraId="2E6D2346" w14:textId="6F732576" w:rsidR="00336CC5" w:rsidRDefault="00336CC5" w:rsidP="00CE415A">
            <w:pPr>
              <w:widowControl w:val="0"/>
              <w:jc w:val="center"/>
            </w:pPr>
            <w:r>
              <w:t>.45</w:t>
            </w:r>
          </w:p>
        </w:tc>
        <w:tc>
          <w:tcPr>
            <w:tcW w:w="3037" w:type="dxa"/>
            <w:gridSpan w:val="5"/>
            <w:tcBorders>
              <w:top w:val="nil"/>
              <w:left w:val="nil"/>
              <w:bottom w:val="single" w:sz="4" w:space="0" w:color="auto"/>
              <w:right w:val="nil"/>
            </w:tcBorders>
            <w:tcPrChange w:id="487" w:author="Diehl, Trevor Hollis" w:date="2023-03-27T18:23:00Z">
              <w:tcPr>
                <w:tcW w:w="2880" w:type="dxa"/>
                <w:gridSpan w:val="5"/>
                <w:tcBorders>
                  <w:top w:val="nil"/>
                  <w:left w:val="nil"/>
                  <w:bottom w:val="single" w:sz="4" w:space="0" w:color="auto"/>
                  <w:right w:val="nil"/>
                </w:tcBorders>
              </w:tcPr>
            </w:tcPrChange>
          </w:tcPr>
          <w:p w14:paraId="4AA4864D" w14:textId="0D12988B" w:rsidR="00336CC5" w:rsidRDefault="00336CC5" w:rsidP="00CE415A">
            <w:pPr>
              <w:widowControl w:val="0"/>
              <w:jc w:val="center"/>
            </w:pPr>
            <w:r w:rsidRPr="004B11FA">
              <w:t>0.4</w:t>
            </w:r>
            <w:r w:rsidR="008B4174">
              <w:t>6</w:t>
            </w:r>
          </w:p>
        </w:tc>
      </w:tr>
      <w:tr w:rsidR="00336CC5" w14:paraId="66081DF0" w14:textId="24C1218C" w:rsidTr="0002337A">
        <w:trPr>
          <w:gridAfter w:val="1"/>
          <w:wAfter w:w="95" w:type="dxa"/>
          <w:trHeight w:val="1112"/>
          <w:trPrChange w:id="488" w:author="Diehl, Trevor Hollis" w:date="2023-03-27T18:23:00Z">
            <w:trPr>
              <w:gridAfter w:val="1"/>
              <w:wAfter w:w="91" w:type="dxa"/>
            </w:trPr>
          </w:trPrChange>
        </w:trPr>
        <w:tc>
          <w:tcPr>
            <w:tcW w:w="9965" w:type="dxa"/>
            <w:gridSpan w:val="7"/>
            <w:tcBorders>
              <w:left w:val="nil"/>
              <w:bottom w:val="nil"/>
              <w:right w:val="nil"/>
            </w:tcBorders>
            <w:tcPrChange w:id="489" w:author="Diehl, Trevor Hollis" w:date="2023-03-27T18:23:00Z">
              <w:tcPr>
                <w:tcW w:w="9449" w:type="dxa"/>
                <w:gridSpan w:val="7"/>
                <w:tcBorders>
                  <w:left w:val="nil"/>
                  <w:bottom w:val="nil"/>
                  <w:right w:val="nil"/>
                </w:tcBorders>
              </w:tcPr>
            </w:tcPrChange>
          </w:tcPr>
          <w:p w14:paraId="2030CF14" w14:textId="3EC88EC5" w:rsidR="00336CC5" w:rsidRPr="00A275CA" w:rsidRDefault="00336CC5" w:rsidP="00CE415A">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w:t>
            </w:r>
            <w:r w:rsidR="00790296">
              <w:t xml:space="preserve"> Mod: Moderate. </w:t>
            </w:r>
            <w:proofErr w:type="spellStart"/>
            <w:r w:rsidR="00790296">
              <w:t>Unmot</w:t>
            </w:r>
            <w:proofErr w:type="spellEnd"/>
            <w:r w:rsidR="00790296">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lastRenderedPageBreak/>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lastRenderedPageBreak/>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lastRenderedPageBreak/>
        <w:t xml:space="preserve">Figure </w:t>
      </w:r>
      <w:r w:rsidR="00F0699C">
        <w:t>3</w:t>
      </w:r>
    </w:p>
    <w:p w14:paraId="70B8779E" w14:textId="2273490E" w:rsidR="007F185C" w:rsidRDefault="007F185C" w:rsidP="00CE415A">
      <w:pPr>
        <w:widowControl w:val="0"/>
      </w:pPr>
    </w:p>
    <w:p w14:paraId="3BC66259" w14:textId="67050A2D"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(top) and High-Effort News Engagement (bottom)</w:t>
      </w:r>
      <w:r w:rsidR="00750EF3">
        <w:rPr>
          <w:i/>
          <w:iCs/>
        </w:rPr>
        <w:t xml:space="preserve"> </w:t>
      </w:r>
      <w:r w:rsidR="00156A25">
        <w:rPr>
          <w:i/>
          <w:iCs/>
        </w:rPr>
        <w:t>Between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40B6F396" w:rsidR="00E24791" w:rsidRDefault="00F0699C" w:rsidP="0072519F">
      <w:pPr>
        <w:widowControl w:val="0"/>
        <w:spacing w:line="480" w:lineRule="auto"/>
        <w:jc w:val="center"/>
      </w:pPr>
      <w:r>
        <w:rPr>
          <w:noProof/>
        </w:rPr>
        <w:drawing>
          <wp:inline distT="0" distB="0" distL="0" distR="0" wp14:anchorId="45ABA48C" wp14:editId="21CCAB92">
            <wp:extent cx="5054600" cy="30327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6698" cy="3052020"/>
                    </a:xfrm>
                    <a:prstGeom prst="rect">
                      <a:avLst/>
                    </a:prstGeom>
                  </pic:spPr>
                </pic:pic>
              </a:graphicData>
            </a:graphic>
          </wp:inline>
        </w:drawing>
      </w: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hl, Trevor Hollis" w:date="2023-03-27T22:31:00Z" w:initials="TD">
    <w:p w14:paraId="7F435EE0" w14:textId="77777777" w:rsidR="00E40631" w:rsidRDefault="00E40631" w:rsidP="00F22CF8">
      <w:r>
        <w:rPr>
          <w:rStyle w:val="CommentReference"/>
        </w:rPr>
        <w:annotationRef/>
      </w:r>
      <w:r>
        <w:rPr>
          <w:rFonts w:asciiTheme="minorHAnsi" w:eastAsiaTheme="minorHAnsi" w:hAnsiTheme="minorHAnsi" w:cstheme="minorBidi"/>
          <w:sz w:val="20"/>
          <w:szCs w:val="20"/>
        </w:rPr>
        <w:t xml:space="preserve">Some of this was repetitive and lacked detail. I think revisions along these lines here (and/or in the introduction) are needed to add clarity for readers around our design, the nature of the linkage study, and the trait/state distinction. </w:t>
      </w:r>
    </w:p>
  </w:comment>
  <w:comment w:id="6" w:author="Diehl, Trevor Hollis" w:date="2023-03-27T22:29:00Z" w:initials="TD">
    <w:p w14:paraId="5E5813A8" w14:textId="6B15EEB0" w:rsidR="00E40631" w:rsidRDefault="00E40631" w:rsidP="001B192C">
      <w:r>
        <w:rPr>
          <w:rStyle w:val="CommentReference"/>
        </w:rPr>
        <w:annotationRef/>
      </w:r>
      <w:r>
        <w:rPr>
          <w:rFonts w:asciiTheme="minorHAnsi" w:eastAsiaTheme="minorHAnsi" w:hAnsiTheme="minorHAnsi" w:cstheme="minorBidi"/>
          <w:sz w:val="20"/>
          <w:szCs w:val="20"/>
        </w:rPr>
        <w:t>These sentences are repetitive. It  also lacks details. How about this: In this article, we develop Thorson’s (2020) metaphor of ‘attracting the news’ into an analytic concept employing Latent Class Analysis (LCA). We then draw on a rolling cross-sectional online survey (N = 2,008) that links the top stories circulating on Facebook during an election cycle with novel measures of incidental exposure. We conceptualize incidental exposure as both an individual trait and a temporal state of news exposure.  We then investigate the links among news attraction, incidental exposure, and news engagement.</w:t>
      </w:r>
    </w:p>
    <w:p w14:paraId="47523C6E" w14:textId="77777777" w:rsidR="00E40631" w:rsidRDefault="00E40631" w:rsidP="001B192C"/>
  </w:comment>
  <w:comment w:id="83" w:author="Diehl, Trevor Hollis" w:date="2023-03-27T16:39:00Z" w:initials="TD">
    <w:p w14:paraId="3FBE4521" w14:textId="66940D34" w:rsidR="00464833" w:rsidRDefault="00464833" w:rsidP="00E40865">
      <w:r>
        <w:rPr>
          <w:rStyle w:val="CommentReference"/>
        </w:rPr>
        <w:annotationRef/>
      </w:r>
      <w:r>
        <w:rPr>
          <w:rFonts w:asciiTheme="minorHAnsi" w:eastAsiaTheme="minorHAnsi" w:hAnsiTheme="minorHAnsi" w:cstheme="minorBidi"/>
          <w:sz w:val="20"/>
          <w:szCs w:val="20"/>
        </w:rPr>
        <w:t xml:space="preserve">Be sure to accept this change this as R3 asks about this quote. I couldn’t find the paper so double check this looks correct. Previous version had multiple end-quotes in the sentence. </w:t>
      </w:r>
    </w:p>
  </w:comment>
  <w:comment w:id="240" w:author="Diehl, Trevor Hollis" w:date="2023-03-27T22:18:00Z" w:initials="TD">
    <w:p w14:paraId="4FB72AA7" w14:textId="77777777" w:rsidR="00150D75" w:rsidRDefault="00150D75" w:rsidP="00EB04A5">
      <w:r>
        <w:rPr>
          <w:rStyle w:val="CommentReference"/>
        </w:rPr>
        <w:annotationRef/>
      </w:r>
      <w:r>
        <w:rPr>
          <w:rFonts w:asciiTheme="minorHAnsi" w:eastAsiaTheme="minorHAnsi" w:hAnsiTheme="minorHAnsi" w:cstheme="minorBidi"/>
          <w:sz w:val="20"/>
          <w:szCs w:val="20"/>
        </w:rPr>
        <w:t xml:space="preserve">Check this paragraph. I am rambling to please the reviewers (especially the bit about political ID and IE).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35EE0" w15:done="0"/>
  <w15:commentEx w15:paraId="47523C6E" w15:done="0"/>
  <w15:commentEx w15:paraId="3FBE4521" w15:done="0"/>
  <w15:commentEx w15:paraId="4FB72A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97C2" w16cex:dateUtc="2023-03-28T02:31:00Z"/>
  <w16cex:commentExtensible w16cex:durableId="27CC9763" w16cex:dateUtc="2023-03-28T02:29:00Z"/>
  <w16cex:commentExtensible w16cex:durableId="27CC4546" w16cex:dateUtc="2023-03-27T20:39:00Z"/>
  <w16cex:commentExtensible w16cex:durableId="27CC94B3" w16cex:dateUtc="2023-03-28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35EE0" w16cid:durableId="27CC97C2"/>
  <w16cid:commentId w16cid:paraId="47523C6E" w16cid:durableId="27CC9763"/>
  <w16cid:commentId w16cid:paraId="3FBE4521" w16cid:durableId="27CC4546"/>
  <w16cid:commentId w16cid:paraId="4FB72AA7" w16cid:durableId="27CC94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hl, Trevor Hollis">
    <w15:presenceInfo w15:providerId="AD" w15:userId="S::diehl1th@cmich.edu::9a2fa593-42ed-4d7d-bd67-ce7520dec91e"/>
  </w15:person>
  <w15:person w15:author="Dan Lane">
    <w15:presenceInfo w15:providerId="Windows Live" w15:userId="88b77a6a38676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8582F"/>
    <w:rsid w:val="00091E18"/>
    <w:rsid w:val="00095DE9"/>
    <w:rsid w:val="000A0751"/>
    <w:rsid w:val="000A2A65"/>
    <w:rsid w:val="000A4BCC"/>
    <w:rsid w:val="000A4FC6"/>
    <w:rsid w:val="000A505D"/>
    <w:rsid w:val="000A7FB0"/>
    <w:rsid w:val="000B2500"/>
    <w:rsid w:val="000B55AB"/>
    <w:rsid w:val="000B599F"/>
    <w:rsid w:val="000B67FF"/>
    <w:rsid w:val="000B770D"/>
    <w:rsid w:val="000C0F20"/>
    <w:rsid w:val="000C3922"/>
    <w:rsid w:val="000C3B3D"/>
    <w:rsid w:val="000C452B"/>
    <w:rsid w:val="000C7D98"/>
    <w:rsid w:val="000D18FA"/>
    <w:rsid w:val="000D24B8"/>
    <w:rsid w:val="000D3114"/>
    <w:rsid w:val="000D5A5F"/>
    <w:rsid w:val="000D763D"/>
    <w:rsid w:val="000F10A2"/>
    <w:rsid w:val="000F2C5F"/>
    <w:rsid w:val="000F4D57"/>
    <w:rsid w:val="000F5698"/>
    <w:rsid w:val="00103921"/>
    <w:rsid w:val="0010778F"/>
    <w:rsid w:val="00115505"/>
    <w:rsid w:val="001169F8"/>
    <w:rsid w:val="0012287C"/>
    <w:rsid w:val="00123DF3"/>
    <w:rsid w:val="0012471B"/>
    <w:rsid w:val="0012513B"/>
    <w:rsid w:val="00125171"/>
    <w:rsid w:val="00125202"/>
    <w:rsid w:val="00127F5B"/>
    <w:rsid w:val="00131127"/>
    <w:rsid w:val="0013461D"/>
    <w:rsid w:val="00140570"/>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5050B"/>
    <w:rsid w:val="00350CB9"/>
    <w:rsid w:val="00350D05"/>
    <w:rsid w:val="0035158A"/>
    <w:rsid w:val="00353D0D"/>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21155"/>
    <w:rsid w:val="00424B9F"/>
    <w:rsid w:val="004273CB"/>
    <w:rsid w:val="00427898"/>
    <w:rsid w:val="004360D7"/>
    <w:rsid w:val="00441B9D"/>
    <w:rsid w:val="004444DE"/>
    <w:rsid w:val="004447C5"/>
    <w:rsid w:val="00444FB9"/>
    <w:rsid w:val="00446C37"/>
    <w:rsid w:val="00453566"/>
    <w:rsid w:val="00455192"/>
    <w:rsid w:val="00456EE3"/>
    <w:rsid w:val="00457D3E"/>
    <w:rsid w:val="004641C0"/>
    <w:rsid w:val="00464833"/>
    <w:rsid w:val="0046698D"/>
    <w:rsid w:val="004669F1"/>
    <w:rsid w:val="00470CAB"/>
    <w:rsid w:val="0047451C"/>
    <w:rsid w:val="00480326"/>
    <w:rsid w:val="0048035D"/>
    <w:rsid w:val="00480F82"/>
    <w:rsid w:val="00481E2E"/>
    <w:rsid w:val="00486F91"/>
    <w:rsid w:val="00487E75"/>
    <w:rsid w:val="00490D24"/>
    <w:rsid w:val="00491756"/>
    <w:rsid w:val="00497884"/>
    <w:rsid w:val="004A47CD"/>
    <w:rsid w:val="004A61CB"/>
    <w:rsid w:val="004A67D1"/>
    <w:rsid w:val="004A77D0"/>
    <w:rsid w:val="004B11FA"/>
    <w:rsid w:val="004B22FE"/>
    <w:rsid w:val="004B3726"/>
    <w:rsid w:val="004B3C0F"/>
    <w:rsid w:val="004B512B"/>
    <w:rsid w:val="004B5E80"/>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51E4"/>
    <w:rsid w:val="00545B29"/>
    <w:rsid w:val="00546385"/>
    <w:rsid w:val="00551018"/>
    <w:rsid w:val="00552370"/>
    <w:rsid w:val="00552848"/>
    <w:rsid w:val="00555CB4"/>
    <w:rsid w:val="00555D30"/>
    <w:rsid w:val="00560147"/>
    <w:rsid w:val="0056112D"/>
    <w:rsid w:val="005640C7"/>
    <w:rsid w:val="0056570F"/>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BF6"/>
    <w:rsid w:val="006C577B"/>
    <w:rsid w:val="006D1390"/>
    <w:rsid w:val="006D4FDC"/>
    <w:rsid w:val="006D76E3"/>
    <w:rsid w:val="006E2265"/>
    <w:rsid w:val="006E264F"/>
    <w:rsid w:val="006E4441"/>
    <w:rsid w:val="006E7E99"/>
    <w:rsid w:val="006F0847"/>
    <w:rsid w:val="006F40E8"/>
    <w:rsid w:val="00707510"/>
    <w:rsid w:val="00707926"/>
    <w:rsid w:val="00710C5B"/>
    <w:rsid w:val="007136BC"/>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2BE6"/>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E406C"/>
    <w:rsid w:val="008E7B98"/>
    <w:rsid w:val="008F39DD"/>
    <w:rsid w:val="008F3E7D"/>
    <w:rsid w:val="00900518"/>
    <w:rsid w:val="009019A9"/>
    <w:rsid w:val="009047B7"/>
    <w:rsid w:val="00906665"/>
    <w:rsid w:val="00906EC6"/>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26C8"/>
    <w:rsid w:val="00954452"/>
    <w:rsid w:val="0095498E"/>
    <w:rsid w:val="009563FE"/>
    <w:rsid w:val="00963E97"/>
    <w:rsid w:val="009679A5"/>
    <w:rsid w:val="009739A7"/>
    <w:rsid w:val="00975863"/>
    <w:rsid w:val="00980CD3"/>
    <w:rsid w:val="0098354B"/>
    <w:rsid w:val="00984EA5"/>
    <w:rsid w:val="00985169"/>
    <w:rsid w:val="00987189"/>
    <w:rsid w:val="00995DF3"/>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7A4B"/>
    <w:rsid w:val="00A0172F"/>
    <w:rsid w:val="00A14761"/>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526E1"/>
    <w:rsid w:val="00A546D8"/>
    <w:rsid w:val="00A57184"/>
    <w:rsid w:val="00A603DE"/>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7973"/>
    <w:rsid w:val="00B61DBA"/>
    <w:rsid w:val="00B6314E"/>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31E4"/>
    <w:rsid w:val="00BB380A"/>
    <w:rsid w:val="00BC35AE"/>
    <w:rsid w:val="00BC420B"/>
    <w:rsid w:val="00BC45C8"/>
    <w:rsid w:val="00BC58AE"/>
    <w:rsid w:val="00BC5A92"/>
    <w:rsid w:val="00BC7821"/>
    <w:rsid w:val="00BD14A4"/>
    <w:rsid w:val="00BD32BE"/>
    <w:rsid w:val="00BE144C"/>
    <w:rsid w:val="00BE1887"/>
    <w:rsid w:val="00BE6459"/>
    <w:rsid w:val="00BE6CFF"/>
    <w:rsid w:val="00BF197E"/>
    <w:rsid w:val="00BF430A"/>
    <w:rsid w:val="00C019A0"/>
    <w:rsid w:val="00C0226C"/>
    <w:rsid w:val="00C03DB6"/>
    <w:rsid w:val="00C0471D"/>
    <w:rsid w:val="00C059B5"/>
    <w:rsid w:val="00C1260D"/>
    <w:rsid w:val="00C2077C"/>
    <w:rsid w:val="00C25CD3"/>
    <w:rsid w:val="00C3141F"/>
    <w:rsid w:val="00C3418C"/>
    <w:rsid w:val="00C34E6D"/>
    <w:rsid w:val="00C36E0E"/>
    <w:rsid w:val="00C370AF"/>
    <w:rsid w:val="00C403B3"/>
    <w:rsid w:val="00C40535"/>
    <w:rsid w:val="00C40933"/>
    <w:rsid w:val="00C40B1B"/>
    <w:rsid w:val="00C43F16"/>
    <w:rsid w:val="00C46A02"/>
    <w:rsid w:val="00C60ABF"/>
    <w:rsid w:val="00C6337F"/>
    <w:rsid w:val="00C6759C"/>
    <w:rsid w:val="00C71975"/>
    <w:rsid w:val="00C71AD2"/>
    <w:rsid w:val="00C75F91"/>
    <w:rsid w:val="00C81DE1"/>
    <w:rsid w:val="00C8430F"/>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D02AA8"/>
    <w:rsid w:val="00D0533B"/>
    <w:rsid w:val="00D078D7"/>
    <w:rsid w:val="00D07A0B"/>
    <w:rsid w:val="00D11ADE"/>
    <w:rsid w:val="00D20276"/>
    <w:rsid w:val="00D21178"/>
    <w:rsid w:val="00D239C1"/>
    <w:rsid w:val="00D25453"/>
    <w:rsid w:val="00D26B84"/>
    <w:rsid w:val="00D332FF"/>
    <w:rsid w:val="00D33E5B"/>
    <w:rsid w:val="00D3584E"/>
    <w:rsid w:val="00D358F0"/>
    <w:rsid w:val="00D35FE5"/>
    <w:rsid w:val="00D36706"/>
    <w:rsid w:val="00D3680D"/>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20331"/>
    <w:rsid w:val="00F2435A"/>
    <w:rsid w:val="00F256AF"/>
    <w:rsid w:val="00F30A18"/>
    <w:rsid w:val="00F3162F"/>
    <w:rsid w:val="00F324EB"/>
    <w:rsid w:val="00F357C7"/>
    <w:rsid w:val="00F35C48"/>
    <w:rsid w:val="00F368AC"/>
    <w:rsid w:val="00F4590A"/>
    <w:rsid w:val="00F51EDD"/>
    <w:rsid w:val="00F53652"/>
    <w:rsid w:val="00F53816"/>
    <w:rsid w:val="00F53B98"/>
    <w:rsid w:val="00F5732D"/>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microsoft.com/office/2007/relationships/hdphoto" Target="media/hdphoto1.wdp"/><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37</Pages>
  <Words>9901</Words>
  <Characters>56442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7</cp:revision>
  <dcterms:created xsi:type="dcterms:W3CDTF">2023-03-28T01:31:00Z</dcterms:created>
  <dcterms:modified xsi:type="dcterms:W3CDTF">2023-03-28T02:32:00Z</dcterms:modified>
  <cp:category/>
</cp:coreProperties>
</file>