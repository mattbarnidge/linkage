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0353D" w14:textId="150106EF" w:rsidR="006E7E99" w:rsidRDefault="006E7E99" w:rsidP="0072519F">
      <w:pPr>
        <w:widowControl w:val="0"/>
        <w:spacing w:line="480" w:lineRule="auto"/>
        <w:jc w:val="center"/>
        <w:rPr>
          <w:rFonts w:ascii="Times New Roman" w:hAnsi="Times New Roman" w:cs="Times New Roman"/>
          <w:b/>
          <w:bCs/>
        </w:rPr>
      </w:pPr>
      <w:r>
        <w:rPr>
          <w:rFonts w:ascii="Times New Roman" w:hAnsi="Times New Roman" w:cs="Times New Roman"/>
          <w:b/>
          <w:bCs/>
        </w:rPr>
        <w:t>Abstract</w:t>
      </w:r>
    </w:p>
    <w:p w14:paraId="6373C375" w14:textId="70F7CEF1" w:rsidR="006E7E99" w:rsidRDefault="00C43F16" w:rsidP="0072519F">
      <w:pPr>
        <w:widowControl w:val="0"/>
        <w:spacing w:line="480" w:lineRule="auto"/>
        <w:jc w:val="both"/>
        <w:rPr>
          <w:rFonts w:ascii="Times New Roman" w:hAnsi="Times New Roman" w:cs="Times New Roman"/>
        </w:rPr>
      </w:pPr>
      <w:r>
        <w:rPr>
          <w:rFonts w:ascii="Times New Roman" w:hAnsi="Times New Roman" w:cs="Times New Roman"/>
        </w:rPr>
        <w:t>T</w:t>
      </w:r>
      <w:r w:rsidR="00D078D7">
        <w:rPr>
          <w:rFonts w:ascii="Times New Roman" w:hAnsi="Times New Roman" w:cs="Times New Roman"/>
        </w:rPr>
        <w:t>he</w:t>
      </w:r>
      <w:r w:rsidR="00EE2214">
        <w:rPr>
          <w:rFonts w:ascii="Times New Roman" w:hAnsi="Times New Roman" w:cs="Times New Roman"/>
        </w:rPr>
        <w:t xml:space="preserve"> question of whether the use of digital media </w:t>
      </w:r>
      <w:r w:rsidR="00D078D7">
        <w:rPr>
          <w:rFonts w:ascii="Times New Roman" w:hAnsi="Times New Roman" w:cs="Times New Roman"/>
        </w:rPr>
        <w:t>reduces or exacerbates</w:t>
      </w:r>
      <w:r w:rsidR="00D078D7" w:rsidRPr="003E6315">
        <w:rPr>
          <w:rFonts w:ascii="Times New Roman" w:hAnsi="Times New Roman" w:cs="Times New Roman"/>
        </w:rPr>
        <w:t xml:space="preserve"> inequalities in news exposure and engagement</w:t>
      </w:r>
      <w:r w:rsidR="00D078D7">
        <w:rPr>
          <w:rFonts w:ascii="Times New Roman" w:hAnsi="Times New Roman" w:cs="Times New Roman"/>
        </w:rPr>
        <w:t xml:space="preserve"> is critical for our understanding of informed publics and inclusive democratic processes. </w:t>
      </w:r>
      <w:r w:rsidR="00413ADE">
        <w:rPr>
          <w:rFonts w:ascii="Times New Roman" w:hAnsi="Times New Roman" w:cs="Times New Roman"/>
        </w:rPr>
        <w:t xml:space="preserve">While the literature on incidental </w:t>
      </w:r>
      <w:r w:rsidR="00A33E07">
        <w:rPr>
          <w:rFonts w:ascii="Times New Roman" w:hAnsi="Times New Roman" w:cs="Times New Roman"/>
        </w:rPr>
        <w:t xml:space="preserve">news </w:t>
      </w:r>
      <w:r w:rsidR="00413ADE">
        <w:rPr>
          <w:rFonts w:ascii="Times New Roman" w:hAnsi="Times New Roman" w:cs="Times New Roman"/>
        </w:rPr>
        <w:t xml:space="preserve">exposure has questioned the dominant view that major platforms widen information gaps between people who are interested in news and public affairs and those who are not, </w:t>
      </w:r>
      <w:r>
        <w:rPr>
          <w:rFonts w:ascii="Times New Roman" w:hAnsi="Times New Roman" w:cs="Times New Roman"/>
        </w:rPr>
        <w:t>the literature</w:t>
      </w:r>
      <w:r w:rsidR="00413ADE">
        <w:rPr>
          <w:rFonts w:ascii="Times New Roman" w:hAnsi="Times New Roman" w:cs="Times New Roman"/>
        </w:rPr>
        <w:t xml:space="preserve"> has only started to grapple with a central issue: That news exposure and engagement is shaped not only by ‘demand-side’ factors such as user interest, but </w:t>
      </w:r>
      <w:r>
        <w:rPr>
          <w:rFonts w:ascii="Times New Roman" w:hAnsi="Times New Roman" w:cs="Times New Roman"/>
        </w:rPr>
        <w:t xml:space="preserve">also </w:t>
      </w:r>
      <w:r w:rsidR="00413ADE">
        <w:rPr>
          <w:rFonts w:ascii="Times New Roman" w:hAnsi="Times New Roman" w:cs="Times New Roman"/>
        </w:rPr>
        <w:t>by ‘supply-side’ factor</w:t>
      </w:r>
      <w:r w:rsidR="00A33E07">
        <w:rPr>
          <w:rFonts w:ascii="Times New Roman" w:hAnsi="Times New Roman" w:cs="Times New Roman"/>
        </w:rPr>
        <w:t xml:space="preserve">s </w:t>
      </w:r>
      <w:r>
        <w:rPr>
          <w:rFonts w:ascii="Times New Roman" w:hAnsi="Times New Roman" w:cs="Times New Roman"/>
        </w:rPr>
        <w:t>such as</w:t>
      </w:r>
      <w:r w:rsidR="00A33E07">
        <w:rPr>
          <w:rFonts w:ascii="Times New Roman" w:hAnsi="Times New Roman" w:cs="Times New Roman"/>
        </w:rPr>
        <w:t xml:space="preserve"> social networks and curation algorithms. In this article, we develop Thorson’s (2020) metaphor of ‘attracting the news’ into an analytic concept</w:t>
      </w:r>
      <w:r>
        <w:rPr>
          <w:rFonts w:ascii="Times New Roman" w:hAnsi="Times New Roman" w:cs="Times New Roman"/>
        </w:rPr>
        <w:t xml:space="preserve"> that encompasses these and other influences on news exposure and engagement</w:t>
      </w:r>
      <w:r w:rsidR="008163AC">
        <w:rPr>
          <w:rFonts w:ascii="Times New Roman" w:hAnsi="Times New Roman" w:cs="Times New Roman"/>
        </w:rPr>
        <w:t>. Drawing on an online survey</w:t>
      </w:r>
      <w:r w:rsidR="00CC0A01">
        <w:rPr>
          <w:rFonts w:ascii="Times New Roman" w:hAnsi="Times New Roman" w:cs="Times New Roman"/>
        </w:rPr>
        <w:t xml:space="preserve"> </w:t>
      </w:r>
      <w:r w:rsidR="008163AC">
        <w:rPr>
          <w:rFonts w:ascii="Times New Roman" w:hAnsi="Times New Roman" w:cs="Times New Roman"/>
        </w:rPr>
        <w:t>linked with social media data (N = 2,008)</w:t>
      </w:r>
      <w:r w:rsidR="00CC0A01">
        <w:rPr>
          <w:rFonts w:ascii="Times New Roman" w:hAnsi="Times New Roman" w:cs="Times New Roman"/>
        </w:rPr>
        <w:t>, we</w:t>
      </w:r>
      <w:r w:rsidR="008163AC">
        <w:rPr>
          <w:rFonts w:ascii="Times New Roman" w:hAnsi="Times New Roman" w:cs="Times New Roman"/>
        </w:rPr>
        <w:t xml:space="preserve"> </w:t>
      </w:r>
      <w:r w:rsidR="00A33E07">
        <w:rPr>
          <w:rFonts w:ascii="Times New Roman" w:hAnsi="Times New Roman" w:cs="Times New Roman"/>
        </w:rPr>
        <w:t xml:space="preserve">investigate its relationship with incidental exposure and news engagement. We find some evidence that incidental exposure closes information gaps based on news attraction, but no evidence that it closes engagement gaps. Results are discussed </w:t>
      </w:r>
      <w:proofErr w:type="gramStart"/>
      <w:r w:rsidR="00A33E07">
        <w:rPr>
          <w:rFonts w:ascii="Times New Roman" w:hAnsi="Times New Roman" w:cs="Times New Roman"/>
        </w:rPr>
        <w:t>in light of</w:t>
      </w:r>
      <w:proofErr w:type="gramEnd"/>
      <w:r w:rsidR="00A33E07">
        <w:rPr>
          <w:rFonts w:ascii="Times New Roman" w:hAnsi="Times New Roman" w:cs="Times New Roman"/>
        </w:rPr>
        <w:t xml:space="preserve"> their contribution to theory and broader public conversations about news and public affairs information on digital media platforms.</w:t>
      </w:r>
    </w:p>
    <w:p w14:paraId="10151A0C" w14:textId="03F1C994" w:rsidR="006E7E99" w:rsidRPr="006E7E99" w:rsidRDefault="006E7E99" w:rsidP="0072519F">
      <w:pPr>
        <w:widowControl w:val="0"/>
        <w:spacing w:line="480" w:lineRule="auto"/>
        <w:rPr>
          <w:rFonts w:ascii="Times New Roman" w:hAnsi="Times New Roman" w:cs="Times New Roman"/>
        </w:rPr>
      </w:pPr>
      <w:r>
        <w:rPr>
          <w:rFonts w:ascii="Times New Roman" w:hAnsi="Times New Roman" w:cs="Times New Roman"/>
        </w:rPr>
        <w:tab/>
      </w:r>
      <w:r w:rsidRPr="006E7E99">
        <w:rPr>
          <w:rFonts w:ascii="Times New Roman" w:hAnsi="Times New Roman" w:cs="Times New Roman"/>
          <w:i/>
          <w:iCs/>
        </w:rPr>
        <w:t>Keywords</w:t>
      </w:r>
      <w:r>
        <w:rPr>
          <w:rFonts w:ascii="Times New Roman" w:hAnsi="Times New Roman" w:cs="Times New Roman"/>
        </w:rPr>
        <w:t>: Incidental exposure, news exposure,</w:t>
      </w:r>
      <w:r w:rsidR="00A33E07">
        <w:rPr>
          <w:rFonts w:ascii="Times New Roman" w:hAnsi="Times New Roman" w:cs="Times New Roman"/>
        </w:rPr>
        <w:t xml:space="preserve"> news engagement,</w:t>
      </w:r>
      <w:r>
        <w:rPr>
          <w:rFonts w:ascii="Times New Roman" w:hAnsi="Times New Roman" w:cs="Times New Roman"/>
        </w:rPr>
        <w:t xml:space="preserve"> digital inequalities social media, digital media, platforms</w:t>
      </w:r>
    </w:p>
    <w:p w14:paraId="3FA8EC7C" w14:textId="77777777" w:rsidR="006E7E99" w:rsidRDefault="006E7E99" w:rsidP="0072519F">
      <w:pPr>
        <w:widowControl w:val="0"/>
        <w:spacing w:line="480" w:lineRule="auto"/>
        <w:jc w:val="center"/>
        <w:rPr>
          <w:rFonts w:ascii="Times New Roman" w:hAnsi="Times New Roman" w:cs="Times New Roman"/>
          <w:b/>
          <w:bCs/>
        </w:rPr>
      </w:pPr>
    </w:p>
    <w:p w14:paraId="002A477B" w14:textId="77777777" w:rsidR="0046698D" w:rsidRDefault="0046698D"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6BF93638" w14:textId="677EA26E" w:rsidR="00FF6127" w:rsidRPr="00FF6127" w:rsidRDefault="00FF6127" w:rsidP="0072519F">
      <w:pPr>
        <w:widowControl w:val="0"/>
        <w:spacing w:line="480" w:lineRule="auto"/>
        <w:jc w:val="center"/>
        <w:rPr>
          <w:rFonts w:ascii="Times New Roman" w:hAnsi="Times New Roman" w:cs="Times New Roman"/>
          <w:b/>
          <w:bCs/>
        </w:rPr>
      </w:pPr>
      <w:r w:rsidRPr="00FF6127">
        <w:rPr>
          <w:rFonts w:ascii="Times New Roman" w:hAnsi="Times New Roman" w:cs="Times New Roman"/>
          <w:b/>
          <w:bCs/>
        </w:rPr>
        <w:lastRenderedPageBreak/>
        <w:t xml:space="preserve">News ‘Attraction’ and </w:t>
      </w:r>
      <w:r w:rsidR="00221F48">
        <w:rPr>
          <w:rFonts w:ascii="Times New Roman" w:hAnsi="Times New Roman" w:cs="Times New Roman"/>
          <w:b/>
          <w:bCs/>
        </w:rPr>
        <w:t>Digital Inequalities</w:t>
      </w:r>
      <w:r w:rsidRPr="00FF6127">
        <w:rPr>
          <w:rFonts w:ascii="Times New Roman" w:hAnsi="Times New Roman" w:cs="Times New Roman"/>
          <w:b/>
          <w:bCs/>
        </w:rPr>
        <w:t xml:space="preserve">: </w:t>
      </w:r>
      <w:r w:rsidR="00221F48">
        <w:rPr>
          <w:rFonts w:ascii="Times New Roman" w:hAnsi="Times New Roman" w:cs="Times New Roman"/>
          <w:b/>
          <w:bCs/>
        </w:rPr>
        <w:t>Incidental News Exposure and the Equalization or Stratification of Political Information</w:t>
      </w:r>
    </w:p>
    <w:p w14:paraId="16A28454" w14:textId="60826123" w:rsidR="00602487" w:rsidRDefault="00503EE9" w:rsidP="0072519F">
      <w:pPr>
        <w:widowControl w:val="0"/>
        <w:spacing w:line="480" w:lineRule="auto"/>
        <w:rPr>
          <w:rFonts w:ascii="Times New Roman" w:hAnsi="Times New Roman" w:cs="Times New Roman"/>
        </w:rPr>
      </w:pPr>
      <w:r w:rsidRPr="003E6315">
        <w:rPr>
          <w:rFonts w:ascii="Times New Roman" w:hAnsi="Times New Roman" w:cs="Times New Roman"/>
        </w:rPr>
        <w:t xml:space="preserve">A central question in </w:t>
      </w:r>
      <w:r w:rsidR="00A80D2B">
        <w:rPr>
          <w:rFonts w:ascii="Times New Roman" w:hAnsi="Times New Roman" w:cs="Times New Roman"/>
        </w:rPr>
        <w:t>the study</w:t>
      </w:r>
      <w:r w:rsidRPr="003E6315">
        <w:rPr>
          <w:rFonts w:ascii="Times New Roman" w:hAnsi="Times New Roman" w:cs="Times New Roman"/>
        </w:rPr>
        <w:t xml:space="preserve"> </w:t>
      </w:r>
      <w:r>
        <w:rPr>
          <w:rFonts w:ascii="Times New Roman" w:hAnsi="Times New Roman" w:cs="Times New Roman"/>
        </w:rPr>
        <w:t>of</w:t>
      </w:r>
      <w:r w:rsidRPr="003E6315">
        <w:rPr>
          <w:rFonts w:ascii="Times New Roman" w:hAnsi="Times New Roman" w:cs="Times New Roman"/>
        </w:rPr>
        <w:t xml:space="preserve"> contemporary</w:t>
      </w:r>
      <w:r>
        <w:rPr>
          <w:rFonts w:ascii="Times New Roman" w:hAnsi="Times New Roman" w:cs="Times New Roman"/>
        </w:rPr>
        <w:t xml:space="preserve"> news environments</w:t>
      </w:r>
      <w:r w:rsidRPr="003E6315">
        <w:rPr>
          <w:rFonts w:ascii="Times New Roman" w:hAnsi="Times New Roman" w:cs="Times New Roman"/>
        </w:rPr>
        <w:t xml:space="preserve"> has been whether digital media are reshaping long-standing inequalities in </w:t>
      </w:r>
      <w:r>
        <w:rPr>
          <w:rFonts w:ascii="Times New Roman" w:hAnsi="Times New Roman" w:cs="Times New Roman"/>
        </w:rPr>
        <w:t xml:space="preserve">political </w:t>
      </w:r>
      <w:r w:rsidRPr="003E6315">
        <w:rPr>
          <w:rFonts w:ascii="Times New Roman" w:hAnsi="Times New Roman" w:cs="Times New Roman"/>
        </w:rPr>
        <w:t>news exposure and engagement.</w:t>
      </w:r>
      <w:r>
        <w:rPr>
          <w:rFonts w:ascii="Times New Roman" w:hAnsi="Times New Roman" w:cs="Times New Roman"/>
        </w:rPr>
        <w:t xml:space="preserve"> While t</w:t>
      </w:r>
      <w:r w:rsidRPr="003E6315">
        <w:rPr>
          <w:rFonts w:ascii="Times New Roman" w:hAnsi="Times New Roman" w:cs="Times New Roman"/>
        </w:rPr>
        <w:t>he dominant perspective</w:t>
      </w:r>
      <w:r>
        <w:rPr>
          <w:rFonts w:ascii="Times New Roman" w:hAnsi="Times New Roman" w:cs="Times New Roman"/>
        </w:rPr>
        <w:t xml:space="preserve"> </w:t>
      </w:r>
      <w:r w:rsidRPr="003E6315">
        <w:rPr>
          <w:rFonts w:ascii="Times New Roman" w:hAnsi="Times New Roman" w:cs="Times New Roman"/>
        </w:rPr>
        <w:t xml:space="preserve">has been that </w:t>
      </w:r>
      <w:r>
        <w:rPr>
          <w:rFonts w:ascii="Times New Roman" w:hAnsi="Times New Roman" w:cs="Times New Roman"/>
        </w:rPr>
        <w:t>prominent platforms such as Facebook and Google tend to</w:t>
      </w:r>
      <w:r w:rsidRPr="003E6315">
        <w:rPr>
          <w:rFonts w:ascii="Times New Roman" w:hAnsi="Times New Roman" w:cs="Times New Roman"/>
        </w:rPr>
        <w:t xml:space="preserve"> </w:t>
      </w:r>
      <w:r>
        <w:rPr>
          <w:rFonts w:ascii="Times New Roman" w:hAnsi="Times New Roman" w:cs="Times New Roman"/>
        </w:rPr>
        <w:t>exacerbate informational inequalities</w:t>
      </w:r>
      <w:r w:rsidR="00296313">
        <w:rPr>
          <w:rFonts w:ascii="Times New Roman" w:hAnsi="Times New Roman" w:cs="Times New Roman"/>
        </w:rPr>
        <w:t xml:space="preserve"> (</w:t>
      </w:r>
      <w:r w:rsidR="00296313" w:rsidRPr="003E6315">
        <w:rPr>
          <w:rFonts w:ascii="Times New Roman" w:hAnsi="Times New Roman" w:cs="Times New Roman"/>
        </w:rPr>
        <w:t>Prior, 2007</w:t>
      </w:r>
      <w:r w:rsidR="00296313">
        <w:rPr>
          <w:rFonts w:ascii="Times New Roman" w:hAnsi="Times New Roman" w:cs="Times New Roman"/>
        </w:rPr>
        <w:t>)</w:t>
      </w:r>
      <w:r>
        <w:rPr>
          <w:rFonts w:ascii="Times New Roman" w:hAnsi="Times New Roman" w:cs="Times New Roman"/>
        </w:rPr>
        <w:t xml:space="preserve">, </w:t>
      </w:r>
      <w:r w:rsidRPr="000620B2">
        <w:rPr>
          <w:rFonts w:ascii="Times New Roman" w:hAnsi="Times New Roman" w:cs="Times New Roman"/>
        </w:rPr>
        <w:t xml:space="preserve">the burgeoning literature on ‘incidental’ exposure complicates </w:t>
      </w:r>
      <w:r>
        <w:rPr>
          <w:rFonts w:ascii="Times New Roman" w:hAnsi="Times New Roman" w:cs="Times New Roman"/>
        </w:rPr>
        <w:t>the</w:t>
      </w:r>
      <w:r w:rsidRPr="000620B2">
        <w:rPr>
          <w:rFonts w:ascii="Times New Roman" w:hAnsi="Times New Roman" w:cs="Times New Roman"/>
        </w:rPr>
        <w:t xml:space="preserve"> picture</w:t>
      </w:r>
      <w:r>
        <w:rPr>
          <w:rFonts w:ascii="Times New Roman" w:hAnsi="Times New Roman" w:cs="Times New Roman"/>
        </w:rPr>
        <w:t xml:space="preserve"> by suggesting that even the politically disengaged or uninterested might be exposed to some political news </w:t>
      </w:r>
      <w:proofErr w:type="gramStart"/>
      <w:r>
        <w:rPr>
          <w:rFonts w:ascii="Times New Roman" w:hAnsi="Times New Roman" w:cs="Times New Roman"/>
        </w:rPr>
        <w:t>in the course of</w:t>
      </w:r>
      <w:proofErr w:type="gramEnd"/>
      <w:r>
        <w:rPr>
          <w:rFonts w:ascii="Times New Roman" w:hAnsi="Times New Roman" w:cs="Times New Roman"/>
        </w:rPr>
        <w:t xml:space="preserve"> using digital media platforms for other purposes (Fletcher &amp; Nielsen, 2018).</w:t>
      </w:r>
      <w:r w:rsidR="00A80D2B">
        <w:rPr>
          <w:rFonts w:ascii="Times New Roman" w:hAnsi="Times New Roman" w:cs="Times New Roman"/>
        </w:rPr>
        <w:t xml:space="preserve"> However, recent scholarship has identified a key issue </w:t>
      </w:r>
      <w:r w:rsidR="0003135C">
        <w:rPr>
          <w:rFonts w:ascii="Times New Roman" w:hAnsi="Times New Roman" w:cs="Times New Roman"/>
        </w:rPr>
        <w:t xml:space="preserve">in this literature: It has overemphasized the role of interest in </w:t>
      </w:r>
      <w:r w:rsidR="00552370">
        <w:rPr>
          <w:rFonts w:ascii="Times New Roman" w:hAnsi="Times New Roman" w:cs="Times New Roman"/>
        </w:rPr>
        <w:t>explaining</w:t>
      </w:r>
      <w:r w:rsidR="0003135C">
        <w:rPr>
          <w:rFonts w:ascii="Times New Roman" w:hAnsi="Times New Roman" w:cs="Times New Roman"/>
        </w:rPr>
        <w:t xml:space="preserve"> information </w:t>
      </w:r>
      <w:proofErr w:type="gramStart"/>
      <w:r w:rsidR="0003135C">
        <w:rPr>
          <w:rFonts w:ascii="Times New Roman" w:hAnsi="Times New Roman" w:cs="Times New Roman"/>
        </w:rPr>
        <w:t>gaps, and</w:t>
      </w:r>
      <w:proofErr w:type="gramEnd"/>
      <w:r w:rsidR="0003135C">
        <w:rPr>
          <w:rFonts w:ascii="Times New Roman" w:hAnsi="Times New Roman" w:cs="Times New Roman"/>
        </w:rPr>
        <w:t xml:space="preserve"> </w:t>
      </w:r>
      <w:r w:rsidR="00296313">
        <w:rPr>
          <w:rFonts w:ascii="Times New Roman" w:hAnsi="Times New Roman" w:cs="Times New Roman"/>
        </w:rPr>
        <w:t xml:space="preserve">underemphasized </w:t>
      </w:r>
      <w:r w:rsidR="00552370">
        <w:rPr>
          <w:rFonts w:ascii="Times New Roman" w:hAnsi="Times New Roman" w:cs="Times New Roman"/>
        </w:rPr>
        <w:t xml:space="preserve">how </w:t>
      </w:r>
      <w:r w:rsidR="00545B29">
        <w:rPr>
          <w:rFonts w:ascii="Times New Roman" w:hAnsi="Times New Roman" w:cs="Times New Roman"/>
        </w:rPr>
        <w:t xml:space="preserve">changes in ‘supply-side’ </w:t>
      </w:r>
      <w:r w:rsidR="000454A4">
        <w:rPr>
          <w:rFonts w:ascii="Times New Roman" w:hAnsi="Times New Roman" w:cs="Times New Roman"/>
        </w:rPr>
        <w:t>dynamics brought about by digital media platforms and</w:t>
      </w:r>
      <w:r w:rsidR="00545B29">
        <w:rPr>
          <w:rFonts w:ascii="Times New Roman" w:hAnsi="Times New Roman" w:cs="Times New Roman"/>
        </w:rPr>
        <w:t xml:space="preserve"> </w:t>
      </w:r>
      <w:r w:rsidR="000454A4">
        <w:rPr>
          <w:rFonts w:ascii="Times New Roman" w:hAnsi="Times New Roman" w:cs="Times New Roman"/>
        </w:rPr>
        <w:t>the ways they</w:t>
      </w:r>
      <w:r w:rsidR="00545B29">
        <w:rPr>
          <w:rFonts w:ascii="Times New Roman" w:hAnsi="Times New Roman" w:cs="Times New Roman"/>
        </w:rPr>
        <w:t xml:space="preserve"> shape information flows</w:t>
      </w:r>
      <w:r w:rsidR="009E2451">
        <w:rPr>
          <w:rFonts w:ascii="Times New Roman" w:hAnsi="Times New Roman" w:cs="Times New Roman"/>
        </w:rPr>
        <w:t xml:space="preserve"> online</w:t>
      </w:r>
      <w:r w:rsidR="00545B29">
        <w:rPr>
          <w:rFonts w:ascii="Times New Roman" w:hAnsi="Times New Roman" w:cs="Times New Roman"/>
        </w:rPr>
        <w:t xml:space="preserve">. </w:t>
      </w:r>
    </w:p>
    <w:p w14:paraId="47C37654" w14:textId="449F8613" w:rsidR="00FF6127" w:rsidRPr="00DB7799" w:rsidRDefault="00602487" w:rsidP="0072519F">
      <w:pPr>
        <w:widowControl w:val="0"/>
        <w:spacing w:line="480" w:lineRule="auto"/>
        <w:rPr>
          <w:rFonts w:ascii="Times New Roman" w:hAnsi="Times New Roman" w:cs="Times New Roman"/>
        </w:rPr>
      </w:pPr>
      <w:r>
        <w:rPr>
          <w:rFonts w:ascii="Times New Roman" w:hAnsi="Times New Roman" w:cs="Times New Roman"/>
        </w:rPr>
        <w:tab/>
      </w:r>
      <w:r w:rsidR="00545B29">
        <w:rPr>
          <w:rFonts w:ascii="Times New Roman" w:hAnsi="Times New Roman" w:cs="Times New Roman"/>
        </w:rPr>
        <w:t xml:space="preserve">Based on this observation, Thorson (2020) introduced the metaphor of ‘attracting the news’ in order to describe </w:t>
      </w:r>
      <w:r w:rsidR="00FD2306">
        <w:rPr>
          <w:rFonts w:ascii="Times New Roman" w:hAnsi="Times New Roman" w:cs="Times New Roman"/>
        </w:rPr>
        <w:t>the</w:t>
      </w:r>
      <w:r w:rsidR="00545B29">
        <w:rPr>
          <w:rFonts w:ascii="Times New Roman" w:hAnsi="Times New Roman" w:cs="Times New Roman"/>
        </w:rPr>
        <w:t xml:space="preserve"> </w:t>
      </w:r>
      <w:r w:rsidR="00780BA4">
        <w:rPr>
          <w:rFonts w:ascii="Times New Roman" w:hAnsi="Times New Roman" w:cs="Times New Roman"/>
        </w:rPr>
        <w:t>confluence of</w:t>
      </w:r>
      <w:r w:rsidR="00FD2306">
        <w:rPr>
          <w:rFonts w:ascii="Times New Roman" w:hAnsi="Times New Roman" w:cs="Times New Roman"/>
        </w:rPr>
        <w:t xml:space="preserve"> supply- and demand-side</w:t>
      </w:r>
      <w:r w:rsidR="00780BA4">
        <w:rPr>
          <w:rFonts w:ascii="Times New Roman" w:hAnsi="Times New Roman" w:cs="Times New Roman"/>
        </w:rPr>
        <w:t xml:space="preserve"> </w:t>
      </w:r>
      <w:proofErr w:type="gramStart"/>
      <w:r w:rsidR="00780BA4">
        <w:rPr>
          <w:rFonts w:ascii="Times New Roman" w:hAnsi="Times New Roman" w:cs="Times New Roman"/>
        </w:rPr>
        <w:t>factors</w:t>
      </w:r>
      <w:r w:rsidR="0012287C">
        <w:rPr>
          <w:rFonts w:ascii="Times New Roman" w:hAnsi="Times New Roman" w:cs="Times New Roman"/>
        </w:rPr>
        <w:t>,</w:t>
      </w:r>
      <w:r w:rsidR="00545B29">
        <w:rPr>
          <w:rFonts w:ascii="Times New Roman" w:hAnsi="Times New Roman" w:cs="Times New Roman"/>
        </w:rPr>
        <w:t xml:space="preserve"> and</w:t>
      </w:r>
      <w:proofErr w:type="gramEnd"/>
      <w:r w:rsidR="00545B29">
        <w:rPr>
          <w:rFonts w:ascii="Times New Roman" w:hAnsi="Times New Roman" w:cs="Times New Roman"/>
        </w:rPr>
        <w:t xml:space="preserve"> shift the scholarly conversation </w:t>
      </w:r>
      <w:r w:rsidR="00780BA4">
        <w:rPr>
          <w:rFonts w:ascii="Times New Roman" w:hAnsi="Times New Roman" w:cs="Times New Roman"/>
        </w:rPr>
        <w:t>about</w:t>
      </w:r>
      <w:r w:rsidR="00545B29">
        <w:rPr>
          <w:rFonts w:ascii="Times New Roman" w:hAnsi="Times New Roman" w:cs="Times New Roman"/>
        </w:rPr>
        <w:t xml:space="preserve"> informational inequalities toward a deeper consideration of the range individual, social, and </w:t>
      </w:r>
      <w:r>
        <w:rPr>
          <w:rFonts w:ascii="Times New Roman" w:hAnsi="Times New Roman" w:cs="Times New Roman"/>
        </w:rPr>
        <w:t>technological</w:t>
      </w:r>
      <w:r w:rsidR="00545B29">
        <w:rPr>
          <w:rFonts w:ascii="Times New Roman" w:hAnsi="Times New Roman" w:cs="Times New Roman"/>
        </w:rPr>
        <w:t xml:space="preserve"> </w:t>
      </w:r>
      <w:r w:rsidR="00780BA4">
        <w:rPr>
          <w:rFonts w:ascii="Times New Roman" w:hAnsi="Times New Roman" w:cs="Times New Roman"/>
        </w:rPr>
        <w:t>influences</w:t>
      </w:r>
      <w:r w:rsidR="00545B29">
        <w:rPr>
          <w:rFonts w:ascii="Times New Roman" w:hAnsi="Times New Roman" w:cs="Times New Roman"/>
        </w:rPr>
        <w:t xml:space="preserve"> that might produce them. </w:t>
      </w:r>
      <w:r>
        <w:rPr>
          <w:rFonts w:ascii="Times New Roman" w:hAnsi="Times New Roman" w:cs="Times New Roman"/>
        </w:rPr>
        <w:t xml:space="preserve">In this article, we develop the idea of </w:t>
      </w:r>
      <w:r>
        <w:rPr>
          <w:rFonts w:ascii="Times New Roman" w:hAnsi="Times New Roman" w:cs="Times New Roman"/>
          <w:i/>
          <w:iCs/>
        </w:rPr>
        <w:t>news attraction</w:t>
      </w:r>
      <w:r>
        <w:rPr>
          <w:rFonts w:ascii="Times New Roman" w:hAnsi="Times New Roman" w:cs="Times New Roman"/>
        </w:rPr>
        <w:t xml:space="preserve"> as an analytic concept to be used in tandem with incidental news exposure</w:t>
      </w:r>
      <w:r w:rsidR="00D358F0">
        <w:rPr>
          <w:rFonts w:ascii="Times New Roman" w:hAnsi="Times New Roman" w:cs="Times New Roman"/>
        </w:rPr>
        <w:t xml:space="preserve">. </w:t>
      </w:r>
      <w:r w:rsidR="00BF197E">
        <w:rPr>
          <w:rFonts w:ascii="Times New Roman" w:hAnsi="Times New Roman" w:cs="Times New Roman"/>
        </w:rPr>
        <w:t>D</w:t>
      </w:r>
      <w:r>
        <w:rPr>
          <w:rFonts w:ascii="Times New Roman" w:hAnsi="Times New Roman" w:cs="Times New Roman"/>
        </w:rPr>
        <w:t xml:space="preserve">oing so clarifies debates surrounding the equalizing or stratifying effects of digital media on news exposure and engagement. </w:t>
      </w:r>
      <w:r w:rsidR="00D358F0">
        <w:rPr>
          <w:rFonts w:ascii="Times New Roman" w:hAnsi="Times New Roman" w:cs="Times New Roman"/>
        </w:rPr>
        <w:t>D</w:t>
      </w:r>
      <w:r>
        <w:rPr>
          <w:rFonts w:ascii="Times New Roman" w:hAnsi="Times New Roman" w:cs="Times New Roman"/>
        </w:rPr>
        <w:t>eriv</w:t>
      </w:r>
      <w:r w:rsidR="00D358F0">
        <w:rPr>
          <w:rFonts w:ascii="Times New Roman" w:hAnsi="Times New Roman" w:cs="Times New Roman"/>
        </w:rPr>
        <w:t>ing</w:t>
      </w:r>
      <w:r>
        <w:rPr>
          <w:rFonts w:ascii="Times New Roman" w:hAnsi="Times New Roman" w:cs="Times New Roman"/>
        </w:rPr>
        <w:t xml:space="preserve"> predictions</w:t>
      </w:r>
      <w:r w:rsidR="00DB7799">
        <w:rPr>
          <w:rFonts w:ascii="Times New Roman" w:hAnsi="Times New Roman" w:cs="Times New Roman"/>
        </w:rPr>
        <w:t xml:space="preserve"> about equalization or stratification</w:t>
      </w:r>
      <w:r>
        <w:rPr>
          <w:rFonts w:ascii="Times New Roman" w:hAnsi="Times New Roman" w:cs="Times New Roman"/>
        </w:rPr>
        <w:t xml:space="preserve"> based our explication of the</w:t>
      </w:r>
      <w:r w:rsidR="00780BA4">
        <w:rPr>
          <w:rFonts w:ascii="Times New Roman" w:hAnsi="Times New Roman" w:cs="Times New Roman"/>
        </w:rPr>
        <w:t xml:space="preserve"> ‘news attraction’</w:t>
      </w:r>
      <w:r>
        <w:rPr>
          <w:rFonts w:ascii="Times New Roman" w:hAnsi="Times New Roman" w:cs="Times New Roman"/>
        </w:rPr>
        <w:t xml:space="preserve"> concept,</w:t>
      </w:r>
      <w:r w:rsidR="00BF197E">
        <w:rPr>
          <w:rFonts w:ascii="Times New Roman" w:hAnsi="Times New Roman" w:cs="Times New Roman"/>
        </w:rPr>
        <w:t xml:space="preserve"> </w:t>
      </w:r>
      <w:r w:rsidR="00153B9E">
        <w:rPr>
          <w:rFonts w:ascii="Times New Roman" w:hAnsi="Times New Roman" w:cs="Times New Roman"/>
        </w:rPr>
        <w:t xml:space="preserve">we test those hypotheses with data from </w:t>
      </w:r>
      <w:r w:rsidR="00153B9E" w:rsidRPr="002461D5">
        <w:rPr>
          <w:rFonts w:ascii="Times New Roman" w:hAnsi="Times New Roman" w:cs="Times New Roman"/>
        </w:rPr>
        <w:t>an online survey of social media users in the United States</w:t>
      </w:r>
      <w:r w:rsidR="00153B9E">
        <w:rPr>
          <w:rFonts w:ascii="Times New Roman" w:hAnsi="Times New Roman" w:cs="Times New Roman"/>
        </w:rPr>
        <w:t xml:space="preserve"> conducted during the 2020 Presidential Election cycle.</w:t>
      </w:r>
      <w:r w:rsidR="00DB7799">
        <w:rPr>
          <w:rFonts w:ascii="Times New Roman" w:hAnsi="Times New Roman" w:cs="Times New Roman"/>
        </w:rPr>
        <w:t xml:space="preserve"> Finally, we discuss results </w:t>
      </w:r>
      <w:proofErr w:type="gramStart"/>
      <w:r w:rsidR="00DB7799">
        <w:rPr>
          <w:rFonts w:ascii="Times New Roman" w:hAnsi="Times New Roman" w:cs="Times New Roman"/>
        </w:rPr>
        <w:t>in light of</w:t>
      </w:r>
      <w:proofErr w:type="gramEnd"/>
      <w:r w:rsidR="00DB7799">
        <w:rPr>
          <w:rFonts w:ascii="Times New Roman" w:hAnsi="Times New Roman" w:cs="Times New Roman"/>
        </w:rPr>
        <w:t xml:space="preserve"> extant theory and broader conversations about informational inequalities in </w:t>
      </w:r>
      <w:r w:rsidR="00DB7799" w:rsidRPr="00C03DB6">
        <w:rPr>
          <w:rFonts w:ascii="Times New Roman" w:hAnsi="Times New Roman" w:cs="Times New Roman"/>
        </w:rPr>
        <w:t>contemporary news environments.</w:t>
      </w:r>
    </w:p>
    <w:p w14:paraId="714BA2CE" w14:textId="504E6EB0" w:rsidR="00D239C1" w:rsidRDefault="00D239C1" w:rsidP="0072519F">
      <w:pPr>
        <w:widowControl w:val="0"/>
        <w:spacing w:line="480" w:lineRule="auto"/>
        <w:rPr>
          <w:rFonts w:ascii="Times New Roman" w:hAnsi="Times New Roman" w:cs="Times New Roman"/>
          <w:b/>
          <w:bCs/>
        </w:rPr>
      </w:pPr>
      <w:r>
        <w:rPr>
          <w:rFonts w:ascii="Times New Roman" w:hAnsi="Times New Roman" w:cs="Times New Roman"/>
          <w:b/>
          <w:bCs/>
        </w:rPr>
        <w:t>Equali</w:t>
      </w:r>
      <w:r w:rsidR="000C452B">
        <w:rPr>
          <w:rFonts w:ascii="Times New Roman" w:hAnsi="Times New Roman" w:cs="Times New Roman"/>
          <w:b/>
          <w:bCs/>
        </w:rPr>
        <w:t>zation</w:t>
      </w:r>
      <w:r>
        <w:rPr>
          <w:rFonts w:ascii="Times New Roman" w:hAnsi="Times New Roman" w:cs="Times New Roman"/>
          <w:b/>
          <w:bCs/>
        </w:rPr>
        <w:t xml:space="preserve"> Versus Stratif</w:t>
      </w:r>
      <w:r w:rsidR="000C452B">
        <w:rPr>
          <w:rFonts w:ascii="Times New Roman" w:hAnsi="Times New Roman" w:cs="Times New Roman"/>
          <w:b/>
          <w:bCs/>
        </w:rPr>
        <w:t>ication in Political News</w:t>
      </w:r>
      <w:r w:rsidR="00FB2A85">
        <w:rPr>
          <w:rFonts w:ascii="Times New Roman" w:hAnsi="Times New Roman" w:cs="Times New Roman"/>
          <w:b/>
          <w:bCs/>
        </w:rPr>
        <w:t xml:space="preserve"> Audiences</w:t>
      </w:r>
    </w:p>
    <w:p w14:paraId="35017865" w14:textId="2311B0C5" w:rsidR="000A7FB0"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4360D7">
        <w:rPr>
          <w:rFonts w:ascii="Times New Roman" w:hAnsi="Times New Roman" w:cs="Times New Roman"/>
        </w:rPr>
        <w:t>The</w:t>
      </w:r>
      <w:r w:rsidRPr="003E6315">
        <w:rPr>
          <w:rFonts w:ascii="Times New Roman" w:hAnsi="Times New Roman" w:cs="Times New Roman"/>
        </w:rPr>
        <w:t xml:space="preserve"> question </w:t>
      </w:r>
      <w:r w:rsidR="004360D7">
        <w:rPr>
          <w:rFonts w:ascii="Times New Roman" w:hAnsi="Times New Roman" w:cs="Times New Roman"/>
        </w:rPr>
        <w:t>of</w:t>
      </w:r>
      <w:r w:rsidRPr="003E6315">
        <w:rPr>
          <w:rFonts w:ascii="Times New Roman" w:hAnsi="Times New Roman" w:cs="Times New Roman"/>
        </w:rPr>
        <w:t xml:space="preserve"> whether </w:t>
      </w:r>
      <w:r w:rsidR="00CA66BC">
        <w:rPr>
          <w:rFonts w:ascii="Times New Roman" w:hAnsi="Times New Roman" w:cs="Times New Roman"/>
        </w:rPr>
        <w:t xml:space="preserve">the use of </w:t>
      </w:r>
      <w:r w:rsidRPr="003E6315">
        <w:rPr>
          <w:rFonts w:ascii="Times New Roman" w:hAnsi="Times New Roman" w:cs="Times New Roman"/>
        </w:rPr>
        <w:t xml:space="preserve">digital media </w:t>
      </w:r>
      <w:r w:rsidR="00CA66BC">
        <w:rPr>
          <w:rFonts w:ascii="Times New Roman" w:hAnsi="Times New Roman" w:cs="Times New Roman"/>
        </w:rPr>
        <w:t>reduce</w:t>
      </w:r>
      <w:r w:rsidR="00D078D7">
        <w:rPr>
          <w:rFonts w:ascii="Times New Roman" w:hAnsi="Times New Roman" w:cs="Times New Roman"/>
        </w:rPr>
        <w:t>s</w:t>
      </w:r>
      <w:r w:rsidR="00CA66BC">
        <w:rPr>
          <w:rFonts w:ascii="Times New Roman" w:hAnsi="Times New Roman" w:cs="Times New Roman"/>
        </w:rPr>
        <w:t xml:space="preserve"> or exacerbate</w:t>
      </w:r>
      <w:r w:rsidR="00D078D7">
        <w:rPr>
          <w:rFonts w:ascii="Times New Roman" w:hAnsi="Times New Roman" w:cs="Times New Roman"/>
        </w:rPr>
        <w:t>s</w:t>
      </w:r>
      <w:r w:rsidRPr="003E6315">
        <w:rPr>
          <w:rFonts w:ascii="Times New Roman" w:hAnsi="Times New Roman" w:cs="Times New Roman"/>
        </w:rPr>
        <w:t xml:space="preserve"> inequalities in news exposure and engagement</w:t>
      </w:r>
      <w:r w:rsidR="004360D7">
        <w:rPr>
          <w:rFonts w:ascii="Times New Roman" w:hAnsi="Times New Roman" w:cs="Times New Roman"/>
        </w:rPr>
        <w:t xml:space="preserve"> </w:t>
      </w:r>
      <w:r w:rsidR="00F51EDD">
        <w:rPr>
          <w:rFonts w:ascii="Times New Roman" w:hAnsi="Times New Roman" w:cs="Times New Roman"/>
        </w:rPr>
        <w:t xml:space="preserve">largely parallel similar questions regarding broad stratificational effects of the internet (i.e., the ‘digital divide’), and it </w:t>
      </w:r>
      <w:r w:rsidR="003B592D">
        <w:rPr>
          <w:rFonts w:ascii="Times New Roman" w:hAnsi="Times New Roman" w:cs="Times New Roman"/>
        </w:rPr>
        <w:t>grew out of</w:t>
      </w:r>
      <w:r w:rsidR="00453566" w:rsidRPr="00453566">
        <w:rPr>
          <w:rFonts w:ascii="Times New Roman" w:hAnsi="Times New Roman" w:cs="Times New Roman"/>
        </w:rPr>
        <w:t xml:space="preserve"> </w:t>
      </w:r>
      <w:r w:rsidR="00453566" w:rsidRPr="00F32EBD">
        <w:rPr>
          <w:rFonts w:ascii="Times New Roman" w:hAnsi="Times New Roman" w:cs="Times New Roman"/>
        </w:rPr>
        <w:t xml:space="preserve">normative assumptions about the role of news and ‘the press’ in informing </w:t>
      </w:r>
      <w:r w:rsidR="00B2499D">
        <w:rPr>
          <w:rFonts w:ascii="Times New Roman" w:hAnsi="Times New Roman" w:cs="Times New Roman"/>
        </w:rPr>
        <w:t>democratic</w:t>
      </w:r>
      <w:r w:rsidR="00453566">
        <w:rPr>
          <w:rFonts w:ascii="Times New Roman" w:hAnsi="Times New Roman" w:cs="Times New Roman"/>
        </w:rPr>
        <w:t xml:space="preserve"> </w:t>
      </w:r>
      <w:r w:rsidR="00453566" w:rsidRPr="00F32EBD">
        <w:rPr>
          <w:rFonts w:ascii="Times New Roman" w:hAnsi="Times New Roman" w:cs="Times New Roman"/>
        </w:rPr>
        <w:t>electorate</w:t>
      </w:r>
      <w:r w:rsidR="00B2499D">
        <w:rPr>
          <w:rFonts w:ascii="Times New Roman" w:hAnsi="Times New Roman" w:cs="Times New Roman"/>
        </w:rPr>
        <w:t>s</w:t>
      </w:r>
      <w:r w:rsidR="00453566" w:rsidRPr="00F32EBD">
        <w:rPr>
          <w:rFonts w:ascii="Times New Roman" w:hAnsi="Times New Roman" w:cs="Times New Roman"/>
        </w:rPr>
        <w:t xml:space="preserve"> (e.g., Prior, 2007)</w:t>
      </w:r>
      <w:r w:rsidR="00F51EDD">
        <w:rPr>
          <w:rFonts w:ascii="Times New Roman" w:hAnsi="Times New Roman" w:cs="Times New Roman"/>
        </w:rPr>
        <w:t>. In addition,</w:t>
      </w:r>
      <w:r w:rsidR="00331781">
        <w:rPr>
          <w:rFonts w:ascii="Times New Roman" w:hAnsi="Times New Roman" w:cs="Times New Roman"/>
        </w:rPr>
        <w:t xml:space="preserve"> </w:t>
      </w:r>
      <w:r w:rsidRPr="003E6315">
        <w:rPr>
          <w:rFonts w:ascii="Times New Roman" w:hAnsi="Times New Roman" w:cs="Times New Roman"/>
        </w:rPr>
        <w:t xml:space="preserve">the functionalist </w:t>
      </w:r>
      <w:r w:rsidR="003B592D">
        <w:rPr>
          <w:rFonts w:ascii="Times New Roman" w:hAnsi="Times New Roman" w:cs="Times New Roman"/>
        </w:rPr>
        <w:t>tradition</w:t>
      </w:r>
      <w:r w:rsidR="00227A3D">
        <w:rPr>
          <w:rFonts w:ascii="Times New Roman" w:hAnsi="Times New Roman" w:cs="Times New Roman"/>
        </w:rPr>
        <w:t xml:space="preserve"> in the study of mass communication</w:t>
      </w:r>
      <w:r w:rsidR="00F51EDD">
        <w:rPr>
          <w:rFonts w:ascii="Times New Roman" w:hAnsi="Times New Roman" w:cs="Times New Roman"/>
        </w:rPr>
        <w:t xml:space="preserve"> </w:t>
      </w:r>
      <w:r w:rsidR="00331781">
        <w:rPr>
          <w:rFonts w:ascii="Times New Roman" w:hAnsi="Times New Roman" w:cs="Times New Roman"/>
        </w:rPr>
        <w:t xml:space="preserve">asserts </w:t>
      </w:r>
      <w:r w:rsidRPr="003E6315">
        <w:rPr>
          <w:rFonts w:ascii="Times New Roman" w:hAnsi="Times New Roman" w:cs="Times New Roman"/>
        </w:rPr>
        <w:t>that mass media serve</w:t>
      </w:r>
      <w:r w:rsidR="00F51EDD">
        <w:rPr>
          <w:rFonts w:ascii="Times New Roman" w:hAnsi="Times New Roman" w:cs="Times New Roman"/>
        </w:rPr>
        <w:t xml:space="preserve"> the</w:t>
      </w:r>
      <w:r w:rsidRPr="003E6315">
        <w:rPr>
          <w:rFonts w:ascii="Times New Roman" w:hAnsi="Times New Roman" w:cs="Times New Roman"/>
        </w:rPr>
        <w:t xml:space="preserve"> important social function of</w:t>
      </w:r>
      <w:r w:rsidR="001D3861">
        <w:rPr>
          <w:rFonts w:ascii="Times New Roman" w:hAnsi="Times New Roman" w:cs="Times New Roman"/>
        </w:rPr>
        <w:t xml:space="preserve"> informing the public </w:t>
      </w:r>
      <w:r w:rsidRPr="001D3861">
        <w:rPr>
          <w:rFonts w:ascii="Times New Roman" w:hAnsi="Times New Roman" w:cs="Times New Roman"/>
        </w:rPr>
        <w:t>(Wright, 1960)</w:t>
      </w:r>
      <w:r w:rsidR="00F51EDD">
        <w:rPr>
          <w:rFonts w:ascii="Times New Roman" w:hAnsi="Times New Roman" w:cs="Times New Roman"/>
        </w:rPr>
        <w:t>, and w</w:t>
      </w:r>
      <w:r w:rsidR="0012471B">
        <w:rPr>
          <w:rFonts w:ascii="Times New Roman" w:hAnsi="Times New Roman" w:cs="Times New Roman"/>
        </w:rPr>
        <w:t xml:space="preserve">hile the field has moved on from functionalism as an organizing framework for understanding media effects on </w:t>
      </w:r>
      <w:r w:rsidR="00453566">
        <w:rPr>
          <w:rFonts w:ascii="Times New Roman" w:hAnsi="Times New Roman" w:cs="Times New Roman"/>
        </w:rPr>
        <w:t xml:space="preserve">individuals and </w:t>
      </w:r>
      <w:r w:rsidR="0012471B">
        <w:rPr>
          <w:rFonts w:ascii="Times New Roman" w:hAnsi="Times New Roman" w:cs="Times New Roman"/>
        </w:rPr>
        <w:t>societ</w:t>
      </w:r>
      <w:r w:rsidR="007A0A05">
        <w:rPr>
          <w:rFonts w:ascii="Times New Roman" w:hAnsi="Times New Roman" w:cs="Times New Roman"/>
        </w:rPr>
        <w:t>ies</w:t>
      </w:r>
      <w:r w:rsidRPr="00F32EBD">
        <w:rPr>
          <w:rFonts w:ascii="Times New Roman" w:hAnsi="Times New Roman" w:cs="Times New Roman"/>
        </w:rPr>
        <w:t xml:space="preserve">, scholars have </w:t>
      </w:r>
      <w:r w:rsidR="0012471B">
        <w:rPr>
          <w:rFonts w:ascii="Times New Roman" w:hAnsi="Times New Roman" w:cs="Times New Roman"/>
        </w:rPr>
        <w:t xml:space="preserve">continued to </w:t>
      </w:r>
      <w:r w:rsidRPr="00F32EBD">
        <w:rPr>
          <w:rFonts w:ascii="Times New Roman" w:hAnsi="Times New Roman" w:cs="Times New Roman"/>
        </w:rPr>
        <w:t>grapple with the problem of the stratif</w:t>
      </w:r>
      <w:r w:rsidR="00D51196">
        <w:rPr>
          <w:rFonts w:ascii="Times New Roman" w:hAnsi="Times New Roman" w:cs="Times New Roman"/>
        </w:rPr>
        <w:t xml:space="preserve">ying </w:t>
      </w:r>
      <w:r w:rsidRPr="00F32EBD">
        <w:rPr>
          <w:rFonts w:ascii="Times New Roman" w:hAnsi="Times New Roman" w:cs="Times New Roman"/>
        </w:rPr>
        <w:t>effects of news media</w:t>
      </w:r>
      <w:r w:rsidR="002F137F">
        <w:rPr>
          <w:rFonts w:ascii="Times New Roman" w:hAnsi="Times New Roman" w:cs="Times New Roman"/>
        </w:rPr>
        <w:t>, particularly in digital media environments</w:t>
      </w:r>
      <w:r w:rsidRPr="00F32EBD">
        <w:rPr>
          <w:rFonts w:ascii="Times New Roman" w:hAnsi="Times New Roman" w:cs="Times New Roman"/>
        </w:rPr>
        <w:t xml:space="preserve">. </w:t>
      </w:r>
    </w:p>
    <w:p w14:paraId="7DB1B643" w14:textId="6BC39BE5" w:rsidR="00D239C1" w:rsidRDefault="000A7FB0" w:rsidP="0072519F">
      <w:pPr>
        <w:widowControl w:val="0"/>
        <w:spacing w:line="480" w:lineRule="auto"/>
        <w:rPr>
          <w:rFonts w:ascii="Times New Roman" w:hAnsi="Times New Roman" w:cs="Times New Roman"/>
        </w:rPr>
      </w:pPr>
      <w:r>
        <w:rPr>
          <w:rFonts w:ascii="Times New Roman" w:hAnsi="Times New Roman" w:cs="Times New Roman"/>
        </w:rPr>
        <w:tab/>
      </w:r>
      <w:r w:rsidR="00D239C1" w:rsidRPr="00F32EBD">
        <w:rPr>
          <w:rFonts w:ascii="Times New Roman" w:hAnsi="Times New Roman" w:cs="Times New Roman"/>
        </w:rPr>
        <w:t xml:space="preserve">Theoretically, </w:t>
      </w:r>
      <w:r w:rsidR="00DA34CF">
        <w:rPr>
          <w:rFonts w:ascii="Times New Roman" w:hAnsi="Times New Roman" w:cs="Times New Roman"/>
        </w:rPr>
        <w:t>widespread</w:t>
      </w:r>
      <w:r w:rsidR="00DA34CF" w:rsidRPr="00F32EBD">
        <w:rPr>
          <w:rFonts w:ascii="Times New Roman" w:hAnsi="Times New Roman" w:cs="Times New Roman"/>
        </w:rPr>
        <w:t xml:space="preserve"> access to </w:t>
      </w:r>
      <w:r w:rsidR="00DA34CF">
        <w:rPr>
          <w:rFonts w:ascii="Times New Roman" w:hAnsi="Times New Roman" w:cs="Times New Roman"/>
        </w:rPr>
        <w:t>news</w:t>
      </w:r>
      <w:r w:rsidR="00DA34CF" w:rsidRPr="00F32EBD">
        <w:rPr>
          <w:rFonts w:ascii="Times New Roman" w:hAnsi="Times New Roman" w:cs="Times New Roman"/>
        </w:rPr>
        <w:t xml:space="preserve"> and public affairs information </w:t>
      </w:r>
      <w:r w:rsidR="00DA34CF">
        <w:rPr>
          <w:rFonts w:ascii="Times New Roman" w:hAnsi="Times New Roman" w:cs="Times New Roman"/>
        </w:rPr>
        <w:t xml:space="preserve">should decrease informational and political inequalities </w:t>
      </w:r>
      <w:r w:rsidR="00DA34CF" w:rsidRPr="00F32EBD">
        <w:rPr>
          <w:rFonts w:ascii="Times New Roman" w:hAnsi="Times New Roman" w:cs="Times New Roman"/>
        </w:rPr>
        <w:t>among groups that are otherwise split along lines of socioeconomic status or other social inequalities</w:t>
      </w:r>
      <w:r w:rsidR="00DA34CF">
        <w:rPr>
          <w:rFonts w:ascii="Times New Roman" w:hAnsi="Times New Roman" w:cs="Times New Roman"/>
        </w:rPr>
        <w:t xml:space="preserve">, </w:t>
      </w:r>
      <w:r w:rsidR="00D239C1" w:rsidRPr="00F32EBD">
        <w:rPr>
          <w:rFonts w:ascii="Times New Roman" w:hAnsi="Times New Roman" w:cs="Times New Roman"/>
        </w:rPr>
        <w:t xml:space="preserve">as access to high-quality information helps people identify problems, coordinate opportunities for solving those problems, and enables participation in civic and political </w:t>
      </w:r>
      <w:r w:rsidR="00D239C1">
        <w:rPr>
          <w:rFonts w:ascii="Times New Roman" w:hAnsi="Times New Roman" w:cs="Times New Roman"/>
        </w:rPr>
        <w:t>activities</w:t>
      </w:r>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Delli</w:t>
      </w:r>
      <w:proofErr w:type="spellEnd"/>
      <w:r w:rsidR="00D239C1" w:rsidRPr="00F32EBD">
        <w:rPr>
          <w:rFonts w:ascii="Times New Roman" w:hAnsi="Times New Roman" w:cs="Times New Roman"/>
        </w:rPr>
        <w:t xml:space="preserve"> </w:t>
      </w:r>
      <w:proofErr w:type="spellStart"/>
      <w:r w:rsidR="00D239C1" w:rsidRPr="00F32EBD">
        <w:rPr>
          <w:rFonts w:ascii="Times New Roman" w:hAnsi="Times New Roman" w:cs="Times New Roman"/>
        </w:rPr>
        <w:t>Carpini</w:t>
      </w:r>
      <w:proofErr w:type="spellEnd"/>
      <w:r w:rsidR="00D239C1" w:rsidRPr="00F32EBD">
        <w:rPr>
          <w:rFonts w:ascii="Times New Roman" w:hAnsi="Times New Roman" w:cs="Times New Roman"/>
        </w:rPr>
        <w:t xml:space="preserve"> &amp; </w:t>
      </w:r>
      <w:proofErr w:type="spellStart"/>
      <w:r w:rsidR="00D239C1" w:rsidRPr="00F32EBD">
        <w:rPr>
          <w:rFonts w:ascii="Times New Roman" w:hAnsi="Times New Roman" w:cs="Times New Roman"/>
        </w:rPr>
        <w:t>Keeter</w:t>
      </w:r>
      <w:proofErr w:type="spellEnd"/>
      <w:r w:rsidR="00D239C1" w:rsidRPr="00F32EBD">
        <w:rPr>
          <w:rFonts w:ascii="Times New Roman" w:hAnsi="Times New Roman" w:cs="Times New Roman"/>
        </w:rPr>
        <w:t xml:space="preserve">, 1996). </w:t>
      </w:r>
      <w:r w:rsidR="00D239C1">
        <w:rPr>
          <w:rFonts w:ascii="Times New Roman" w:hAnsi="Times New Roman" w:cs="Times New Roman"/>
        </w:rPr>
        <w:t>But research shows that, h</w:t>
      </w:r>
      <w:r w:rsidR="00D239C1" w:rsidRPr="003E6315">
        <w:rPr>
          <w:rFonts w:ascii="Times New Roman" w:hAnsi="Times New Roman" w:cs="Times New Roman"/>
        </w:rPr>
        <w:t>istorically, individuals with greater political resources (e.g., the wealthy, educated, and politically interested) have been able to not only consume more news content, but reap greater benefits in terms of political knowledge and engagement (</w:t>
      </w:r>
      <w:r w:rsidR="00D239C1" w:rsidRPr="00F32EBD">
        <w:rPr>
          <w:rFonts w:ascii="Times New Roman" w:hAnsi="Times New Roman" w:cs="Times New Roman"/>
        </w:rPr>
        <w:t>Schlozman</w:t>
      </w:r>
      <w:r w:rsidR="00D239C1" w:rsidRPr="003E6315">
        <w:rPr>
          <w:rFonts w:ascii="Times New Roman" w:hAnsi="Times New Roman" w:cs="Times New Roman"/>
        </w:rPr>
        <w:t xml:space="preserve"> et al., 2018)</w:t>
      </w:r>
      <w:r w:rsidR="00D239C1">
        <w:rPr>
          <w:rFonts w:ascii="Times New Roman" w:hAnsi="Times New Roman" w:cs="Times New Roman"/>
        </w:rPr>
        <w:t>, producing a ‘stratificational’ effect or ‘rich-get-richer’ dynamic</w:t>
      </w:r>
      <w:r w:rsidR="00D239C1" w:rsidRPr="003E6315">
        <w:rPr>
          <w:rFonts w:ascii="Times New Roman" w:hAnsi="Times New Roman" w:cs="Times New Roman"/>
        </w:rPr>
        <w:t xml:space="preserve">. </w:t>
      </w:r>
    </w:p>
    <w:p w14:paraId="25AA2B3E" w14:textId="09FF6C04" w:rsidR="00D239C1" w:rsidRPr="00DE6329"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3E6315">
        <w:rPr>
          <w:rFonts w:ascii="Times New Roman" w:hAnsi="Times New Roman" w:cs="Times New Roman"/>
        </w:rPr>
        <w:t>The dominant perspective</w:t>
      </w:r>
      <w:r>
        <w:rPr>
          <w:rFonts w:ascii="Times New Roman" w:hAnsi="Times New Roman" w:cs="Times New Roman"/>
        </w:rPr>
        <w:t xml:space="preserve"> on digital media</w:t>
      </w:r>
      <w:r w:rsidRPr="003E6315">
        <w:rPr>
          <w:rFonts w:ascii="Times New Roman" w:hAnsi="Times New Roman" w:cs="Times New Roman"/>
        </w:rPr>
        <w:t xml:space="preserve"> has been that </w:t>
      </w:r>
      <w:r>
        <w:rPr>
          <w:rFonts w:ascii="Times New Roman" w:hAnsi="Times New Roman" w:cs="Times New Roman"/>
        </w:rPr>
        <w:t>prominent platforms</w:t>
      </w:r>
      <w:r w:rsidR="00AC7EA9">
        <w:rPr>
          <w:rFonts w:ascii="Times New Roman" w:hAnsi="Times New Roman" w:cs="Times New Roman"/>
        </w:rPr>
        <w:t xml:space="preserve"> such as Facebook and Google</w:t>
      </w:r>
      <w:r>
        <w:rPr>
          <w:rFonts w:ascii="Times New Roman" w:hAnsi="Times New Roman" w:cs="Times New Roman"/>
        </w:rPr>
        <w:t xml:space="preserve"> tend to</w:t>
      </w:r>
      <w:r w:rsidRPr="003E6315">
        <w:rPr>
          <w:rFonts w:ascii="Times New Roman" w:hAnsi="Times New Roman" w:cs="Times New Roman"/>
        </w:rPr>
        <w:t xml:space="preserve"> create </w:t>
      </w:r>
      <w:r>
        <w:rPr>
          <w:rFonts w:ascii="Times New Roman" w:hAnsi="Times New Roman" w:cs="Times New Roman"/>
        </w:rPr>
        <w:t>‘</w:t>
      </w:r>
      <w:r w:rsidRPr="003E6315">
        <w:rPr>
          <w:rFonts w:ascii="Times New Roman" w:hAnsi="Times New Roman" w:cs="Times New Roman"/>
        </w:rPr>
        <w:t>high-choice</w:t>
      </w:r>
      <w:r>
        <w:rPr>
          <w:rFonts w:ascii="Times New Roman" w:hAnsi="Times New Roman" w:cs="Times New Roman"/>
        </w:rPr>
        <w:t>’</w:t>
      </w:r>
      <w:r w:rsidRPr="003E6315">
        <w:rPr>
          <w:rFonts w:ascii="Times New Roman" w:hAnsi="Times New Roman" w:cs="Times New Roman"/>
        </w:rPr>
        <w:t xml:space="preserve"> environments, in which the ability of individuals to customize their media diets has deepened inequalities in news consumption (Prior, 2007). According to this view, the politically interested exist in news-rich digital spaces, while everyone else </w:t>
      </w:r>
      <w:proofErr w:type="gramStart"/>
      <w:r w:rsidRPr="003E6315">
        <w:rPr>
          <w:rFonts w:ascii="Times New Roman" w:hAnsi="Times New Roman" w:cs="Times New Roman"/>
        </w:rPr>
        <w:t>is able to</w:t>
      </w:r>
      <w:proofErr w:type="gramEnd"/>
      <w:r w:rsidRPr="003E6315">
        <w:rPr>
          <w:rFonts w:ascii="Times New Roman" w:hAnsi="Times New Roman" w:cs="Times New Roman"/>
        </w:rPr>
        <w:t xml:space="preserve"> self-select out of news and politics </w:t>
      </w:r>
      <w:r w:rsidRPr="000620B2">
        <w:rPr>
          <w:rFonts w:ascii="Times New Roman" w:hAnsi="Times New Roman" w:cs="Times New Roman"/>
        </w:rPr>
        <w:t xml:space="preserve">altogether (Karlsen et al., 2020; Thorson, </w:t>
      </w:r>
      <w:r w:rsidR="0058706D">
        <w:rPr>
          <w:rFonts w:ascii="Times New Roman" w:hAnsi="Times New Roman" w:cs="Times New Roman"/>
        </w:rPr>
        <w:t>2020</w:t>
      </w:r>
      <w:r w:rsidRPr="000620B2">
        <w:rPr>
          <w:rFonts w:ascii="Times New Roman" w:hAnsi="Times New Roman" w:cs="Times New Roman"/>
        </w:rPr>
        <w:t xml:space="preserve">). </w:t>
      </w:r>
      <w:r w:rsidR="00683BCA">
        <w:rPr>
          <w:rFonts w:ascii="Times New Roman" w:hAnsi="Times New Roman" w:cs="Times New Roman"/>
        </w:rPr>
        <w:t>R</w:t>
      </w:r>
      <w:r w:rsidRPr="000620B2">
        <w:rPr>
          <w:rFonts w:ascii="Times New Roman" w:hAnsi="Times New Roman" w:cs="Times New Roman"/>
        </w:rPr>
        <w:t xml:space="preserve">esearch </w:t>
      </w:r>
      <w:r w:rsidRPr="00857274">
        <w:rPr>
          <w:rFonts w:ascii="Times New Roman" w:hAnsi="Times New Roman" w:cs="Times New Roman"/>
        </w:rPr>
        <w:t>has documented inequalities in news exposure and engagement online (</w:t>
      </w:r>
      <w:proofErr w:type="spellStart"/>
      <w:r w:rsidRPr="00857274">
        <w:rPr>
          <w:rFonts w:ascii="Times New Roman" w:hAnsi="Times New Roman" w:cs="Times New Roman"/>
        </w:rPr>
        <w:t>Kalogeropoulos</w:t>
      </w:r>
      <w:proofErr w:type="spellEnd"/>
      <w:r w:rsidRPr="00857274">
        <w:rPr>
          <w:rFonts w:ascii="Times New Roman" w:hAnsi="Times New Roman" w:cs="Times New Roman"/>
        </w:rPr>
        <w:t xml:space="preserve"> &amp; Nielsen, 2018; </w:t>
      </w:r>
      <w:proofErr w:type="spellStart"/>
      <w:r w:rsidRPr="00857274">
        <w:rPr>
          <w:rFonts w:ascii="Times New Roman" w:hAnsi="Times New Roman" w:cs="Times New Roman"/>
        </w:rPr>
        <w:t>Merten</w:t>
      </w:r>
      <w:proofErr w:type="spellEnd"/>
      <w:r w:rsidRPr="00857274">
        <w:rPr>
          <w:rFonts w:ascii="Times New Roman" w:hAnsi="Times New Roman" w:cs="Times New Roman"/>
        </w:rPr>
        <w:t xml:space="preserve"> et al., 2022)</w:t>
      </w:r>
      <w:r w:rsidR="00DA34CF">
        <w:rPr>
          <w:rFonts w:ascii="Times New Roman" w:hAnsi="Times New Roman" w:cs="Times New Roman"/>
        </w:rPr>
        <w:t>, and a</w:t>
      </w:r>
      <w:r w:rsidR="00D40E1C" w:rsidRPr="00857274">
        <w:rPr>
          <w:rFonts w:ascii="Times New Roman" w:hAnsi="Times New Roman" w:cs="Times New Roman"/>
        </w:rPr>
        <w:t xml:space="preserve">lthough </w:t>
      </w:r>
      <w:r w:rsidR="00DE6329" w:rsidRPr="00857274">
        <w:rPr>
          <w:rFonts w:ascii="Times New Roman" w:hAnsi="Times New Roman" w:cs="Times New Roman"/>
        </w:rPr>
        <w:t xml:space="preserve">there is </w:t>
      </w:r>
      <w:r w:rsidR="00D40E1C" w:rsidRPr="00857274">
        <w:rPr>
          <w:rFonts w:ascii="Times New Roman" w:hAnsi="Times New Roman" w:cs="Times New Roman"/>
        </w:rPr>
        <w:t xml:space="preserve">evidence that </w:t>
      </w:r>
      <w:r w:rsidR="00EB346F" w:rsidRPr="00857274">
        <w:rPr>
          <w:rFonts w:ascii="Times New Roman" w:hAnsi="Times New Roman" w:cs="Times New Roman"/>
        </w:rPr>
        <w:t>they</w:t>
      </w:r>
      <w:r w:rsidR="00DE6329" w:rsidRPr="00857274">
        <w:rPr>
          <w:rFonts w:ascii="Times New Roman" w:hAnsi="Times New Roman" w:cs="Times New Roman"/>
        </w:rPr>
        <w:t xml:space="preserve"> are not reliably producing knowledge gaps across democratic contexts, </w:t>
      </w:r>
      <w:r w:rsidR="00D40E1C" w:rsidRPr="00857274">
        <w:rPr>
          <w:rFonts w:ascii="Times New Roman" w:hAnsi="Times New Roman" w:cs="Times New Roman"/>
        </w:rPr>
        <w:t xml:space="preserve">there are strong indications of </w:t>
      </w:r>
      <w:r w:rsidR="00DE6329" w:rsidRPr="00857274">
        <w:rPr>
          <w:rFonts w:ascii="Times New Roman" w:hAnsi="Times New Roman" w:cs="Times New Roman"/>
        </w:rPr>
        <w:t>such</w:t>
      </w:r>
      <w:r w:rsidR="00D40E1C" w:rsidRPr="00857274">
        <w:rPr>
          <w:rFonts w:ascii="Times New Roman" w:hAnsi="Times New Roman" w:cs="Times New Roman"/>
        </w:rPr>
        <w:t xml:space="preserve"> gaps in the United States (</w:t>
      </w:r>
      <w:proofErr w:type="spellStart"/>
      <w:r w:rsidR="00D40E1C" w:rsidRPr="00857274">
        <w:rPr>
          <w:rFonts w:ascii="Times New Roman" w:hAnsi="Times New Roman" w:cs="Times New Roman"/>
        </w:rPr>
        <w:t>Haugsgjerd</w:t>
      </w:r>
      <w:proofErr w:type="spellEnd"/>
      <w:r w:rsidR="00D40E1C" w:rsidRPr="00857274">
        <w:rPr>
          <w:rFonts w:ascii="Times New Roman" w:hAnsi="Times New Roman" w:cs="Times New Roman"/>
        </w:rPr>
        <w:t xml:space="preserve"> et al., 2021)</w:t>
      </w:r>
      <w:r w:rsidRPr="00857274">
        <w:rPr>
          <w:rFonts w:ascii="Times New Roman" w:hAnsi="Times New Roman" w:cs="Times New Roman"/>
        </w:rPr>
        <w:t>.</w:t>
      </w:r>
      <w:r w:rsidRPr="000620B2">
        <w:rPr>
          <w:rFonts w:ascii="Times New Roman" w:hAnsi="Times New Roman" w:cs="Times New Roman"/>
        </w:rPr>
        <w:t xml:space="preserve"> </w:t>
      </w:r>
    </w:p>
    <w:p w14:paraId="256EBFFC" w14:textId="3674845F" w:rsidR="007B19B5" w:rsidRPr="007B19B5" w:rsidRDefault="00D239C1" w:rsidP="0072519F">
      <w:pPr>
        <w:widowControl w:val="0"/>
        <w:spacing w:line="480" w:lineRule="auto"/>
        <w:rPr>
          <w:ins w:id="0" w:author="Dan Lane" w:date="2023-03-16T11:32:00Z"/>
          <w:rFonts w:ascii="Times New Roman" w:hAnsi="Times New Roman" w:cs="Times New Roman"/>
        </w:rPr>
      </w:pPr>
      <w:r>
        <w:rPr>
          <w:rFonts w:ascii="Times New Roman" w:hAnsi="Times New Roman" w:cs="Times New Roman"/>
        </w:rPr>
        <w:tab/>
      </w:r>
      <w:r w:rsidR="00B449D9">
        <w:rPr>
          <w:rFonts w:ascii="Times New Roman" w:hAnsi="Times New Roman" w:cs="Times New Roman"/>
        </w:rPr>
        <w:t>T</w:t>
      </w:r>
      <w:r w:rsidR="00D40E1C" w:rsidRPr="000620B2">
        <w:rPr>
          <w:rFonts w:ascii="Times New Roman" w:hAnsi="Times New Roman" w:cs="Times New Roman"/>
        </w:rPr>
        <w:t xml:space="preserve">he </w:t>
      </w:r>
      <w:r w:rsidR="00E14001">
        <w:rPr>
          <w:rFonts w:ascii="Times New Roman" w:hAnsi="Times New Roman" w:cs="Times New Roman"/>
        </w:rPr>
        <w:t>growing</w:t>
      </w:r>
      <w:r w:rsidR="00D40E1C" w:rsidRPr="000620B2">
        <w:rPr>
          <w:rFonts w:ascii="Times New Roman" w:hAnsi="Times New Roman" w:cs="Times New Roman"/>
        </w:rPr>
        <w:t xml:space="preserve"> literature on ‘incidental’ exposure </w:t>
      </w:r>
      <w:r w:rsidR="00B449D9">
        <w:rPr>
          <w:rFonts w:ascii="Times New Roman" w:hAnsi="Times New Roman" w:cs="Times New Roman"/>
        </w:rPr>
        <w:t>provides a plausible reason to question or temper these claims about informational stratification</w:t>
      </w:r>
      <w:r w:rsidR="00BA010D">
        <w:rPr>
          <w:rFonts w:ascii="Times New Roman" w:hAnsi="Times New Roman" w:cs="Times New Roman"/>
        </w:rPr>
        <w:t xml:space="preserve">. </w:t>
      </w:r>
      <w:r w:rsidRPr="000620B2">
        <w:rPr>
          <w:rFonts w:ascii="Times New Roman" w:hAnsi="Times New Roman" w:cs="Times New Roman"/>
          <w:i/>
          <w:iCs/>
        </w:rPr>
        <w:t xml:space="preserve">Incidental </w:t>
      </w:r>
      <w:r>
        <w:rPr>
          <w:rFonts w:ascii="Times New Roman" w:hAnsi="Times New Roman" w:cs="Times New Roman"/>
          <w:i/>
          <w:iCs/>
        </w:rPr>
        <w:t xml:space="preserve">news </w:t>
      </w:r>
      <w:r w:rsidRPr="000620B2">
        <w:rPr>
          <w:rFonts w:ascii="Times New Roman" w:hAnsi="Times New Roman" w:cs="Times New Roman"/>
          <w:i/>
          <w:iCs/>
        </w:rPr>
        <w:t>exposure</w:t>
      </w:r>
      <w:r>
        <w:rPr>
          <w:rFonts w:ascii="Times New Roman" w:hAnsi="Times New Roman" w:cs="Times New Roman"/>
        </w:rPr>
        <w:t xml:space="preserve"> broadly describes</w:t>
      </w:r>
      <w:r w:rsidRPr="00D27195">
        <w:rPr>
          <w:rFonts w:ascii="Times New Roman" w:hAnsi="Times New Roman" w:cs="Times New Roman"/>
        </w:rPr>
        <w:t xml:space="preserve"> encounters</w:t>
      </w:r>
      <w:r>
        <w:rPr>
          <w:rFonts w:ascii="Times New Roman" w:hAnsi="Times New Roman" w:cs="Times New Roman"/>
        </w:rPr>
        <w:t xml:space="preserve"> with</w:t>
      </w:r>
      <w:r w:rsidRPr="00D27195">
        <w:rPr>
          <w:rFonts w:ascii="Times New Roman" w:hAnsi="Times New Roman" w:cs="Times New Roman"/>
        </w:rPr>
        <w:t xml:space="preserve"> news or political information </w:t>
      </w:r>
      <w:r>
        <w:rPr>
          <w:rFonts w:ascii="Times New Roman" w:hAnsi="Times New Roman" w:cs="Times New Roman"/>
        </w:rPr>
        <w:t>that occur when individuals are using media for other, non-news purposes</w:t>
      </w:r>
      <w:r w:rsidRPr="00D27195">
        <w:rPr>
          <w:rFonts w:ascii="Times New Roman" w:hAnsi="Times New Roman" w:cs="Times New Roman"/>
        </w:rPr>
        <w:t xml:space="preserve"> (</w:t>
      </w:r>
      <w:r w:rsidR="00D3584E">
        <w:rPr>
          <w:rFonts w:ascii="Times New Roman" w:hAnsi="Times New Roman" w:cs="Times New Roman"/>
        </w:rPr>
        <w:t xml:space="preserve">Fletcher &amp; Nielsen, 2018; </w:t>
      </w:r>
      <w:r w:rsidRPr="00D27195">
        <w:rPr>
          <w:rFonts w:ascii="Times New Roman" w:hAnsi="Times New Roman" w:cs="Times New Roman"/>
        </w:rPr>
        <w:t>Weeks &amp; Lane, 2020).</w:t>
      </w:r>
      <w:r>
        <w:rPr>
          <w:rFonts w:ascii="Times New Roman" w:hAnsi="Times New Roman" w:cs="Times New Roman"/>
        </w:rPr>
        <w:t xml:space="preserve"> </w:t>
      </w:r>
      <w:ins w:id="1" w:author="Dan Lane" w:date="2023-03-16T11:31:00Z">
        <w:r w:rsidR="007B19B5">
          <w:rPr>
            <w:rFonts w:ascii="Times New Roman" w:hAnsi="Times New Roman" w:cs="Times New Roman"/>
          </w:rPr>
          <w:t xml:space="preserve">As </w:t>
        </w:r>
      </w:ins>
      <w:ins w:id="2" w:author="Dan Lane" w:date="2023-03-16T11:32:00Z">
        <w:r w:rsidR="007B19B5" w:rsidRPr="00D27195">
          <w:rPr>
            <w:rFonts w:ascii="Times New Roman" w:hAnsi="Times New Roman" w:cs="Times New Roman"/>
          </w:rPr>
          <w:t xml:space="preserve">Weeks </w:t>
        </w:r>
        <w:r w:rsidR="007B19B5">
          <w:rPr>
            <w:rFonts w:ascii="Times New Roman" w:hAnsi="Times New Roman" w:cs="Times New Roman"/>
          </w:rPr>
          <w:t>and</w:t>
        </w:r>
        <w:r w:rsidR="007B19B5" w:rsidRPr="00D27195">
          <w:rPr>
            <w:rFonts w:ascii="Times New Roman" w:hAnsi="Times New Roman" w:cs="Times New Roman"/>
          </w:rPr>
          <w:t xml:space="preserve"> Lane</w:t>
        </w:r>
        <w:r w:rsidR="007B19B5">
          <w:rPr>
            <w:rFonts w:ascii="Times New Roman" w:hAnsi="Times New Roman" w:cs="Times New Roman"/>
          </w:rPr>
          <w:t xml:space="preserve"> (</w:t>
        </w:r>
        <w:r w:rsidR="007B19B5" w:rsidRPr="00D27195">
          <w:rPr>
            <w:rFonts w:ascii="Times New Roman" w:hAnsi="Times New Roman" w:cs="Times New Roman"/>
          </w:rPr>
          <w:t>2020</w:t>
        </w:r>
        <w:r w:rsidR="007B19B5">
          <w:rPr>
            <w:rFonts w:ascii="Times New Roman" w:hAnsi="Times New Roman" w:cs="Times New Roman"/>
          </w:rPr>
          <w:t>) argue, incidental exposure can</w:t>
        </w:r>
      </w:ins>
      <w:ins w:id="3" w:author="Dan Lane" w:date="2023-03-16T11:40:00Z">
        <w:r w:rsidR="007B19B5">
          <w:rPr>
            <w:rFonts w:ascii="Times New Roman" w:hAnsi="Times New Roman" w:cs="Times New Roman"/>
          </w:rPr>
          <w:t xml:space="preserve"> occur on both</w:t>
        </w:r>
      </w:ins>
      <w:ins w:id="4" w:author="Dan Lane" w:date="2023-03-16T11:36:00Z">
        <w:r w:rsidR="007B19B5">
          <w:rPr>
            <w:rFonts w:ascii="Times New Roman" w:hAnsi="Times New Roman" w:cs="Times New Roman"/>
          </w:rPr>
          <w:t xml:space="preserve"> </w:t>
        </w:r>
      </w:ins>
      <w:ins w:id="5" w:author="Dan Lane" w:date="2023-03-16T11:41:00Z">
        <w:r w:rsidR="007B19B5">
          <w:rPr>
            <w:rFonts w:ascii="Times New Roman" w:hAnsi="Times New Roman" w:cs="Times New Roman"/>
          </w:rPr>
          <w:t>“</w:t>
        </w:r>
      </w:ins>
      <w:ins w:id="6" w:author="Dan Lane" w:date="2023-03-16T11:36:00Z">
        <w:r w:rsidR="007B19B5" w:rsidRPr="007B19B5">
          <w:rPr>
            <w:rFonts w:ascii="Times New Roman" w:hAnsi="Times New Roman" w:cs="Times New Roman"/>
            <w:rPrChange w:id="7" w:author="Dan Lane" w:date="2023-03-16T11:41:00Z">
              <w:rPr>
                <w:rFonts w:ascii="Times New Roman" w:hAnsi="Times New Roman" w:cs="Times New Roman"/>
                <w:i/>
                <w:iCs/>
              </w:rPr>
            </w:rPrChange>
          </w:rPr>
          <w:t>trait</w:t>
        </w:r>
      </w:ins>
      <w:ins w:id="8" w:author="Dan Lane" w:date="2023-03-16T11:41:00Z">
        <w:r w:rsidR="007B19B5">
          <w:rPr>
            <w:rFonts w:ascii="Times New Roman" w:hAnsi="Times New Roman" w:cs="Times New Roman"/>
          </w:rPr>
          <w:t>”</w:t>
        </w:r>
      </w:ins>
      <w:ins w:id="9" w:author="Dan Lane" w:date="2023-03-16T11:36:00Z">
        <w:r w:rsidR="007B19B5" w:rsidRPr="007B19B5">
          <w:rPr>
            <w:rFonts w:ascii="Times New Roman" w:hAnsi="Times New Roman" w:cs="Times New Roman"/>
          </w:rPr>
          <w:t xml:space="preserve"> and </w:t>
        </w:r>
      </w:ins>
      <w:ins w:id="10" w:author="Dan Lane" w:date="2023-03-16T11:41:00Z">
        <w:r w:rsidR="007B19B5">
          <w:rPr>
            <w:rFonts w:ascii="Times New Roman" w:hAnsi="Times New Roman" w:cs="Times New Roman"/>
          </w:rPr>
          <w:t>“</w:t>
        </w:r>
      </w:ins>
      <w:ins w:id="11" w:author="Dan Lane" w:date="2023-03-16T11:36:00Z">
        <w:r w:rsidR="007B19B5" w:rsidRPr="007B19B5">
          <w:rPr>
            <w:rFonts w:ascii="Times New Roman" w:hAnsi="Times New Roman" w:cs="Times New Roman"/>
            <w:rPrChange w:id="12" w:author="Dan Lane" w:date="2023-03-16T11:41:00Z">
              <w:rPr>
                <w:rFonts w:ascii="Times New Roman" w:hAnsi="Times New Roman" w:cs="Times New Roman"/>
                <w:i/>
                <w:iCs/>
              </w:rPr>
            </w:rPrChange>
          </w:rPr>
          <w:t>state</w:t>
        </w:r>
      </w:ins>
      <w:ins w:id="13" w:author="Dan Lane" w:date="2023-03-16T11:41:00Z">
        <w:r w:rsidR="007B19B5">
          <w:rPr>
            <w:rFonts w:ascii="Times New Roman" w:hAnsi="Times New Roman" w:cs="Times New Roman"/>
          </w:rPr>
          <w:t>”</w:t>
        </w:r>
      </w:ins>
      <w:ins w:id="14" w:author="Dan Lane" w:date="2023-03-16T11:36:00Z">
        <w:r w:rsidR="007B19B5">
          <w:rPr>
            <w:rFonts w:ascii="Times New Roman" w:hAnsi="Times New Roman" w:cs="Times New Roman"/>
          </w:rPr>
          <w:t xml:space="preserve"> level</w:t>
        </w:r>
      </w:ins>
      <w:ins w:id="15" w:author="Dan Lane" w:date="2023-03-16T11:38:00Z">
        <w:r w:rsidR="007B19B5">
          <w:rPr>
            <w:rFonts w:ascii="Times New Roman" w:hAnsi="Times New Roman" w:cs="Times New Roman"/>
          </w:rPr>
          <w:t xml:space="preserve">s. </w:t>
        </w:r>
        <w:r w:rsidR="007B19B5" w:rsidRPr="00C019A0">
          <w:rPr>
            <w:rFonts w:ascii="Times New Roman" w:hAnsi="Times New Roman" w:cs="Times New Roman"/>
            <w:i/>
            <w:iCs/>
            <w:rPrChange w:id="16" w:author="Dan Lane" w:date="2023-03-16T11:53:00Z">
              <w:rPr>
                <w:rFonts w:ascii="Times New Roman" w:hAnsi="Times New Roman" w:cs="Times New Roman"/>
              </w:rPr>
            </w:rPrChange>
          </w:rPr>
          <w:t>Trait</w:t>
        </w:r>
        <w:r w:rsidR="007B19B5">
          <w:rPr>
            <w:rFonts w:ascii="Times New Roman" w:hAnsi="Times New Roman" w:cs="Times New Roman"/>
          </w:rPr>
          <w:t>-like incidenta</w:t>
        </w:r>
      </w:ins>
      <w:ins w:id="17" w:author="Dan Lane" w:date="2023-03-16T11:39:00Z">
        <w:r w:rsidR="007B19B5">
          <w:rPr>
            <w:rFonts w:ascii="Times New Roman" w:hAnsi="Times New Roman" w:cs="Times New Roman"/>
          </w:rPr>
          <w:t>l exposure</w:t>
        </w:r>
      </w:ins>
      <w:ins w:id="18" w:author="Dan Lane" w:date="2023-03-16T11:36:00Z">
        <w:r w:rsidR="007B19B5">
          <w:rPr>
            <w:rFonts w:ascii="Times New Roman" w:hAnsi="Times New Roman" w:cs="Times New Roman"/>
          </w:rPr>
          <w:t xml:space="preserve"> </w:t>
        </w:r>
      </w:ins>
      <w:ins w:id="19" w:author="Dan Lane" w:date="2023-03-16T11:44:00Z">
        <w:r w:rsidR="00C0226C">
          <w:rPr>
            <w:rFonts w:ascii="Times New Roman" w:hAnsi="Times New Roman" w:cs="Times New Roman"/>
          </w:rPr>
          <w:t xml:space="preserve">occurs when individuals who </w:t>
        </w:r>
      </w:ins>
      <w:ins w:id="20" w:author="Dan Lane" w:date="2023-03-16T11:46:00Z">
        <w:r w:rsidR="00C0226C">
          <w:rPr>
            <w:rFonts w:ascii="Times New Roman" w:hAnsi="Times New Roman" w:cs="Times New Roman"/>
          </w:rPr>
          <w:t xml:space="preserve">are </w:t>
        </w:r>
      </w:ins>
      <w:ins w:id="21" w:author="Dan Lane" w:date="2023-03-16T11:44:00Z">
        <w:r w:rsidR="00C0226C">
          <w:rPr>
            <w:rFonts w:ascii="Times New Roman" w:hAnsi="Times New Roman" w:cs="Times New Roman"/>
          </w:rPr>
          <w:t xml:space="preserve">unmotivated to engage with news content </w:t>
        </w:r>
        <w:r w:rsidR="00C0226C" w:rsidRPr="00C0226C">
          <w:rPr>
            <w:rFonts w:ascii="Times New Roman" w:hAnsi="Times New Roman" w:cs="Times New Roman"/>
            <w:i/>
            <w:iCs/>
            <w:rPrChange w:id="22" w:author="Dan Lane" w:date="2023-03-16T11:46:00Z">
              <w:rPr>
                <w:rFonts w:ascii="Times New Roman" w:hAnsi="Times New Roman" w:cs="Times New Roman"/>
              </w:rPr>
            </w:rPrChange>
          </w:rPr>
          <w:t xml:space="preserve">in </w:t>
        </w:r>
      </w:ins>
      <w:ins w:id="23" w:author="Dan Lane" w:date="2023-03-16T11:45:00Z">
        <w:r w:rsidR="00C0226C" w:rsidRPr="00C0226C">
          <w:rPr>
            <w:rFonts w:ascii="Times New Roman" w:hAnsi="Times New Roman" w:cs="Times New Roman"/>
            <w:i/>
            <w:iCs/>
            <w:rPrChange w:id="24" w:author="Dan Lane" w:date="2023-03-16T11:46:00Z">
              <w:rPr>
                <w:rFonts w:ascii="Times New Roman" w:hAnsi="Times New Roman" w:cs="Times New Roman"/>
              </w:rPr>
            </w:rPrChange>
          </w:rPr>
          <w:t xml:space="preserve">general </w:t>
        </w:r>
        <w:r w:rsidR="00C0226C">
          <w:rPr>
            <w:rFonts w:ascii="Times New Roman" w:hAnsi="Times New Roman" w:cs="Times New Roman"/>
          </w:rPr>
          <w:t xml:space="preserve">(i.e., </w:t>
        </w:r>
      </w:ins>
      <w:ins w:id="25" w:author="Dan Lane" w:date="2023-03-16T11:53:00Z">
        <w:r w:rsidR="00C019A0">
          <w:rPr>
            <w:rFonts w:ascii="Times New Roman" w:hAnsi="Times New Roman" w:cs="Times New Roman"/>
          </w:rPr>
          <w:t xml:space="preserve">those with </w:t>
        </w:r>
      </w:ins>
      <w:ins w:id="26" w:author="Dan Lane" w:date="2023-03-16T11:45:00Z">
        <w:r w:rsidR="00C0226C">
          <w:rPr>
            <w:rFonts w:ascii="Times New Roman" w:hAnsi="Times New Roman" w:cs="Times New Roman"/>
          </w:rPr>
          <w:t xml:space="preserve">low political interest) </w:t>
        </w:r>
      </w:ins>
      <w:moveToRangeStart w:id="27" w:author="Dan Lane" w:date="2023-03-16T11:39:00Z" w:name="move129859188"/>
      <w:moveTo w:id="28" w:author="Dan Lane" w:date="2023-03-16T11:39:00Z">
        <w:del w:id="29" w:author="Dan Lane" w:date="2023-03-16T11:45:00Z">
          <w:r w:rsidR="007B19B5" w:rsidDel="00C0226C">
            <w:rPr>
              <w:rFonts w:ascii="Times New Roman" w:hAnsi="Times New Roman" w:cs="Times New Roman"/>
            </w:rPr>
            <w:delText>little interest in news</w:delText>
          </w:r>
          <w:r w:rsidR="007B19B5" w:rsidRPr="007B19B5" w:rsidDel="00C0226C">
            <w:rPr>
              <w:rFonts w:ascii="Times New Roman" w:hAnsi="Times New Roman" w:cs="Times New Roman"/>
              <w:i/>
              <w:iCs/>
              <w:rPrChange w:id="30" w:author="Dan Lane" w:date="2023-03-16T11:40:00Z">
                <w:rPr>
                  <w:rFonts w:ascii="Times New Roman" w:hAnsi="Times New Roman" w:cs="Times New Roman"/>
                </w:rPr>
              </w:rPrChange>
            </w:rPr>
            <w:delText xml:space="preserve"> </w:delText>
          </w:r>
        </w:del>
        <w:del w:id="31" w:author="Dan Lane" w:date="2023-03-16T11:40:00Z">
          <w:r w:rsidR="007B19B5" w:rsidDel="007B19B5">
            <w:rPr>
              <w:rFonts w:ascii="Times New Roman" w:hAnsi="Times New Roman" w:cs="Times New Roman"/>
            </w:rPr>
            <w:delText xml:space="preserve">will </w:delText>
          </w:r>
        </w:del>
        <w:r w:rsidR="007B19B5">
          <w:rPr>
            <w:rFonts w:ascii="Times New Roman" w:hAnsi="Times New Roman" w:cs="Times New Roman"/>
          </w:rPr>
          <w:t xml:space="preserve">‘stumble upon’ </w:t>
        </w:r>
        <w:del w:id="32" w:author="Dan Lane" w:date="2023-03-16T11:40:00Z">
          <w:r w:rsidR="007B19B5" w:rsidDel="007B19B5">
            <w:rPr>
              <w:rFonts w:ascii="Times New Roman" w:hAnsi="Times New Roman" w:cs="Times New Roman"/>
            </w:rPr>
            <w:delText>it once in a while</w:delText>
          </w:r>
        </w:del>
      </w:moveTo>
      <w:ins w:id="33" w:author="Dan Lane" w:date="2023-03-16T11:40:00Z">
        <w:r w:rsidR="007B19B5">
          <w:rPr>
            <w:rFonts w:ascii="Times New Roman" w:hAnsi="Times New Roman" w:cs="Times New Roman"/>
          </w:rPr>
          <w:t>news content</w:t>
        </w:r>
      </w:ins>
      <w:moveTo w:id="34" w:author="Dan Lane" w:date="2023-03-16T11:39:00Z">
        <w:r w:rsidR="007B19B5" w:rsidRPr="00C60274">
          <w:rPr>
            <w:rFonts w:ascii="Times New Roman" w:hAnsi="Times New Roman" w:cs="Times New Roman"/>
          </w:rPr>
          <w:t xml:space="preserve"> (Fletcher &amp; Nielsen, 2018; </w:t>
        </w:r>
        <w:r w:rsidR="007B19B5">
          <w:rPr>
            <w:rFonts w:ascii="Times New Roman" w:hAnsi="Times New Roman" w:cs="Times New Roman"/>
          </w:rPr>
          <w:t xml:space="preserve">Lu &amp; Lee, 2019; </w:t>
        </w:r>
        <w:r w:rsidR="007B19B5" w:rsidRPr="00C60274">
          <w:rPr>
            <w:rFonts w:ascii="Times New Roman" w:hAnsi="Times New Roman" w:cs="Times New Roman"/>
          </w:rPr>
          <w:t>Weeks et al., 202</w:t>
        </w:r>
        <w:r w:rsidR="007B19B5">
          <w:rPr>
            <w:rFonts w:ascii="Times New Roman" w:hAnsi="Times New Roman" w:cs="Times New Roman"/>
          </w:rPr>
          <w:t>2</w:t>
        </w:r>
        <w:r w:rsidR="007B19B5" w:rsidRPr="00C60274">
          <w:rPr>
            <w:rFonts w:ascii="Times New Roman" w:hAnsi="Times New Roman" w:cs="Times New Roman"/>
          </w:rPr>
          <w:t>).</w:t>
        </w:r>
      </w:moveTo>
      <w:moveToRangeEnd w:id="27"/>
      <w:ins w:id="35" w:author="Dan Lane" w:date="2023-03-16T11:41:00Z">
        <w:r w:rsidR="007B19B5">
          <w:rPr>
            <w:rFonts w:ascii="Times New Roman" w:hAnsi="Times New Roman" w:cs="Times New Roman"/>
          </w:rPr>
          <w:t xml:space="preserve"> In c</w:t>
        </w:r>
      </w:ins>
      <w:ins w:id="36" w:author="Dan Lane" w:date="2023-03-16T11:42:00Z">
        <w:r w:rsidR="007B19B5">
          <w:rPr>
            <w:rFonts w:ascii="Times New Roman" w:hAnsi="Times New Roman" w:cs="Times New Roman"/>
          </w:rPr>
          <w:t>ontrast,</w:t>
        </w:r>
      </w:ins>
      <w:ins w:id="37" w:author="Dan Lane" w:date="2023-03-16T11:46:00Z">
        <w:r w:rsidR="00C0226C">
          <w:rPr>
            <w:rFonts w:ascii="Times New Roman" w:hAnsi="Times New Roman" w:cs="Times New Roman"/>
          </w:rPr>
          <w:t xml:space="preserve"> </w:t>
        </w:r>
        <w:r w:rsidR="00C0226C" w:rsidRPr="00C019A0">
          <w:rPr>
            <w:rFonts w:ascii="Times New Roman" w:hAnsi="Times New Roman" w:cs="Times New Roman"/>
            <w:i/>
            <w:iCs/>
            <w:rPrChange w:id="38" w:author="Dan Lane" w:date="2023-03-16T11:53:00Z">
              <w:rPr>
                <w:rFonts w:ascii="Times New Roman" w:hAnsi="Times New Roman" w:cs="Times New Roman"/>
              </w:rPr>
            </w:rPrChange>
          </w:rPr>
          <w:t>state</w:t>
        </w:r>
        <w:r w:rsidR="00C0226C">
          <w:rPr>
            <w:rFonts w:ascii="Times New Roman" w:hAnsi="Times New Roman" w:cs="Times New Roman"/>
          </w:rPr>
          <w:t xml:space="preserve">-like exposure refers to unmotivated encounters with </w:t>
        </w:r>
        <w:proofErr w:type="gramStart"/>
        <w:r w:rsidR="00C0226C" w:rsidRPr="00C0226C">
          <w:rPr>
            <w:rFonts w:ascii="Times New Roman" w:hAnsi="Times New Roman" w:cs="Times New Roman"/>
            <w:i/>
            <w:iCs/>
            <w:rPrChange w:id="39" w:author="Dan Lane" w:date="2023-03-16T11:48:00Z">
              <w:rPr>
                <w:rFonts w:ascii="Times New Roman" w:hAnsi="Times New Roman" w:cs="Times New Roman"/>
              </w:rPr>
            </w:rPrChange>
          </w:rPr>
          <w:t>particular</w:t>
        </w:r>
      </w:ins>
      <w:ins w:id="40" w:author="Dan Lane" w:date="2023-03-16T11:47:00Z">
        <w:r w:rsidR="00C0226C" w:rsidRPr="00C0226C">
          <w:rPr>
            <w:rFonts w:ascii="Times New Roman" w:hAnsi="Times New Roman" w:cs="Times New Roman"/>
            <w:i/>
            <w:iCs/>
            <w:rPrChange w:id="41" w:author="Dan Lane" w:date="2023-03-16T11:48:00Z">
              <w:rPr>
                <w:rFonts w:ascii="Times New Roman" w:hAnsi="Times New Roman" w:cs="Times New Roman"/>
              </w:rPr>
            </w:rPrChange>
          </w:rPr>
          <w:t xml:space="preserve"> </w:t>
        </w:r>
        <w:r w:rsidR="00C0226C">
          <w:rPr>
            <w:rFonts w:ascii="Times New Roman" w:hAnsi="Times New Roman" w:cs="Times New Roman"/>
          </w:rPr>
          <w:t>pieces</w:t>
        </w:r>
        <w:proofErr w:type="gramEnd"/>
        <w:r w:rsidR="00C0226C">
          <w:rPr>
            <w:rFonts w:ascii="Times New Roman" w:hAnsi="Times New Roman" w:cs="Times New Roman"/>
          </w:rPr>
          <w:t xml:space="preserve"> of news content. This trait vs. state distinction allows for the possibility that incidental exposure </w:t>
        </w:r>
      </w:ins>
      <w:ins w:id="42" w:author="Dan Lane" w:date="2023-03-16T11:51:00Z">
        <w:r w:rsidR="00C0226C">
          <w:rPr>
            <w:rFonts w:ascii="Times New Roman" w:hAnsi="Times New Roman" w:cs="Times New Roman"/>
          </w:rPr>
          <w:t>can occur both among people who have traits that make them unmotivated to engage in the news generally as well as those who are simply unmotivated in a specif</w:t>
        </w:r>
      </w:ins>
      <w:ins w:id="43" w:author="Dan Lane" w:date="2023-03-16T11:52:00Z">
        <w:r w:rsidR="00C0226C">
          <w:rPr>
            <w:rFonts w:ascii="Times New Roman" w:hAnsi="Times New Roman" w:cs="Times New Roman"/>
          </w:rPr>
          <w:t>ic context (e.g., during a specific time of day or in relation to a specific topic (</w:t>
        </w:r>
        <w:r w:rsidR="00C0226C" w:rsidRPr="00D27195">
          <w:rPr>
            <w:rFonts w:ascii="Times New Roman" w:hAnsi="Times New Roman" w:cs="Times New Roman"/>
          </w:rPr>
          <w:t>Weeks &amp; Lane, 2020</w:t>
        </w:r>
        <w:r w:rsidR="00C0226C">
          <w:rPr>
            <w:rFonts w:ascii="Times New Roman" w:hAnsi="Times New Roman" w:cs="Times New Roman"/>
          </w:rPr>
          <w:t>).</w:t>
        </w:r>
      </w:ins>
    </w:p>
    <w:p w14:paraId="0C49A997" w14:textId="3D151D8F" w:rsidR="00D239C1" w:rsidRPr="00BA010D" w:rsidRDefault="00D239C1">
      <w:pPr>
        <w:widowControl w:val="0"/>
        <w:spacing w:line="480" w:lineRule="auto"/>
        <w:ind w:firstLine="720"/>
        <w:rPr>
          <w:rFonts w:ascii="Times New Roman" w:hAnsi="Times New Roman" w:cs="Times New Roman"/>
          <w:highlight w:val="green"/>
        </w:rPr>
        <w:pPrChange w:id="44" w:author="Dan Lane" w:date="2023-03-16T11:48:00Z">
          <w:pPr>
            <w:widowControl w:val="0"/>
            <w:spacing w:line="480" w:lineRule="auto"/>
          </w:pPr>
        </w:pPrChange>
      </w:pPr>
      <w:del w:id="45" w:author="Dan Lane" w:date="2023-03-16T11:41:00Z">
        <w:r w:rsidDel="007B19B5">
          <w:rPr>
            <w:rFonts w:ascii="Times New Roman" w:hAnsi="Times New Roman" w:cs="Times New Roman"/>
          </w:rPr>
          <w:delText xml:space="preserve">Despite the high-choice nature of digital media, the pervasiveness of news online makes it likely that even those who have </w:delText>
        </w:r>
      </w:del>
      <w:moveFromRangeStart w:id="46" w:author="Dan Lane" w:date="2023-03-16T11:39:00Z" w:name="move129859188"/>
      <w:moveFrom w:id="47" w:author="Dan Lane" w:date="2023-03-16T11:39:00Z">
        <w:r w:rsidDel="007B19B5">
          <w:rPr>
            <w:rFonts w:ascii="Times New Roman" w:hAnsi="Times New Roman" w:cs="Times New Roman"/>
          </w:rPr>
          <w:t>little interest in news will ‘stumble upon’ it once in a while</w:t>
        </w:r>
        <w:r w:rsidRPr="00C60274" w:rsidDel="007B19B5">
          <w:rPr>
            <w:rFonts w:ascii="Times New Roman" w:hAnsi="Times New Roman" w:cs="Times New Roman"/>
          </w:rPr>
          <w:t xml:space="preserve"> (Fletcher &amp; Nielsen, 2018; </w:t>
        </w:r>
        <w:r w:rsidR="009B04EE" w:rsidDel="007B19B5">
          <w:rPr>
            <w:rFonts w:ascii="Times New Roman" w:hAnsi="Times New Roman" w:cs="Times New Roman"/>
          </w:rPr>
          <w:t>Lu &amp; Lee, 201</w:t>
        </w:r>
        <w:r w:rsidR="00F5732D" w:rsidDel="007B19B5">
          <w:rPr>
            <w:rFonts w:ascii="Times New Roman" w:hAnsi="Times New Roman" w:cs="Times New Roman"/>
          </w:rPr>
          <w:t>9</w:t>
        </w:r>
        <w:r w:rsidR="009B04EE" w:rsidDel="007B19B5">
          <w:rPr>
            <w:rFonts w:ascii="Times New Roman" w:hAnsi="Times New Roman" w:cs="Times New Roman"/>
          </w:rPr>
          <w:t xml:space="preserve">; </w:t>
        </w:r>
        <w:r w:rsidRPr="00C60274" w:rsidDel="007B19B5">
          <w:rPr>
            <w:rFonts w:ascii="Times New Roman" w:hAnsi="Times New Roman" w:cs="Times New Roman"/>
          </w:rPr>
          <w:t>Weeks et al., 202</w:t>
        </w:r>
        <w:r w:rsidR="00E47B65" w:rsidDel="007B19B5">
          <w:rPr>
            <w:rFonts w:ascii="Times New Roman" w:hAnsi="Times New Roman" w:cs="Times New Roman"/>
          </w:rPr>
          <w:t>2</w:t>
        </w:r>
        <w:r w:rsidRPr="00C60274" w:rsidDel="007B19B5">
          <w:rPr>
            <w:rFonts w:ascii="Times New Roman" w:hAnsi="Times New Roman" w:cs="Times New Roman"/>
          </w:rPr>
          <w:t>).</w:t>
        </w:r>
        <w:r w:rsidDel="007B19B5">
          <w:rPr>
            <w:rFonts w:ascii="Times New Roman" w:hAnsi="Times New Roman" w:cs="Times New Roman"/>
          </w:rPr>
          <w:t xml:space="preserve"> </w:t>
        </w:r>
      </w:moveFrom>
      <w:moveFromRangeEnd w:id="46"/>
      <w:del w:id="48" w:author="Dan Lane" w:date="2023-03-16T11:41:00Z">
        <w:r w:rsidR="002E0602" w:rsidDel="007B19B5">
          <w:rPr>
            <w:rFonts w:ascii="Times New Roman" w:hAnsi="Times New Roman" w:cs="Times New Roman"/>
          </w:rPr>
          <w:delText>In particular,</w:delText>
        </w:r>
      </w:del>
      <w:ins w:id="49" w:author="Dan Lane" w:date="2023-03-16T11:53:00Z">
        <w:r w:rsidR="00C019A0">
          <w:rPr>
            <w:rFonts w:ascii="Times New Roman" w:hAnsi="Times New Roman" w:cs="Times New Roman"/>
          </w:rPr>
          <w:t xml:space="preserve">Broadly, research </w:t>
        </w:r>
      </w:ins>
      <w:ins w:id="50" w:author="Dan Lane" w:date="2023-03-16T11:54:00Z">
        <w:r w:rsidR="00C019A0">
          <w:rPr>
            <w:rFonts w:ascii="Times New Roman" w:hAnsi="Times New Roman" w:cs="Times New Roman"/>
          </w:rPr>
          <w:t xml:space="preserve">has </w:t>
        </w:r>
      </w:ins>
      <w:ins w:id="51" w:author="Dan Lane" w:date="2023-03-16T11:55:00Z">
        <w:r w:rsidR="00C019A0">
          <w:rPr>
            <w:rFonts w:ascii="Times New Roman" w:hAnsi="Times New Roman" w:cs="Times New Roman"/>
          </w:rPr>
          <w:t>examined incidental exposure on the trait-level</w:t>
        </w:r>
      </w:ins>
      <w:ins w:id="52" w:author="Dan Lane" w:date="2023-03-16T11:56:00Z">
        <w:r w:rsidR="00C019A0">
          <w:rPr>
            <w:rFonts w:ascii="Times New Roman" w:hAnsi="Times New Roman" w:cs="Times New Roman"/>
          </w:rPr>
          <w:t>, focusing on how social media faci</w:t>
        </w:r>
      </w:ins>
      <w:ins w:id="53" w:author="Dan Lane" w:date="2023-03-16T11:57:00Z">
        <w:r w:rsidR="00C019A0">
          <w:rPr>
            <w:rFonts w:ascii="Times New Roman" w:hAnsi="Times New Roman" w:cs="Times New Roman"/>
          </w:rPr>
          <w:t>litate exposure to news</w:t>
        </w:r>
      </w:ins>
      <w:ins w:id="54" w:author="Dan Lane" w:date="2023-03-16T11:55:00Z">
        <w:r w:rsidR="00C019A0">
          <w:rPr>
            <w:rFonts w:ascii="Times New Roman" w:hAnsi="Times New Roman" w:cs="Times New Roman"/>
          </w:rPr>
          <w:t xml:space="preserve"> </w:t>
        </w:r>
      </w:ins>
      <w:ins w:id="55" w:author="Dan Lane" w:date="2023-03-16T11:57:00Z">
        <w:r w:rsidR="00C019A0">
          <w:rPr>
            <w:rFonts w:ascii="Times New Roman" w:hAnsi="Times New Roman" w:cs="Times New Roman"/>
          </w:rPr>
          <w:t xml:space="preserve">during </w:t>
        </w:r>
      </w:ins>
      <w:del w:id="56" w:author="Dan Lane" w:date="2023-03-16T11:55:00Z">
        <w:r w:rsidR="002E0602" w:rsidDel="00C019A0">
          <w:rPr>
            <w:rFonts w:ascii="Times New Roman" w:hAnsi="Times New Roman" w:cs="Times New Roman"/>
          </w:rPr>
          <w:delText xml:space="preserve"> s</w:delText>
        </w:r>
      </w:del>
      <w:del w:id="57" w:author="Dan Lane" w:date="2023-03-16T11:57:00Z">
        <w:r w:rsidR="002E0602" w:rsidDel="00C019A0">
          <w:rPr>
            <w:rFonts w:ascii="Times New Roman" w:hAnsi="Times New Roman" w:cs="Times New Roman"/>
          </w:rPr>
          <w:delText xml:space="preserve">ocial media seemingly facilitate </w:delText>
        </w:r>
      </w:del>
      <w:del w:id="58" w:author="Dan Lane" w:date="2023-03-16T11:56:00Z">
        <w:r w:rsidR="002E0602" w:rsidDel="00C019A0">
          <w:rPr>
            <w:rFonts w:ascii="Times New Roman" w:hAnsi="Times New Roman" w:cs="Times New Roman"/>
          </w:rPr>
          <w:delText xml:space="preserve">these encounters with news in </w:delText>
        </w:r>
      </w:del>
      <w:r w:rsidR="002E0602">
        <w:rPr>
          <w:rFonts w:ascii="Times New Roman" w:hAnsi="Times New Roman" w:cs="Times New Roman"/>
        </w:rPr>
        <w:t>“moment[s] of leisure” (</w:t>
      </w:r>
      <w:proofErr w:type="spellStart"/>
      <w:r w:rsidR="002E0602" w:rsidRPr="0034738D">
        <w:rPr>
          <w:rFonts w:ascii="Times New Roman" w:hAnsi="Times New Roman" w:cs="Times New Roman"/>
          <w:color w:val="000000" w:themeColor="text1"/>
        </w:rPr>
        <w:t>Boczkowski</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w:t>
      </w:r>
      <w:ins w:id="59" w:author="Dan Lane" w:date="2023-03-16T11:57:00Z">
        <w:r w:rsidR="00C019A0">
          <w:rPr>
            <w:rFonts w:ascii="Times New Roman" w:hAnsi="Times New Roman" w:cs="Times New Roman"/>
            <w:color w:val="000000" w:themeColor="text1"/>
          </w:rPr>
          <w:t xml:space="preserve"> and a</w:t>
        </w:r>
      </w:ins>
      <w:ins w:id="60" w:author="Dan Lane" w:date="2023-03-16T11:58:00Z">
        <w:r w:rsidR="00C019A0">
          <w:rPr>
            <w:rFonts w:ascii="Times New Roman" w:hAnsi="Times New Roman" w:cs="Times New Roman"/>
            <w:color w:val="000000" w:themeColor="text1"/>
          </w:rPr>
          <w:t xml:space="preserve">mong a sizable number of users who are </w:t>
        </w:r>
      </w:ins>
      <w:ins w:id="61" w:author="Dan Lane" w:date="2023-03-16T12:00:00Z">
        <w:r w:rsidR="00C019A0">
          <w:rPr>
            <w:rFonts w:ascii="Times New Roman" w:hAnsi="Times New Roman" w:cs="Times New Roman"/>
            <w:color w:val="000000" w:themeColor="text1"/>
          </w:rPr>
          <w:t>fundamentally</w:t>
        </w:r>
      </w:ins>
      <w:ins w:id="62" w:author="Dan Lane" w:date="2023-03-16T11:58:00Z">
        <w:r w:rsidR="00C019A0">
          <w:rPr>
            <w:rFonts w:ascii="Times New Roman" w:hAnsi="Times New Roman" w:cs="Times New Roman"/>
            <w:color w:val="000000" w:themeColor="text1"/>
          </w:rPr>
          <w:t xml:space="preserve"> </w:t>
        </w:r>
      </w:ins>
      <w:ins w:id="63" w:author="Dan Lane" w:date="2023-03-16T12:03:00Z">
        <w:r w:rsidR="00C019A0">
          <w:rPr>
            <w:rFonts w:ascii="Times New Roman" w:hAnsi="Times New Roman" w:cs="Times New Roman"/>
            <w:color w:val="000000" w:themeColor="text1"/>
          </w:rPr>
          <w:t>disconnected from</w:t>
        </w:r>
      </w:ins>
      <w:ins w:id="64" w:author="Dan Lane" w:date="2023-03-16T11:58:00Z">
        <w:r w:rsidR="00C019A0">
          <w:rPr>
            <w:rFonts w:ascii="Times New Roman" w:hAnsi="Times New Roman" w:cs="Times New Roman"/>
            <w:color w:val="000000" w:themeColor="text1"/>
          </w:rPr>
          <w:t xml:space="preserve"> </w:t>
        </w:r>
      </w:ins>
      <w:ins w:id="65" w:author="Dan Lane" w:date="2023-03-16T12:03:00Z">
        <w:r w:rsidR="00C019A0">
          <w:rPr>
            <w:rFonts w:ascii="Times New Roman" w:hAnsi="Times New Roman" w:cs="Times New Roman"/>
            <w:color w:val="000000" w:themeColor="text1"/>
          </w:rPr>
          <w:t>the</w:t>
        </w:r>
      </w:ins>
      <w:ins w:id="66" w:author="Dan Lane" w:date="2023-03-16T11:59:00Z">
        <w:r w:rsidR="00C019A0">
          <w:rPr>
            <w:rFonts w:ascii="Times New Roman" w:hAnsi="Times New Roman" w:cs="Times New Roman"/>
            <w:color w:val="000000" w:themeColor="text1"/>
          </w:rPr>
          <w:t xml:space="preserve"> </w:t>
        </w:r>
      </w:ins>
      <w:ins w:id="67" w:author="Dan Lane" w:date="2023-03-16T11:58:00Z">
        <w:r w:rsidR="00C019A0">
          <w:rPr>
            <w:rFonts w:ascii="Times New Roman" w:hAnsi="Times New Roman" w:cs="Times New Roman"/>
            <w:color w:val="000000" w:themeColor="text1"/>
          </w:rPr>
          <w:t>news and politics</w:t>
        </w:r>
      </w:ins>
      <w:ins w:id="68" w:author="Dan Lane" w:date="2023-03-16T12:03:00Z">
        <w:r w:rsidR="00C019A0">
          <w:rPr>
            <w:rFonts w:ascii="Times New Roman" w:hAnsi="Times New Roman" w:cs="Times New Roman"/>
            <w:color w:val="000000" w:themeColor="text1"/>
          </w:rPr>
          <w:t xml:space="preserve"> (</w:t>
        </w:r>
        <w:r w:rsidR="00C019A0">
          <w:rPr>
            <w:rFonts w:ascii="Times New Roman" w:hAnsi="Times New Roman" w:cs="Times New Roman"/>
          </w:rPr>
          <w:t xml:space="preserve">Barnidge &amp; </w:t>
        </w:r>
        <w:proofErr w:type="spellStart"/>
        <w:r w:rsidR="00C019A0">
          <w:rPr>
            <w:rFonts w:ascii="Times New Roman" w:hAnsi="Times New Roman" w:cs="Times New Roman"/>
          </w:rPr>
          <w:t>Xenos</w:t>
        </w:r>
        <w:proofErr w:type="spellEnd"/>
        <w:r w:rsidR="00C019A0">
          <w:rPr>
            <w:rFonts w:ascii="Times New Roman" w:hAnsi="Times New Roman" w:cs="Times New Roman"/>
          </w:rPr>
          <w:t>, 2021)</w:t>
        </w:r>
      </w:ins>
      <w:ins w:id="69" w:author="Dan Lane" w:date="2023-03-16T11:58:00Z">
        <w:r w:rsidR="00C019A0">
          <w:rPr>
            <w:rFonts w:ascii="Times New Roman" w:hAnsi="Times New Roman" w:cs="Times New Roman"/>
            <w:color w:val="000000" w:themeColor="text1"/>
          </w:rPr>
          <w:t xml:space="preserve">. </w:t>
        </w:r>
      </w:ins>
      <w:ins w:id="70" w:author="Dan Lane" w:date="2023-03-16T12:03:00Z">
        <w:r w:rsidR="00095DE9">
          <w:rPr>
            <w:rFonts w:ascii="Times New Roman" w:hAnsi="Times New Roman" w:cs="Times New Roman"/>
            <w:color w:val="000000" w:themeColor="text1"/>
          </w:rPr>
          <w:t>S</w:t>
        </w:r>
      </w:ins>
      <w:ins w:id="71" w:author="Dan Lane" w:date="2023-03-16T12:04:00Z">
        <w:r w:rsidR="00095DE9">
          <w:rPr>
            <w:rFonts w:ascii="Times New Roman" w:hAnsi="Times New Roman" w:cs="Times New Roman"/>
            <w:color w:val="000000" w:themeColor="text1"/>
          </w:rPr>
          <w:t xml:space="preserve">tudies suggest that </w:t>
        </w:r>
      </w:ins>
      <w:del w:id="72" w:author="Dan Lane" w:date="2023-03-16T12:03:00Z">
        <w:r w:rsidR="002E0602" w:rsidDel="00C019A0">
          <w:rPr>
            <w:rFonts w:ascii="Times New Roman" w:hAnsi="Times New Roman" w:cs="Times New Roman"/>
            <w:color w:val="000000" w:themeColor="text1"/>
          </w:rPr>
          <w:delText xml:space="preserve"> </w:delText>
        </w:r>
      </w:del>
      <w:del w:id="73" w:author="Dan Lane" w:date="2023-03-16T11:58:00Z">
        <w:r w:rsidR="002E0602" w:rsidDel="00C019A0">
          <w:rPr>
            <w:rFonts w:ascii="Times New Roman" w:hAnsi="Times New Roman" w:cs="Times New Roman"/>
            <w:color w:val="000000" w:themeColor="text1"/>
          </w:rPr>
          <w:delText xml:space="preserve">and, </w:delText>
        </w:r>
        <w:r w:rsidR="0012287C" w:rsidDel="00C019A0">
          <w:rPr>
            <w:rFonts w:ascii="Times New Roman" w:hAnsi="Times New Roman" w:cs="Times New Roman"/>
            <w:color w:val="000000" w:themeColor="text1"/>
          </w:rPr>
          <w:delText>for that reason</w:delText>
        </w:r>
        <w:r w:rsidR="002E0602" w:rsidDel="00C019A0">
          <w:rPr>
            <w:rFonts w:ascii="Times New Roman" w:hAnsi="Times New Roman" w:cs="Times New Roman"/>
            <w:color w:val="000000" w:themeColor="text1"/>
          </w:rPr>
          <w:delText xml:space="preserve">, </w:delText>
        </w:r>
      </w:del>
      <w:r w:rsidR="002E0602">
        <w:rPr>
          <w:rFonts w:ascii="Times New Roman" w:hAnsi="Times New Roman" w:cs="Times New Roman"/>
          <w:color w:val="000000" w:themeColor="text1"/>
        </w:rPr>
        <w:t>incidental exposure makes up a substantial portion of news use on those platforms (</w:t>
      </w:r>
      <w:proofErr w:type="spellStart"/>
      <w:r w:rsidR="002E0602" w:rsidRPr="0034738D">
        <w:rPr>
          <w:rFonts w:ascii="Times New Roman" w:hAnsi="Times New Roman" w:cs="Times New Roman"/>
          <w:color w:val="000000" w:themeColor="text1"/>
        </w:rPr>
        <w:t>Antunovic</w:t>
      </w:r>
      <w:proofErr w:type="spellEnd"/>
      <w:r w:rsidR="002E0602" w:rsidRPr="0034738D">
        <w:rPr>
          <w:rFonts w:ascii="Times New Roman" w:hAnsi="Times New Roman" w:cs="Times New Roman"/>
          <w:color w:val="000000" w:themeColor="text1"/>
        </w:rPr>
        <w:t xml:space="preserve"> et al., 2018</w:t>
      </w:r>
      <w:r w:rsidR="002E0602">
        <w:rPr>
          <w:rFonts w:ascii="Times New Roman" w:hAnsi="Times New Roman" w:cs="Times New Roman"/>
          <w:color w:val="000000" w:themeColor="text1"/>
        </w:rPr>
        <w:t xml:space="preserve">; </w:t>
      </w:r>
      <w:r w:rsidR="002E0602" w:rsidRPr="00C60274">
        <w:rPr>
          <w:rFonts w:ascii="Times New Roman" w:hAnsi="Times New Roman" w:cs="Times New Roman"/>
        </w:rPr>
        <w:t>Fletcher &amp; Nielsen, 2018</w:t>
      </w:r>
      <w:r w:rsidR="002E0602">
        <w:rPr>
          <w:rFonts w:ascii="Times New Roman" w:hAnsi="Times New Roman" w:cs="Times New Roman"/>
          <w:color w:val="000000" w:themeColor="text1"/>
        </w:rPr>
        <w:t>).</w:t>
      </w:r>
      <w:r w:rsidRPr="00C60274">
        <w:rPr>
          <w:rFonts w:ascii="Times New Roman" w:hAnsi="Times New Roman" w:cs="Times New Roman"/>
        </w:rPr>
        <w:t xml:space="preserve"> </w:t>
      </w:r>
      <w:r>
        <w:rPr>
          <w:rFonts w:ascii="Times New Roman" w:hAnsi="Times New Roman" w:cs="Times New Roman"/>
        </w:rPr>
        <w:t xml:space="preserve">Accordingly, some scholars have argued that the sheer abundance of opportunity to encounter news online may </w:t>
      </w:r>
      <w:proofErr w:type="gramStart"/>
      <w:r>
        <w:rPr>
          <w:rFonts w:ascii="Times New Roman" w:hAnsi="Times New Roman" w:cs="Times New Roman"/>
        </w:rPr>
        <w:t>actually serve</w:t>
      </w:r>
      <w:proofErr w:type="gramEnd"/>
      <w:r>
        <w:rPr>
          <w:rFonts w:ascii="Times New Roman" w:hAnsi="Times New Roman" w:cs="Times New Roman"/>
        </w:rPr>
        <w:t xml:space="preserve"> to reduce or temper political inequality by providing opportunities for the disinterested to learn about and participate in the political process (Ahmadi &amp; </w:t>
      </w:r>
      <w:proofErr w:type="spellStart"/>
      <w:r>
        <w:rPr>
          <w:rFonts w:ascii="Times New Roman" w:hAnsi="Times New Roman" w:cs="Times New Roman"/>
        </w:rPr>
        <w:t>Wohn</w:t>
      </w:r>
      <w:proofErr w:type="spellEnd"/>
      <w:r>
        <w:rPr>
          <w:rFonts w:ascii="Times New Roman" w:hAnsi="Times New Roman" w:cs="Times New Roman"/>
        </w:rPr>
        <w:t xml:space="preserve">, 2018; Weeks et al. 2022; </w:t>
      </w: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et al., 2014)</w:t>
      </w:r>
      <w:r>
        <w:rPr>
          <w:rFonts w:ascii="Times New Roman" w:hAnsi="Times New Roman" w:cs="Times New Roman"/>
        </w:rPr>
        <w:t xml:space="preserve">. Others have argued that, while digital media may facilitate incidental </w:t>
      </w:r>
      <w:r w:rsidRPr="0040205F">
        <w:rPr>
          <w:rFonts w:ascii="Times New Roman" w:hAnsi="Times New Roman" w:cs="Times New Roman"/>
        </w:rPr>
        <w:t>exposure</w:t>
      </w:r>
      <w:r>
        <w:rPr>
          <w:rFonts w:ascii="Times New Roman" w:hAnsi="Times New Roman" w:cs="Times New Roman"/>
        </w:rPr>
        <w:t xml:space="preserve"> to news, actual </w:t>
      </w:r>
      <w:r w:rsidRPr="00C60274">
        <w:rPr>
          <w:rFonts w:ascii="Times New Roman" w:hAnsi="Times New Roman" w:cs="Times New Roman"/>
          <w:i/>
          <w:iCs/>
        </w:rPr>
        <w:t>engagement</w:t>
      </w:r>
      <w:r>
        <w:rPr>
          <w:rFonts w:ascii="Times New Roman" w:hAnsi="Times New Roman" w:cs="Times New Roman"/>
        </w:rPr>
        <w:t xml:space="preserve"> with news will remain unequal </w:t>
      </w:r>
      <w:r w:rsidRPr="0040205F">
        <w:rPr>
          <w:rFonts w:ascii="Times New Roman" w:hAnsi="Times New Roman" w:cs="Times New Roman"/>
        </w:rPr>
        <w:t>(</w:t>
      </w:r>
      <w:proofErr w:type="spellStart"/>
      <w:r w:rsidRPr="0040205F">
        <w:rPr>
          <w:rFonts w:ascii="Times New Roman" w:hAnsi="Times New Roman" w:cs="Times New Roman"/>
        </w:rPr>
        <w:t>Kümpel</w:t>
      </w:r>
      <w:proofErr w:type="spellEnd"/>
      <w:r w:rsidRPr="0040205F">
        <w:rPr>
          <w:rFonts w:ascii="Times New Roman" w:hAnsi="Times New Roman" w:cs="Times New Roman"/>
        </w:rPr>
        <w:t>, 2020</w:t>
      </w:r>
      <w:r>
        <w:rPr>
          <w:rFonts w:ascii="Times New Roman" w:hAnsi="Times New Roman" w:cs="Times New Roman"/>
        </w:rPr>
        <w:t>; Thorson, 2020</w:t>
      </w:r>
      <w:r w:rsidRPr="0040205F">
        <w:rPr>
          <w:rFonts w:ascii="Times New Roman" w:hAnsi="Times New Roman" w:cs="Times New Roman"/>
        </w:rPr>
        <w:t>)</w:t>
      </w:r>
      <w:r>
        <w:rPr>
          <w:rFonts w:ascii="Times New Roman" w:hAnsi="Times New Roman" w:cs="Times New Roman"/>
        </w:rPr>
        <w:t>.</w:t>
      </w:r>
    </w:p>
    <w:p w14:paraId="512BEAEF" w14:textId="36AC359F" w:rsidR="00E659DA" w:rsidRDefault="00861075" w:rsidP="0072519F">
      <w:pPr>
        <w:widowControl w:val="0"/>
        <w:spacing w:line="480" w:lineRule="auto"/>
        <w:ind w:firstLine="720"/>
        <w:rPr>
          <w:rFonts w:ascii="Times New Roman" w:hAnsi="Times New Roman" w:cs="Times New Roman"/>
        </w:rPr>
      </w:pPr>
      <w:r>
        <w:rPr>
          <w:rFonts w:ascii="Times New Roman" w:hAnsi="Times New Roman" w:cs="Times New Roman"/>
        </w:rPr>
        <w:t>Inspired by this debate</w:t>
      </w:r>
      <w:r w:rsidR="00D239C1">
        <w:rPr>
          <w:rFonts w:ascii="Times New Roman" w:hAnsi="Times New Roman" w:cs="Times New Roman"/>
        </w:rPr>
        <w:t xml:space="preserve">, significant scholarly attention has been devoted to understanding the </w:t>
      </w:r>
      <w:r w:rsidR="00E554B9">
        <w:rPr>
          <w:rFonts w:ascii="Times New Roman" w:hAnsi="Times New Roman" w:cs="Times New Roman"/>
        </w:rPr>
        <w:t xml:space="preserve">process and </w:t>
      </w:r>
      <w:r w:rsidR="00D239C1">
        <w:rPr>
          <w:rFonts w:ascii="Times New Roman" w:hAnsi="Times New Roman" w:cs="Times New Roman"/>
        </w:rPr>
        <w:t>frequency with which incidental exposure occurs (</w:t>
      </w:r>
      <w:r w:rsidR="00E554B9">
        <w:rPr>
          <w:rFonts w:ascii="Times New Roman" w:hAnsi="Times New Roman" w:cs="Times New Roman"/>
        </w:rPr>
        <w:t xml:space="preserve">Ahmadi &amp; </w:t>
      </w:r>
      <w:proofErr w:type="spellStart"/>
      <w:r w:rsidR="00E554B9">
        <w:rPr>
          <w:rFonts w:ascii="Times New Roman" w:hAnsi="Times New Roman" w:cs="Times New Roman"/>
        </w:rPr>
        <w:t>Wohn</w:t>
      </w:r>
      <w:proofErr w:type="spellEnd"/>
      <w:r w:rsidR="00E554B9">
        <w:rPr>
          <w:rFonts w:ascii="Times New Roman" w:hAnsi="Times New Roman" w:cs="Times New Roman"/>
        </w:rPr>
        <w:t xml:space="preserve">, 2018; </w:t>
      </w:r>
      <w:proofErr w:type="spellStart"/>
      <w:r w:rsidR="00E554B9" w:rsidRPr="0034738D">
        <w:rPr>
          <w:rFonts w:ascii="Times New Roman" w:hAnsi="Times New Roman" w:cs="Times New Roman"/>
          <w:color w:val="000000" w:themeColor="text1"/>
        </w:rPr>
        <w:t>Antunovic</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Pr>
          <w:rFonts w:ascii="Times New Roman" w:hAnsi="Times New Roman" w:cs="Times New Roman"/>
        </w:rPr>
        <w:t xml:space="preserve">Barnidge, 2020; </w:t>
      </w:r>
      <w:proofErr w:type="spellStart"/>
      <w:r w:rsidR="00E554B9" w:rsidRPr="0034738D">
        <w:rPr>
          <w:rFonts w:ascii="Times New Roman" w:hAnsi="Times New Roman" w:cs="Times New Roman"/>
          <w:color w:val="000000" w:themeColor="text1"/>
        </w:rPr>
        <w:t>Bergström</w:t>
      </w:r>
      <w:proofErr w:type="spellEnd"/>
      <w:r w:rsidR="00E554B9" w:rsidRPr="0034738D">
        <w:rPr>
          <w:rFonts w:ascii="Times New Roman" w:hAnsi="Times New Roman" w:cs="Times New Roman"/>
          <w:color w:val="000000" w:themeColor="text1"/>
        </w:rPr>
        <w:t xml:space="preserve">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Jervelycke</w:t>
      </w:r>
      <w:proofErr w:type="spellEnd"/>
      <w:r w:rsidR="00E554B9" w:rsidRPr="0034738D">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Belfrage</w:t>
      </w:r>
      <w:proofErr w:type="spellEnd"/>
      <w:r w:rsidR="00E554B9" w:rsidRPr="0034738D">
        <w:rPr>
          <w:rFonts w:ascii="Times New Roman" w:hAnsi="Times New Roman" w:cs="Times New Roman"/>
          <w:color w:val="000000" w:themeColor="text1"/>
        </w:rPr>
        <w:t>, 2018</w:t>
      </w:r>
      <w:r w:rsidR="00E554B9">
        <w:rPr>
          <w:rFonts w:ascii="Times New Roman" w:hAnsi="Times New Roman" w:cs="Times New Roman"/>
          <w:color w:val="000000" w:themeColor="text1"/>
        </w:rPr>
        <w:t xml:space="preserve">; </w:t>
      </w:r>
      <w:proofErr w:type="spellStart"/>
      <w:r w:rsidR="00E554B9" w:rsidRPr="0034738D">
        <w:rPr>
          <w:rFonts w:ascii="Times New Roman" w:hAnsi="Times New Roman" w:cs="Times New Roman"/>
          <w:color w:val="000000" w:themeColor="text1"/>
        </w:rPr>
        <w:t>Boczkowski</w:t>
      </w:r>
      <w:proofErr w:type="spellEnd"/>
      <w:r w:rsidR="00E554B9" w:rsidRPr="0034738D">
        <w:rPr>
          <w:rFonts w:ascii="Times New Roman" w:hAnsi="Times New Roman" w:cs="Times New Roman"/>
          <w:color w:val="000000" w:themeColor="text1"/>
        </w:rPr>
        <w:t xml:space="preserve"> et al., 2018</w:t>
      </w:r>
      <w:r w:rsidR="00E554B9">
        <w:rPr>
          <w:rFonts w:ascii="Times New Roman" w:hAnsi="Times New Roman" w:cs="Times New Roman"/>
          <w:color w:val="000000" w:themeColor="text1"/>
        </w:rPr>
        <w:t xml:space="preserve">; </w:t>
      </w:r>
      <w:r w:rsidR="00E554B9" w:rsidRPr="0034738D">
        <w:rPr>
          <w:rFonts w:ascii="Times New Roman" w:hAnsi="Times New Roman" w:cs="Times New Roman"/>
          <w:color w:val="000000" w:themeColor="text1"/>
        </w:rPr>
        <w:t xml:space="preserve">Fletcher </w:t>
      </w:r>
      <w:r w:rsidR="00E554B9">
        <w:rPr>
          <w:rFonts w:ascii="Times New Roman" w:hAnsi="Times New Roman" w:cs="Times New Roman"/>
          <w:color w:val="000000" w:themeColor="text1"/>
        </w:rPr>
        <w:t>&amp;</w:t>
      </w:r>
      <w:r w:rsidR="00E554B9" w:rsidRPr="0034738D">
        <w:rPr>
          <w:rFonts w:ascii="Times New Roman" w:hAnsi="Times New Roman" w:cs="Times New Roman"/>
          <w:color w:val="000000" w:themeColor="text1"/>
        </w:rPr>
        <w:t xml:space="preserve"> Nielsen, 2018</w:t>
      </w:r>
      <w:r w:rsidR="00E554B9">
        <w:rPr>
          <w:rFonts w:ascii="Times New Roman" w:hAnsi="Times New Roman" w:cs="Times New Roman"/>
          <w:color w:val="000000" w:themeColor="text1"/>
        </w:rPr>
        <w:t xml:space="preserve">; </w:t>
      </w:r>
      <w:r w:rsidR="00E47B65">
        <w:rPr>
          <w:rFonts w:ascii="Times New Roman" w:hAnsi="Times New Roman" w:cs="Times New Roman"/>
          <w:color w:val="000000" w:themeColor="text1"/>
        </w:rPr>
        <w:t>Weeks et al., 2017</w:t>
      </w:r>
      <w:r w:rsidR="00D239C1">
        <w:rPr>
          <w:rFonts w:ascii="Times New Roman" w:hAnsi="Times New Roman" w:cs="Times New Roman"/>
        </w:rPr>
        <w:t>), the conditions under which people engage with the news they encounter incidentally (</w:t>
      </w:r>
      <w:proofErr w:type="spellStart"/>
      <w:r w:rsidR="00D239C1">
        <w:rPr>
          <w:rFonts w:ascii="Times New Roman" w:hAnsi="Times New Roman" w:cs="Times New Roman"/>
        </w:rPr>
        <w:t>Oledorf</w:t>
      </w:r>
      <w:proofErr w:type="spellEnd"/>
      <w:r w:rsidR="00D239C1">
        <w:rPr>
          <w:rFonts w:ascii="Times New Roman" w:hAnsi="Times New Roman" w:cs="Times New Roman"/>
        </w:rPr>
        <w:t xml:space="preserve">-Hirsch, 2018; Karnowski et al., </w:t>
      </w:r>
      <w:r w:rsidR="00E554B9">
        <w:rPr>
          <w:rFonts w:ascii="Times New Roman" w:hAnsi="Times New Roman" w:cs="Times New Roman"/>
        </w:rPr>
        <w:t>2017</w:t>
      </w:r>
      <w:r w:rsidR="00D239C1">
        <w:rPr>
          <w:rFonts w:ascii="Times New Roman" w:hAnsi="Times New Roman" w:cs="Times New Roman"/>
        </w:rPr>
        <w:t xml:space="preserve">), and the effects of incidental exposure on knowledge and participation (Lee &amp; </w:t>
      </w:r>
      <w:proofErr w:type="spellStart"/>
      <w:r w:rsidR="00D239C1">
        <w:rPr>
          <w:rFonts w:ascii="Times New Roman" w:hAnsi="Times New Roman" w:cs="Times New Roman"/>
        </w:rPr>
        <w:t>Xenos</w:t>
      </w:r>
      <w:proofErr w:type="spellEnd"/>
      <w:r w:rsidR="00D239C1">
        <w:rPr>
          <w:rFonts w:ascii="Times New Roman" w:hAnsi="Times New Roman" w:cs="Times New Roman"/>
        </w:rPr>
        <w:t>, 202</w:t>
      </w:r>
      <w:r w:rsidR="00F5732D">
        <w:rPr>
          <w:rFonts w:ascii="Times New Roman" w:hAnsi="Times New Roman" w:cs="Times New Roman"/>
        </w:rPr>
        <w:t>2</w:t>
      </w:r>
      <w:r w:rsidR="00D239C1">
        <w:rPr>
          <w:rFonts w:ascii="Times New Roman" w:hAnsi="Times New Roman" w:cs="Times New Roman"/>
        </w:rPr>
        <w:t xml:space="preserve">; Lee et al., 2022; </w:t>
      </w:r>
      <w:proofErr w:type="spellStart"/>
      <w:r w:rsidR="00D239C1">
        <w:rPr>
          <w:rFonts w:ascii="Times New Roman" w:hAnsi="Times New Roman" w:cs="Times New Roman"/>
        </w:rPr>
        <w:t>Nanz</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Matthes</w:t>
      </w:r>
      <w:proofErr w:type="spellEnd"/>
      <w:r w:rsidR="00D239C1">
        <w:rPr>
          <w:rFonts w:ascii="Times New Roman" w:hAnsi="Times New Roman" w:cs="Times New Roman"/>
        </w:rPr>
        <w:t xml:space="preserve">, </w:t>
      </w:r>
      <w:r w:rsidR="00014F1D">
        <w:rPr>
          <w:rFonts w:ascii="Times New Roman" w:hAnsi="Times New Roman" w:cs="Times New Roman"/>
        </w:rPr>
        <w:t xml:space="preserve">2020; </w:t>
      </w:r>
      <w:r w:rsidR="00D239C1">
        <w:rPr>
          <w:rFonts w:ascii="Times New Roman" w:hAnsi="Times New Roman" w:cs="Times New Roman"/>
        </w:rPr>
        <w:t xml:space="preserve">2022; </w:t>
      </w:r>
      <w:proofErr w:type="spellStart"/>
      <w:r w:rsidR="00D239C1">
        <w:rPr>
          <w:rFonts w:ascii="Times New Roman" w:hAnsi="Times New Roman" w:cs="Times New Roman"/>
        </w:rPr>
        <w:t>Valeriani</w:t>
      </w:r>
      <w:proofErr w:type="spellEnd"/>
      <w:r w:rsidR="00D239C1">
        <w:rPr>
          <w:rFonts w:ascii="Times New Roman" w:hAnsi="Times New Roman" w:cs="Times New Roman"/>
        </w:rPr>
        <w:t xml:space="preserve"> &amp; </w:t>
      </w:r>
      <w:proofErr w:type="spellStart"/>
      <w:r w:rsidR="00D239C1">
        <w:rPr>
          <w:rFonts w:ascii="Times New Roman" w:hAnsi="Times New Roman" w:cs="Times New Roman"/>
        </w:rPr>
        <w:t>Vaccari</w:t>
      </w:r>
      <w:proofErr w:type="spellEnd"/>
      <w:r w:rsidR="00D239C1">
        <w:rPr>
          <w:rFonts w:ascii="Times New Roman" w:hAnsi="Times New Roman" w:cs="Times New Roman"/>
        </w:rPr>
        <w:t xml:space="preserve">, 2016). </w:t>
      </w:r>
    </w:p>
    <w:p w14:paraId="4B146D88" w14:textId="7B9C1391" w:rsidR="002D04A5" w:rsidRDefault="00F8138E" w:rsidP="0072519F">
      <w:pPr>
        <w:widowControl w:val="0"/>
        <w:spacing w:line="480" w:lineRule="auto"/>
        <w:ind w:firstLine="720"/>
        <w:rPr>
          <w:rFonts w:ascii="Times New Roman" w:hAnsi="Times New Roman" w:cs="Times New Roman"/>
        </w:rPr>
      </w:pPr>
      <w:r>
        <w:rPr>
          <w:rFonts w:ascii="Times New Roman" w:hAnsi="Times New Roman" w:cs="Times New Roman"/>
        </w:rPr>
        <w:t>But</w:t>
      </w:r>
      <w:r w:rsidR="0033159E">
        <w:rPr>
          <w:rFonts w:ascii="Times New Roman" w:hAnsi="Times New Roman" w:cs="Times New Roman"/>
        </w:rPr>
        <w:t xml:space="preserve"> e</w:t>
      </w:r>
      <w:r w:rsidR="00D239C1">
        <w:rPr>
          <w:rFonts w:ascii="Times New Roman" w:hAnsi="Times New Roman" w:cs="Times New Roman"/>
        </w:rPr>
        <w:t>mpirical findings are</w:t>
      </w:r>
      <w:r w:rsidR="00E659DA">
        <w:rPr>
          <w:rFonts w:ascii="Times New Roman" w:hAnsi="Times New Roman" w:cs="Times New Roman"/>
        </w:rPr>
        <w:t xml:space="preserve"> generally</w:t>
      </w:r>
      <w:r w:rsidR="00D239C1">
        <w:rPr>
          <w:rFonts w:ascii="Times New Roman" w:hAnsi="Times New Roman" w:cs="Times New Roman"/>
        </w:rPr>
        <w:t xml:space="preserve"> mixed when it comes to</w:t>
      </w:r>
      <w:r w:rsidR="003E0D0E">
        <w:rPr>
          <w:rFonts w:ascii="Times New Roman" w:hAnsi="Times New Roman" w:cs="Times New Roman"/>
        </w:rPr>
        <w:t xml:space="preserve"> the question of whether incidental exposure has</w:t>
      </w:r>
      <w:r w:rsidR="00D239C1">
        <w:rPr>
          <w:rFonts w:ascii="Times New Roman" w:hAnsi="Times New Roman" w:cs="Times New Roman"/>
        </w:rPr>
        <w:t xml:space="preserve"> </w:t>
      </w:r>
      <w:r w:rsidR="003E0D0E">
        <w:rPr>
          <w:rFonts w:ascii="Times New Roman" w:hAnsi="Times New Roman" w:cs="Times New Roman"/>
        </w:rPr>
        <w:t>‘</w:t>
      </w:r>
      <w:r w:rsidR="00D239C1">
        <w:rPr>
          <w:rFonts w:ascii="Times New Roman" w:hAnsi="Times New Roman" w:cs="Times New Roman"/>
        </w:rPr>
        <w:t>equaliz</w:t>
      </w:r>
      <w:r w:rsidR="003E0D0E">
        <w:rPr>
          <w:rFonts w:ascii="Times New Roman" w:hAnsi="Times New Roman" w:cs="Times New Roman"/>
        </w:rPr>
        <w:t>ing’ or ‘stratifying’ effects on access to and engagement with news.</w:t>
      </w:r>
      <w:r w:rsidR="00CB243E">
        <w:rPr>
          <w:rFonts w:ascii="Times New Roman" w:hAnsi="Times New Roman" w:cs="Times New Roman"/>
        </w:rPr>
        <w:t xml:space="preserve"> </w:t>
      </w:r>
      <w:r w:rsidR="00D239C1">
        <w:rPr>
          <w:rFonts w:ascii="Times New Roman" w:hAnsi="Times New Roman" w:cs="Times New Roman"/>
        </w:rPr>
        <w:t xml:space="preserve">For example, Fletcher and Nielsen (2018) find relatively strong evidence for </w:t>
      </w:r>
      <w:r w:rsidR="00870205">
        <w:rPr>
          <w:rFonts w:ascii="Times New Roman" w:hAnsi="Times New Roman" w:cs="Times New Roman"/>
        </w:rPr>
        <w:t>equalizing</w:t>
      </w:r>
      <w:r w:rsidR="00D239C1">
        <w:rPr>
          <w:rFonts w:ascii="Times New Roman" w:hAnsi="Times New Roman" w:cs="Times New Roman"/>
        </w:rPr>
        <w:t xml:space="preserve"> effects in terms of exposure. Using survey data from four countries (</w:t>
      </w:r>
      <w:r w:rsidR="00D239C1" w:rsidRPr="00C92285">
        <w:rPr>
          <w:rFonts w:ascii="Times New Roman" w:hAnsi="Times New Roman" w:cs="Times New Roman"/>
        </w:rPr>
        <w:t>Italy, Australia, United Kingdom, United States</w:t>
      </w:r>
      <w:r w:rsidR="00D239C1">
        <w:rPr>
          <w:rFonts w:ascii="Times New Roman" w:hAnsi="Times New Roman" w:cs="Times New Roman"/>
        </w:rPr>
        <w:t>),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Pr>
          <w:rFonts w:ascii="Times New Roman" w:hAnsi="Times New Roman" w:cs="Times New Roman"/>
        </w:rPr>
        <w:t>Mitchelstein</w:t>
      </w:r>
      <w:proofErr w:type="spellEnd"/>
      <w:r w:rsidR="00D239C1">
        <w:rPr>
          <w:rFonts w:ascii="Times New Roman" w:hAnsi="Times New Roman" w:cs="Times New Roman"/>
        </w:rPr>
        <w:t xml:space="preserve"> et al., 2020). Additionally, other studies have found that incidental exposure is positively related to political learning and participation </w:t>
      </w:r>
      <w:r w:rsidR="00D239C1" w:rsidRPr="00A603DE">
        <w:rPr>
          <w:rFonts w:ascii="Times New Roman" w:eastAsia="Times New Roman" w:hAnsi="Times New Roman" w:cs="Times New Roman"/>
        </w:rPr>
        <w:t>(</w:t>
      </w:r>
      <w:proofErr w:type="spellStart"/>
      <w:r w:rsidR="00D239C1" w:rsidRPr="00A603DE">
        <w:rPr>
          <w:rFonts w:ascii="Times New Roman" w:eastAsia="Times New Roman" w:hAnsi="Times New Roman" w:cs="Times New Roman"/>
        </w:rPr>
        <w:t>Heiss</w:t>
      </w:r>
      <w:proofErr w:type="spellEnd"/>
      <w:r w:rsidR="00D239C1" w:rsidRPr="00A603DE">
        <w:rPr>
          <w:rFonts w:ascii="Times New Roman" w:eastAsia="Times New Roman" w:hAnsi="Times New Roman" w:cs="Times New Roman"/>
        </w:rPr>
        <w:t xml:space="preserve"> &amp; </w:t>
      </w:r>
      <w:proofErr w:type="spellStart"/>
      <w:r w:rsidR="00D239C1" w:rsidRPr="00A603DE">
        <w:rPr>
          <w:rFonts w:ascii="Times New Roman" w:eastAsia="Times New Roman" w:hAnsi="Times New Roman" w:cs="Times New Roman"/>
        </w:rPr>
        <w:t>Matthes</w:t>
      </w:r>
      <w:proofErr w:type="spellEnd"/>
      <w:r w:rsidR="00D239C1" w:rsidRPr="00A603DE">
        <w:rPr>
          <w:rFonts w:ascii="Times New Roman" w:eastAsia="Times New Roman" w:hAnsi="Times New Roman" w:cs="Times New Roman"/>
        </w:rPr>
        <w:t>, 2019</w:t>
      </w:r>
      <w:r w:rsidR="00D239C1">
        <w:rPr>
          <w:rFonts w:ascii="Times New Roman" w:eastAsia="Times New Roman" w:hAnsi="Times New Roman" w:cs="Times New Roman"/>
        </w:rPr>
        <w:t>; Weeks et al., 202</w:t>
      </w:r>
      <w:r w:rsidR="00E47B65">
        <w:rPr>
          <w:rFonts w:ascii="Times New Roman" w:eastAsia="Times New Roman" w:hAnsi="Times New Roman" w:cs="Times New Roman"/>
        </w:rPr>
        <w:t>2</w:t>
      </w:r>
      <w:r w:rsidR="00D239C1" w:rsidRPr="00A603DE">
        <w:rPr>
          <w:rFonts w:ascii="Times New Roman" w:eastAsia="Times New Roman" w:hAnsi="Times New Roman" w:cs="Times New Roman"/>
        </w:rPr>
        <w:t>)</w:t>
      </w:r>
      <w:r w:rsidR="00D239C1">
        <w:rPr>
          <w:rFonts w:ascii="Times New Roman" w:eastAsia="Times New Roman" w:hAnsi="Times New Roman" w:cs="Times New Roman"/>
        </w:rPr>
        <w:t xml:space="preserve">. </w:t>
      </w:r>
      <w:r w:rsidR="000744F9">
        <w:rPr>
          <w:rFonts w:ascii="Times New Roman" w:eastAsia="Times New Roman" w:hAnsi="Times New Roman" w:cs="Times New Roman"/>
        </w:rPr>
        <w:t>Importantly</w:t>
      </w:r>
      <w:r w:rsidR="00D239C1">
        <w:rPr>
          <w:rFonts w:ascii="Times New Roman" w:eastAsia="Times New Roman" w:hAnsi="Times New Roman" w:cs="Times New Roman"/>
        </w:rPr>
        <w:t xml:space="preserve">, a meta-analysis of incidental exposure research </w:t>
      </w:r>
      <w:r w:rsidR="000744F9">
        <w:rPr>
          <w:rFonts w:ascii="Times New Roman" w:eastAsia="Times New Roman" w:hAnsi="Times New Roman" w:cs="Times New Roman"/>
        </w:rPr>
        <w:t>found</w:t>
      </w:r>
      <w:r w:rsidR="00D239C1">
        <w:rPr>
          <w:rFonts w:ascii="Times New Roman" w:eastAsia="Times New Roman" w:hAnsi="Times New Roman" w:cs="Times New Roman"/>
        </w:rPr>
        <w:t xml:space="preserve"> that these </w:t>
      </w:r>
      <w:r w:rsidR="000744F9">
        <w:rPr>
          <w:rFonts w:ascii="Times New Roman" w:eastAsia="Times New Roman" w:hAnsi="Times New Roman" w:cs="Times New Roman"/>
        </w:rPr>
        <w:t xml:space="preserve">positive </w:t>
      </w:r>
      <w:r w:rsidR="00D239C1">
        <w:rPr>
          <w:rFonts w:ascii="Times New Roman" w:eastAsia="Times New Roman" w:hAnsi="Times New Roman" w:cs="Times New Roman"/>
        </w:rPr>
        <w:t xml:space="preserve">effects tend to be small and contextual </w:t>
      </w:r>
      <w:r w:rsidR="00D239C1" w:rsidRPr="00EF48F4">
        <w:rPr>
          <w:rFonts w:ascii="Times New Roman" w:eastAsia="Times New Roman" w:hAnsi="Times New Roman" w:cs="Times New Roman"/>
        </w:rPr>
        <w:t>(</w:t>
      </w:r>
      <w:proofErr w:type="spellStart"/>
      <w:r w:rsidR="00D239C1" w:rsidRPr="00EF48F4">
        <w:rPr>
          <w:rFonts w:ascii="Times New Roman" w:eastAsia="Times New Roman" w:hAnsi="Times New Roman" w:cs="Times New Roman"/>
        </w:rPr>
        <w:t>Nanz</w:t>
      </w:r>
      <w:proofErr w:type="spellEnd"/>
      <w:r w:rsidR="00D239C1" w:rsidRPr="00EF48F4">
        <w:rPr>
          <w:rFonts w:ascii="Times New Roman" w:eastAsia="Times New Roman" w:hAnsi="Times New Roman" w:cs="Times New Roman"/>
        </w:rPr>
        <w:t xml:space="preserve"> &amp; </w:t>
      </w:r>
      <w:proofErr w:type="spellStart"/>
      <w:r w:rsidR="00D239C1" w:rsidRPr="00EF48F4">
        <w:rPr>
          <w:rFonts w:ascii="Times New Roman" w:eastAsia="Times New Roman" w:hAnsi="Times New Roman" w:cs="Times New Roman"/>
        </w:rPr>
        <w:t>Matthes</w:t>
      </w:r>
      <w:proofErr w:type="spellEnd"/>
      <w:r w:rsidR="00D239C1" w:rsidRPr="00EF48F4">
        <w:rPr>
          <w:rFonts w:ascii="Times New Roman" w:eastAsia="Times New Roman" w:hAnsi="Times New Roman" w:cs="Times New Roman"/>
        </w:rPr>
        <w:t>, 2022)</w:t>
      </w:r>
      <w:r w:rsidR="00D239C1">
        <w:rPr>
          <w:rFonts w:ascii="Times New Roman" w:eastAsia="Times New Roman" w:hAnsi="Times New Roman" w:cs="Times New Roman"/>
        </w:rPr>
        <w:t>.</w:t>
      </w:r>
    </w:p>
    <w:p w14:paraId="2759EEAB" w14:textId="678C73A8" w:rsidR="00D239C1" w:rsidRPr="002D04A5" w:rsidRDefault="00D239C1" w:rsidP="0072519F">
      <w:pPr>
        <w:widowControl w:val="0"/>
        <w:spacing w:line="480" w:lineRule="auto"/>
        <w:ind w:firstLine="720"/>
        <w:rPr>
          <w:rFonts w:ascii="Times New Roman" w:hAnsi="Times New Roman" w:cs="Times New Roman"/>
        </w:rPr>
      </w:pPr>
      <w:r>
        <w:rPr>
          <w:rFonts w:ascii="Times New Roman" w:hAnsi="Times New Roman" w:cs="Times New Roman"/>
        </w:rPr>
        <w:t xml:space="preserve">While studies </w:t>
      </w:r>
      <w:r w:rsidR="001C279A">
        <w:rPr>
          <w:rFonts w:ascii="Times New Roman" w:hAnsi="Times New Roman" w:cs="Times New Roman"/>
        </w:rPr>
        <w:t xml:space="preserve">cited above offer evidence of </w:t>
      </w:r>
      <w:r>
        <w:rPr>
          <w:rFonts w:ascii="Times New Roman" w:hAnsi="Times New Roman" w:cs="Times New Roman"/>
        </w:rPr>
        <w:t xml:space="preserve">equalizing effects for exposure to news, other studies have found that people who are interested in the news are much more likely to expend the extra effort to engage with </w:t>
      </w:r>
      <w:r w:rsidR="001C279A">
        <w:rPr>
          <w:rFonts w:ascii="Times New Roman" w:hAnsi="Times New Roman" w:cs="Times New Roman"/>
        </w:rPr>
        <w:t xml:space="preserve">news </w:t>
      </w:r>
      <w:r>
        <w:rPr>
          <w:rFonts w:ascii="Times New Roman" w:hAnsi="Times New Roman" w:cs="Times New Roman"/>
        </w:rPr>
        <w:t>content they come across (</w:t>
      </w:r>
      <w:proofErr w:type="spellStart"/>
      <w:r w:rsidRPr="00D757CC">
        <w:rPr>
          <w:rFonts w:ascii="Times New Roman" w:hAnsi="Times New Roman" w:cs="Times New Roman"/>
        </w:rPr>
        <w:t>Kümpel</w:t>
      </w:r>
      <w:proofErr w:type="spellEnd"/>
      <w:r>
        <w:rPr>
          <w:rFonts w:ascii="Times New Roman" w:hAnsi="Times New Roman" w:cs="Times New Roman"/>
        </w:rPr>
        <w:t>, 2020)</w:t>
      </w:r>
      <w:r w:rsidR="001C279A">
        <w:rPr>
          <w:rFonts w:ascii="Times New Roman" w:hAnsi="Times New Roman" w:cs="Times New Roman"/>
        </w:rPr>
        <w:t>. T</w:t>
      </w:r>
      <w:r>
        <w:rPr>
          <w:rFonts w:ascii="Times New Roman" w:hAnsi="Times New Roman" w:cs="Times New Roman"/>
        </w:rPr>
        <w:t>hese</w:t>
      </w:r>
      <w:r w:rsidR="001C279A">
        <w:rPr>
          <w:rFonts w:ascii="Times New Roman" w:hAnsi="Times New Roman" w:cs="Times New Roman"/>
        </w:rPr>
        <w:t xml:space="preserve"> engagement</w:t>
      </w:r>
      <w:r>
        <w:rPr>
          <w:rFonts w:ascii="Times New Roman" w:hAnsi="Times New Roman" w:cs="Times New Roman"/>
        </w:rPr>
        <w:t xml:space="preserve"> behaviors are read by news selection algorithms as indicators of future interest (Thorson et al., 2021), which create stratificational effects in future exposure (Barnidge, 2021). Additionally, inequalities in social networks embed some individuals immersed in ‘information-rich’ networks while others are left in so-called ‘social media news deserts’ (Barnidge &amp; </w:t>
      </w:r>
      <w:proofErr w:type="spellStart"/>
      <w:r>
        <w:rPr>
          <w:rFonts w:ascii="Times New Roman" w:hAnsi="Times New Roman" w:cs="Times New Roman"/>
        </w:rPr>
        <w:t>Xenos</w:t>
      </w:r>
      <w:proofErr w:type="spellEnd"/>
      <w:r>
        <w:rPr>
          <w:rFonts w:ascii="Times New Roman" w:hAnsi="Times New Roman" w:cs="Times New Roman"/>
        </w:rPr>
        <w:t>, 2021)</w:t>
      </w:r>
      <w:r w:rsidR="001C279A">
        <w:rPr>
          <w:rFonts w:ascii="Times New Roman" w:hAnsi="Times New Roman" w:cs="Times New Roman"/>
        </w:rPr>
        <w:t>.</w:t>
      </w:r>
      <w:r>
        <w:rPr>
          <w:rFonts w:ascii="Times New Roman" w:hAnsi="Times New Roman" w:cs="Times New Roman"/>
        </w:rPr>
        <w:t xml:space="preserve"> </w:t>
      </w:r>
      <w:r w:rsidR="001C279A">
        <w:rPr>
          <w:rFonts w:ascii="Times New Roman" w:hAnsi="Times New Roman" w:cs="Times New Roman"/>
        </w:rPr>
        <w:t>This suggests that</w:t>
      </w:r>
      <w:r>
        <w:rPr>
          <w:rFonts w:ascii="Times New Roman" w:hAnsi="Times New Roman" w:cs="Times New Roman"/>
        </w:rPr>
        <w:t xml:space="preserve"> individuals’ social contacts also inform content selection algorithms on social media platforms (DeVito, 2017). Thus, while there is some evidence for equalizing effects, the antecedent individual- and meso-level factors—like news interest, network characteristics, and algorithms—tend to create a reciprocal relationship between exposure and engagement, where some groups are left in information landscapes that are only sporadically populated with politically relevant information (Barnidge &amp; </w:t>
      </w:r>
      <w:proofErr w:type="spellStart"/>
      <w:r>
        <w:rPr>
          <w:rFonts w:ascii="Times New Roman" w:hAnsi="Times New Roman" w:cs="Times New Roman"/>
        </w:rPr>
        <w:t>Xenos</w:t>
      </w:r>
      <w:proofErr w:type="spellEnd"/>
      <w:r>
        <w:rPr>
          <w:rFonts w:ascii="Times New Roman" w:hAnsi="Times New Roman" w:cs="Times New Roman"/>
        </w:rPr>
        <w:t xml:space="preserve">, 2021; Lee &amp; </w:t>
      </w:r>
      <w:proofErr w:type="spellStart"/>
      <w:r>
        <w:rPr>
          <w:rFonts w:ascii="Times New Roman" w:hAnsi="Times New Roman" w:cs="Times New Roman"/>
        </w:rPr>
        <w:t>Xenos</w:t>
      </w:r>
      <w:proofErr w:type="spellEnd"/>
      <w:r>
        <w:rPr>
          <w:rFonts w:ascii="Times New Roman" w:hAnsi="Times New Roman" w:cs="Times New Roman"/>
        </w:rPr>
        <w:t>, 202</w:t>
      </w:r>
      <w:r w:rsidR="00F5732D">
        <w:rPr>
          <w:rFonts w:ascii="Times New Roman" w:hAnsi="Times New Roman" w:cs="Times New Roman"/>
        </w:rPr>
        <w:t>2</w:t>
      </w:r>
      <w:r>
        <w:rPr>
          <w:rFonts w:ascii="Times New Roman" w:hAnsi="Times New Roman" w:cs="Times New Roman"/>
        </w:rPr>
        <w:t xml:space="preserve">; Thorson, 2019). </w:t>
      </w:r>
    </w:p>
    <w:p w14:paraId="4025DD27" w14:textId="77777777" w:rsidR="00D239C1" w:rsidRPr="00C60274" w:rsidRDefault="00D239C1" w:rsidP="0072519F">
      <w:pPr>
        <w:widowControl w:val="0"/>
        <w:spacing w:line="480" w:lineRule="auto"/>
        <w:rPr>
          <w:rFonts w:ascii="Times New Roman" w:eastAsia="Times New Roman" w:hAnsi="Times New Roman" w:cs="Times New Roman"/>
          <w:b/>
          <w:bCs/>
        </w:rPr>
      </w:pPr>
      <w:r w:rsidRPr="00C60274">
        <w:rPr>
          <w:rFonts w:ascii="Times New Roman" w:eastAsia="Times New Roman" w:hAnsi="Times New Roman" w:cs="Times New Roman"/>
          <w:b/>
          <w:bCs/>
        </w:rPr>
        <w:t>From Incidental Exposure to News Attraction</w:t>
      </w:r>
    </w:p>
    <w:p w14:paraId="2C3D7A2C" w14:textId="72C3245F" w:rsidR="00B01304" w:rsidRDefault="004F32AE" w:rsidP="0072519F">
      <w:pPr>
        <w:widowControl w:val="0"/>
        <w:spacing w:line="480" w:lineRule="auto"/>
        <w:ind w:firstLine="720"/>
        <w:rPr>
          <w:rFonts w:ascii="Times New Roman" w:eastAsia="Times New Roman" w:hAnsi="Times New Roman" w:cs="Times New Roman"/>
        </w:rPr>
      </w:pPr>
      <w:r>
        <w:rPr>
          <w:rFonts w:ascii="Times New Roman" w:eastAsia="Times New Roman" w:hAnsi="Times New Roman" w:cs="Times New Roman"/>
        </w:rPr>
        <w:t>A</w:t>
      </w:r>
      <w:r w:rsidR="00D239C1">
        <w:rPr>
          <w:rFonts w:ascii="Times New Roman" w:eastAsia="Times New Roman" w:hAnsi="Times New Roman" w:cs="Times New Roman"/>
        </w:rPr>
        <w:t xml:space="preserve">dvancing our understanding of </w:t>
      </w:r>
      <w:r>
        <w:rPr>
          <w:rFonts w:ascii="Times New Roman" w:eastAsia="Times New Roman" w:hAnsi="Times New Roman" w:cs="Times New Roman"/>
        </w:rPr>
        <w:t>digital</w:t>
      </w:r>
      <w:r w:rsidR="00D239C1">
        <w:rPr>
          <w:rFonts w:ascii="Times New Roman" w:eastAsia="Times New Roman" w:hAnsi="Times New Roman" w:cs="Times New Roman"/>
        </w:rPr>
        <w:t xml:space="preserve"> inequalities</w:t>
      </w:r>
      <w:r>
        <w:rPr>
          <w:rFonts w:ascii="Times New Roman" w:eastAsia="Times New Roman" w:hAnsi="Times New Roman" w:cs="Times New Roman"/>
        </w:rPr>
        <w:t xml:space="preserve"> in political news audiences</w:t>
      </w:r>
      <w:r w:rsidR="00D239C1">
        <w:rPr>
          <w:rFonts w:ascii="Times New Roman" w:eastAsia="Times New Roman" w:hAnsi="Times New Roman" w:cs="Times New Roman"/>
        </w:rPr>
        <w:t xml:space="preserve"> requires addressing a key issue that has arisen in </w:t>
      </w:r>
      <w:r w:rsidR="00804111">
        <w:rPr>
          <w:rFonts w:ascii="Times New Roman" w:eastAsia="Times New Roman" w:hAnsi="Times New Roman" w:cs="Times New Roman"/>
        </w:rPr>
        <w:t xml:space="preserve">the </w:t>
      </w:r>
      <w:r w:rsidR="00D239C1">
        <w:rPr>
          <w:rFonts w:ascii="Times New Roman" w:eastAsia="Times New Roman" w:hAnsi="Times New Roman" w:cs="Times New Roman"/>
        </w:rPr>
        <w:t xml:space="preserve">incidental exposure </w:t>
      </w:r>
      <w:r w:rsidR="00804111">
        <w:rPr>
          <w:rFonts w:ascii="Times New Roman" w:eastAsia="Times New Roman" w:hAnsi="Times New Roman" w:cs="Times New Roman"/>
        </w:rPr>
        <w:t>literature</w:t>
      </w:r>
      <w:r w:rsidR="00D239C1">
        <w:rPr>
          <w:rFonts w:ascii="Times New Roman" w:eastAsia="Times New Roman" w:hAnsi="Times New Roman" w:cs="Times New Roman"/>
        </w:rPr>
        <w:t>. This work has primarily focused on the ‘demand side’ of news exposure.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Pr>
          <w:rFonts w:ascii="Times New Roman" w:eastAsia="Times New Roman" w:hAnsi="Times New Roman" w:cs="Times New Roman"/>
        </w:rPr>
        <w:t xml:space="preserve"> confluence of ‘demand-side’ factors with changes in the</w:t>
      </w:r>
      <w:r w:rsidR="00D239C1">
        <w:rPr>
          <w:rFonts w:ascii="Times New Roman" w:eastAsia="Times New Roman" w:hAnsi="Times New Roman" w:cs="Times New Roman"/>
        </w:rPr>
        <w:t xml:space="preserve"> ‘</w:t>
      </w:r>
      <w:r w:rsidR="00D239C1" w:rsidRPr="00E822D2">
        <w:rPr>
          <w:rFonts w:ascii="Times New Roman" w:eastAsia="Times New Roman" w:hAnsi="Times New Roman" w:cs="Times New Roman"/>
          <w:i/>
          <w:iCs/>
        </w:rPr>
        <w:t>supply side</w:t>
      </w:r>
      <w:r w:rsidR="00D239C1">
        <w:rPr>
          <w:rFonts w:ascii="Times New Roman" w:eastAsia="Times New Roman" w:hAnsi="Times New Roman" w:cs="Times New Roman"/>
        </w:rPr>
        <w:t>’ of the equation. Here, the very opportunity to incidentally encounter news (i.e., the supply of news) is shaped by a host of social, strategic, and algorithmic forces (</w:t>
      </w:r>
      <w:r w:rsidR="00D239C1">
        <w:rPr>
          <w:rFonts w:ascii="Times New Roman" w:hAnsi="Times New Roman" w:cs="Times New Roman"/>
        </w:rPr>
        <w:t>Thorson, 2020</w:t>
      </w:r>
      <w:r w:rsidR="008C022D">
        <w:rPr>
          <w:rFonts w:ascii="Times New Roman" w:hAnsi="Times New Roman" w:cs="Times New Roman"/>
        </w:rPr>
        <w:t xml:space="preserve">; </w:t>
      </w:r>
      <w:r w:rsidR="008C022D">
        <w:rPr>
          <w:rFonts w:ascii="Times New Roman" w:eastAsia="Times New Roman" w:hAnsi="Times New Roman" w:cs="Times New Roman"/>
        </w:rPr>
        <w:t>Thorson &amp; Wells, 2016</w:t>
      </w:r>
      <w:r w:rsidR="00D239C1">
        <w:rPr>
          <w:rFonts w:ascii="Times New Roman" w:hAnsi="Times New Roman" w:cs="Times New Roman"/>
        </w:rPr>
        <w:t>)</w:t>
      </w:r>
      <w:r w:rsidR="00D239C1">
        <w:rPr>
          <w:rFonts w:ascii="Times New Roman" w:eastAsia="Times New Roman" w:hAnsi="Times New Roman" w:cs="Times New Roman"/>
        </w:rPr>
        <w:t xml:space="preserve">. As </w:t>
      </w:r>
      <w:proofErr w:type="spellStart"/>
      <w:r w:rsidR="00D239C1" w:rsidRPr="00A72B35">
        <w:rPr>
          <w:rFonts w:ascii="Times New Roman" w:eastAsia="Times New Roman" w:hAnsi="Times New Roman" w:cs="Times New Roman"/>
        </w:rPr>
        <w:t>Kümpel</w:t>
      </w:r>
      <w:proofErr w:type="spellEnd"/>
      <w:r w:rsidR="00D239C1" w:rsidRPr="00A72B35">
        <w:rPr>
          <w:rFonts w:ascii="Times New Roman" w:eastAsia="Times New Roman" w:hAnsi="Times New Roman" w:cs="Times New Roman"/>
        </w:rPr>
        <w:t xml:space="preserve"> </w:t>
      </w:r>
      <w:r w:rsidR="00D239C1">
        <w:rPr>
          <w:rFonts w:ascii="Times New Roman" w:eastAsia="Times New Roman" w:hAnsi="Times New Roman" w:cs="Times New Roman"/>
        </w:rPr>
        <w:t>(</w:t>
      </w:r>
      <w:r w:rsidR="00D239C1" w:rsidRPr="00A72B35">
        <w:rPr>
          <w:rFonts w:ascii="Times New Roman" w:eastAsia="Times New Roman" w:hAnsi="Times New Roman" w:cs="Times New Roman"/>
        </w:rPr>
        <w:t>2020)</w:t>
      </w:r>
      <w:r w:rsidR="00D239C1">
        <w:rPr>
          <w:rFonts w:ascii="Times New Roman" w:eastAsia="Times New Roman" w:hAnsi="Times New Roman" w:cs="Times New Roman"/>
        </w:rPr>
        <w:t xml:space="preserve"> argue</w:t>
      </w:r>
      <w:r w:rsidR="00125202">
        <w:rPr>
          <w:rFonts w:ascii="Times New Roman" w:eastAsia="Times New Roman" w:hAnsi="Times New Roman" w:cs="Times New Roman"/>
        </w:rPr>
        <w:t>s</w:t>
      </w:r>
      <w:r w:rsidR="00D239C1">
        <w:rPr>
          <w:rFonts w:ascii="Times New Roman" w:eastAsia="Times New Roman" w:hAnsi="Times New Roman" w:cs="Times New Roman"/>
        </w:rPr>
        <w:t>, there is a need to focus on how the very opportunity for incidental exposure may be unequally distributed. This requires considering not only individual motivation, but also social and algorithmic forces as well (</w:t>
      </w:r>
      <w:r w:rsidR="00B82B59">
        <w:rPr>
          <w:rFonts w:ascii="Times New Roman" w:hAnsi="Times New Roman" w:cs="Times New Roman"/>
        </w:rPr>
        <w:t xml:space="preserve">Thorson, 2020; </w:t>
      </w:r>
      <w:r w:rsidR="00D239C1">
        <w:rPr>
          <w:rFonts w:ascii="Times New Roman" w:eastAsia="Times New Roman" w:hAnsi="Times New Roman" w:cs="Times New Roman"/>
        </w:rPr>
        <w:t xml:space="preserve">Weeks </w:t>
      </w:r>
      <w:r w:rsidR="00995DF3">
        <w:rPr>
          <w:rFonts w:ascii="Times New Roman" w:eastAsia="Times New Roman" w:hAnsi="Times New Roman" w:cs="Times New Roman"/>
        </w:rPr>
        <w:t>&amp;</w:t>
      </w:r>
      <w:r w:rsidR="00D239C1">
        <w:rPr>
          <w:rFonts w:ascii="Times New Roman" w:eastAsia="Times New Roman" w:hAnsi="Times New Roman" w:cs="Times New Roman"/>
        </w:rPr>
        <w:t xml:space="preserve"> Lane, 202</w:t>
      </w:r>
      <w:r w:rsidR="00B82B59">
        <w:rPr>
          <w:rFonts w:ascii="Times New Roman" w:eastAsia="Times New Roman" w:hAnsi="Times New Roman" w:cs="Times New Roman"/>
        </w:rPr>
        <w:t>0</w:t>
      </w:r>
      <w:r w:rsidR="00D239C1">
        <w:rPr>
          <w:rFonts w:ascii="Times New Roman" w:eastAsia="Times New Roman" w:hAnsi="Times New Roman" w:cs="Times New Roman"/>
        </w:rPr>
        <w:t xml:space="preserve">). </w:t>
      </w:r>
    </w:p>
    <w:p w14:paraId="6D46C077" w14:textId="180F99B6" w:rsidR="00D239C1" w:rsidRDefault="00D239C1" w:rsidP="0072519F">
      <w:pPr>
        <w:widowControl w:val="0"/>
        <w:spacing w:line="480" w:lineRule="auto"/>
        <w:ind w:firstLine="720"/>
        <w:rPr>
          <w:rFonts w:ascii="Times New Roman" w:hAnsi="Times New Roman" w:cs="Times New Roman"/>
        </w:rPr>
      </w:pPr>
      <w:r>
        <w:rPr>
          <w:rFonts w:ascii="Times New Roman" w:eastAsia="Times New Roman" w:hAnsi="Times New Roman" w:cs="Times New Roman"/>
        </w:rPr>
        <w:t xml:space="preserve">To address this challenge, we turn to </w:t>
      </w:r>
      <w:r>
        <w:rPr>
          <w:rFonts w:ascii="Times New Roman" w:hAnsi="Times New Roman" w:cs="Times New Roman"/>
        </w:rPr>
        <w:t xml:space="preserve">Thorson's (2020) concept </w:t>
      </w:r>
      <w:proofErr w:type="gramStart"/>
      <w:r>
        <w:rPr>
          <w:rFonts w:ascii="Times New Roman" w:hAnsi="Times New Roman" w:cs="Times New Roman"/>
        </w:rPr>
        <w:t xml:space="preserve">of </w:t>
      </w:r>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news attraction.’ </w:t>
      </w:r>
      <w:r>
        <w:rPr>
          <w:rFonts w:ascii="Times New Roman" w:hAnsi="Times New Roman" w:cs="Times New Roman"/>
        </w:rPr>
        <w:t xml:space="preserve">Thorson introduced the concept </w:t>
      </w:r>
      <w:proofErr w:type="gramStart"/>
      <w:r>
        <w:rPr>
          <w:rFonts w:ascii="Times New Roman" w:hAnsi="Times New Roman" w:cs="Times New Roman"/>
        </w:rPr>
        <w:t>in order to</w:t>
      </w:r>
      <w:proofErr w:type="gramEnd"/>
      <w:r>
        <w:rPr>
          <w:rFonts w:ascii="Times New Roman" w:hAnsi="Times New Roman" w:cs="Times New Roman"/>
        </w:rPr>
        <w:t xml:space="preserve"> better characterize the “shift in power toward a broader assemblage of actors” that play a role in the process of exposure to news and political information on social media platforms” (</w:t>
      </w:r>
      <w:r w:rsidRPr="0076380B">
        <w:rPr>
          <w:rFonts w:ascii="Times New Roman" w:hAnsi="Times New Roman" w:cs="Times New Roman"/>
        </w:rPr>
        <w:t xml:space="preserve">p. </w:t>
      </w:r>
      <w:r w:rsidR="0076380B" w:rsidRPr="0076380B">
        <w:rPr>
          <w:rFonts w:ascii="Times New Roman" w:hAnsi="Times New Roman" w:cs="Times New Roman"/>
        </w:rPr>
        <w:t>1073</w:t>
      </w:r>
      <w:r>
        <w:rPr>
          <w:rFonts w:ascii="Times New Roman" w:hAnsi="Times New Roman" w:cs="Times New Roman"/>
        </w:rPr>
        <w:t xml:space="preserve">). Drawing from dictionary definitions of ‘attraction’ that define the term as a force that attracts two objects or an evocation of interest, she argues </w:t>
      </w:r>
      <w:r w:rsidR="00F763B0">
        <w:rPr>
          <w:rFonts w:ascii="Times New Roman" w:hAnsi="Times New Roman" w:cs="Times New Roman"/>
        </w:rPr>
        <w:t xml:space="preserve">the </w:t>
      </w:r>
      <w:r>
        <w:rPr>
          <w:rFonts w:ascii="Times New Roman" w:hAnsi="Times New Roman" w:cs="Times New Roman"/>
        </w:rPr>
        <w:t>concept more accurately reflects the dynamics of news exposure in which platforms and curation algorithms play a critical role in the shaping news exposure through the datafication of user activity. In other words, individual activity creates a ‘force’ or ‘evocation’ that ultimately ‘attracts’ news and political information to the user. Thus, much of what scholars have considered to be incidental exposure</w:t>
      </w:r>
      <w:r w:rsidR="005B052B">
        <w:rPr>
          <w:rFonts w:ascii="Times New Roman" w:hAnsi="Times New Roman" w:cs="Times New Roman"/>
        </w:rPr>
        <w:t xml:space="preserve"> </w:t>
      </w:r>
      <w:r>
        <w:rPr>
          <w:rFonts w:ascii="Times New Roman" w:hAnsi="Times New Roman" w:cs="Times New Roman"/>
        </w:rPr>
        <w:t>is not necessarily encountered accidentally. Rather, these encounters often reflect individual’s previous news-related choices and behaviors</w:t>
      </w:r>
      <w:r w:rsidR="00796592">
        <w:rPr>
          <w:rFonts w:ascii="Times New Roman" w:hAnsi="Times New Roman" w:cs="Times New Roman"/>
        </w:rPr>
        <w:t xml:space="preserve"> </w:t>
      </w:r>
      <w:r>
        <w:rPr>
          <w:rFonts w:ascii="Times New Roman" w:hAnsi="Times New Roman" w:cs="Times New Roman"/>
        </w:rPr>
        <w:t>(Thorson et al., 20</w:t>
      </w:r>
      <w:r w:rsidR="007D68A4">
        <w:rPr>
          <w:rFonts w:ascii="Times New Roman" w:hAnsi="Times New Roman" w:cs="Times New Roman"/>
        </w:rPr>
        <w:t>21</w:t>
      </w:r>
      <w:r>
        <w:rPr>
          <w:rFonts w:ascii="Times New Roman" w:hAnsi="Times New Roman" w:cs="Times New Roman"/>
        </w:rPr>
        <w:t xml:space="preserve">). Therefore, while news may be encountered </w:t>
      </w:r>
      <w:proofErr w:type="gramStart"/>
      <w:r>
        <w:rPr>
          <w:rFonts w:ascii="Times New Roman" w:hAnsi="Times New Roman" w:cs="Times New Roman"/>
        </w:rPr>
        <w:t>in the course of</w:t>
      </w:r>
      <w:proofErr w:type="gramEnd"/>
      <w:r>
        <w:rPr>
          <w:rFonts w:ascii="Times New Roman" w:hAnsi="Times New Roman" w:cs="Times New Roman"/>
        </w:rPr>
        <w:t xml:space="preserve"> doing something else</w:t>
      </w:r>
      <w:r w:rsidR="00202333">
        <w:rPr>
          <w:rFonts w:ascii="Times New Roman" w:hAnsi="Times New Roman" w:cs="Times New Roman"/>
        </w:rPr>
        <w:t xml:space="preserve">, </w:t>
      </w:r>
      <w:r>
        <w:rPr>
          <w:rFonts w:ascii="Times New Roman" w:hAnsi="Times New Roman" w:cs="Times New Roman"/>
        </w:rPr>
        <w:t xml:space="preserve">these encounters may not </w:t>
      </w:r>
      <w:r w:rsidR="00275674">
        <w:rPr>
          <w:rFonts w:ascii="Times New Roman" w:hAnsi="Times New Roman" w:cs="Times New Roman"/>
        </w:rPr>
        <w:t xml:space="preserve">be </w:t>
      </w:r>
      <w:r>
        <w:rPr>
          <w:rFonts w:ascii="Times New Roman" w:hAnsi="Times New Roman" w:cs="Times New Roman"/>
        </w:rPr>
        <w:t xml:space="preserve">entirely non-elective in that people previously have made choices that lead to </w:t>
      </w:r>
      <w:r w:rsidR="008C782B">
        <w:rPr>
          <w:rFonts w:ascii="Times New Roman" w:hAnsi="Times New Roman" w:cs="Times New Roman"/>
        </w:rPr>
        <w:t>them</w:t>
      </w:r>
      <w:r>
        <w:rPr>
          <w:rFonts w:ascii="Times New Roman" w:hAnsi="Times New Roman" w:cs="Times New Roman"/>
        </w:rPr>
        <w:t xml:space="preserve">. Thus, on social media platforms, the object </w:t>
      </w:r>
      <w:r w:rsidR="006773D0">
        <w:rPr>
          <w:rFonts w:ascii="Times New Roman" w:hAnsi="Times New Roman" w:cs="Times New Roman"/>
        </w:rPr>
        <w:t>and</w:t>
      </w:r>
      <w:r>
        <w:rPr>
          <w:rFonts w:ascii="Times New Roman" w:hAnsi="Times New Roman" w:cs="Times New Roman"/>
        </w:rPr>
        <w:t xml:space="preserve"> temporality of choice</w:t>
      </w:r>
      <w:r w:rsidR="006773D0">
        <w:rPr>
          <w:rFonts w:ascii="Times New Roman" w:hAnsi="Times New Roman" w:cs="Times New Roman"/>
        </w:rPr>
        <w:t xml:space="preserve"> </w:t>
      </w:r>
      <w:r>
        <w:rPr>
          <w:rFonts w:ascii="Times New Roman" w:hAnsi="Times New Roman" w:cs="Times New Roman"/>
        </w:rPr>
        <w:t>is often displaced, and choices themselves may not pertain to specific pieces of news content but rather to ‘</w:t>
      </w:r>
      <w:proofErr w:type="gramStart"/>
      <w:r>
        <w:rPr>
          <w:rFonts w:ascii="Times New Roman" w:hAnsi="Times New Roman" w:cs="Times New Roman"/>
        </w:rPr>
        <w:t>types’</w:t>
      </w:r>
      <w:proofErr w:type="gramEnd"/>
      <w:r>
        <w:rPr>
          <w:rFonts w:ascii="Times New Roman" w:hAnsi="Times New Roman" w:cs="Times New Roman"/>
        </w:rPr>
        <w:t xml:space="preserve"> or categories of content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Pr>
          <w:rFonts w:ascii="Times New Roman" w:hAnsi="Times New Roman" w:cs="Times New Roman"/>
        </w:rPr>
        <w:tab/>
      </w:r>
    </w:p>
    <w:p w14:paraId="4E527883" w14:textId="39B7E5BF"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While Thorson (2020) offered ‘news attraction’ as a metaphor, we argue that it may also prove fruitful to develop the idea as an analytic concept in conjunction with incidental exposure. There is a need for such a conceptualization in the literature, because, as previously discussed, most models testing the equalizing or strati</w:t>
      </w:r>
      <w:r w:rsidR="00140570">
        <w:rPr>
          <w:rFonts w:ascii="Times New Roman" w:hAnsi="Times New Roman" w:cs="Times New Roman"/>
        </w:rPr>
        <w:t>fying</w:t>
      </w:r>
      <w:r>
        <w:rPr>
          <w:rFonts w:ascii="Times New Roman" w:hAnsi="Times New Roman" w:cs="Times New Roman"/>
        </w:rPr>
        <w:t xml:space="preserve"> effects of incidental exposure focus </w:t>
      </w:r>
      <w:r w:rsidR="00140570">
        <w:rPr>
          <w:rFonts w:ascii="Times New Roman" w:hAnsi="Times New Roman" w:cs="Times New Roman"/>
        </w:rPr>
        <w:t>solely</w:t>
      </w:r>
      <w:r>
        <w:rPr>
          <w:rFonts w:ascii="Times New Roman" w:hAnsi="Times New Roman" w:cs="Times New Roman"/>
        </w:rPr>
        <w:t xml:space="preserve"> on </w:t>
      </w:r>
      <w:r w:rsidR="00140570">
        <w:rPr>
          <w:rFonts w:ascii="Times New Roman" w:hAnsi="Times New Roman" w:cs="Times New Roman"/>
        </w:rPr>
        <w:t xml:space="preserve">‘demand-side’ factors such as </w:t>
      </w:r>
      <w:r>
        <w:rPr>
          <w:rFonts w:ascii="Times New Roman" w:hAnsi="Times New Roman" w:cs="Times New Roman"/>
        </w:rPr>
        <w:t>self-reported interest, and generally consider</w:t>
      </w:r>
      <w:ins w:id="74" w:author="Dan Lane" w:date="2023-03-16T12:08:00Z">
        <w:r w:rsidR="00095DE9">
          <w:rPr>
            <w:rFonts w:ascii="Times New Roman" w:hAnsi="Times New Roman" w:cs="Times New Roman"/>
          </w:rPr>
          <w:t xml:space="preserve"> </w:t>
        </w:r>
        <w:r w:rsidR="00095DE9" w:rsidRPr="00095DE9">
          <w:rPr>
            <w:rFonts w:ascii="Times New Roman" w:hAnsi="Times New Roman" w:cs="Times New Roman"/>
            <w:i/>
            <w:iCs/>
            <w:rPrChange w:id="75" w:author="Dan Lane" w:date="2023-03-16T12:08:00Z">
              <w:rPr>
                <w:rFonts w:ascii="Times New Roman" w:hAnsi="Times New Roman" w:cs="Times New Roman"/>
              </w:rPr>
            </w:rPrChange>
          </w:rPr>
          <w:t>trait</w:t>
        </w:r>
        <w:r w:rsidR="00095DE9">
          <w:rPr>
            <w:rFonts w:ascii="Times New Roman" w:hAnsi="Times New Roman" w:cs="Times New Roman"/>
          </w:rPr>
          <w:t>-like</w:t>
        </w:r>
      </w:ins>
      <w:r>
        <w:rPr>
          <w:rFonts w:ascii="Times New Roman" w:hAnsi="Times New Roman" w:cs="Times New Roman"/>
        </w:rPr>
        <w:t xml:space="preserve"> incidental exposure (or its subsequent outcomes) among individuals with low interest to be evidence of equalizing effects (Barnidge, 2021</w:t>
      </w:r>
      <w:r w:rsidR="004062C3">
        <w:rPr>
          <w:rFonts w:ascii="Times New Roman" w:hAnsi="Times New Roman" w:cs="Times New Roman"/>
        </w:rPr>
        <w:t>; Fletcher &amp; Nielsen, 2018</w:t>
      </w:r>
      <w:r>
        <w:rPr>
          <w:rFonts w:ascii="Times New Roman" w:hAnsi="Times New Roman" w:cs="Times New Roman"/>
        </w:rPr>
        <w:t xml:space="preserve">). Yet, ‘news attraction’ </w:t>
      </w:r>
      <w:r w:rsidR="00E822D2">
        <w:rPr>
          <w:rFonts w:ascii="Times New Roman" w:hAnsi="Times New Roman" w:cs="Times New Roman"/>
        </w:rPr>
        <w:t>helps integrate the ‘supply-side’ of news exposure by focusing attention on factors such as</w:t>
      </w:r>
      <w:r>
        <w:rPr>
          <w:rFonts w:ascii="Times New Roman" w:hAnsi="Times New Roman" w:cs="Times New Roman"/>
        </w:rPr>
        <w:t xml:space="preserve"> ego-centric social networks (Barnidge &amp; </w:t>
      </w:r>
      <w:proofErr w:type="spellStart"/>
      <w:r>
        <w:rPr>
          <w:rFonts w:ascii="Times New Roman" w:hAnsi="Times New Roman" w:cs="Times New Roman"/>
        </w:rPr>
        <w:t>Xenos</w:t>
      </w:r>
      <w:proofErr w:type="spellEnd"/>
      <w:r>
        <w:rPr>
          <w:rFonts w:ascii="Times New Roman" w:hAnsi="Times New Roman" w:cs="Times New Roman"/>
        </w:rPr>
        <w:t xml:space="preserve">, 2021) </w:t>
      </w:r>
      <w:r w:rsidR="00E822D2">
        <w:rPr>
          <w:rFonts w:ascii="Times New Roman" w:hAnsi="Times New Roman" w:cs="Times New Roman"/>
        </w:rPr>
        <w:t>and algorithmic classification of users based on prior news-related activity (Thorson et al., 2021)</w:t>
      </w:r>
      <w:r w:rsidR="001B6499">
        <w:rPr>
          <w:rFonts w:ascii="Times New Roman" w:hAnsi="Times New Roman" w:cs="Times New Roman"/>
        </w:rPr>
        <w:t xml:space="preserve">, and integrating these factors </w:t>
      </w:r>
      <w:r w:rsidR="00E822D2">
        <w:rPr>
          <w:rFonts w:ascii="Times New Roman" w:hAnsi="Times New Roman" w:cs="Times New Roman"/>
        </w:rPr>
        <w:t xml:space="preserve">can further clarify whether </w:t>
      </w:r>
      <w:ins w:id="76" w:author="Dan Lane" w:date="2023-03-16T12:09:00Z">
        <w:r w:rsidR="00095DE9">
          <w:rPr>
            <w:rFonts w:ascii="Times New Roman" w:hAnsi="Times New Roman" w:cs="Times New Roman"/>
          </w:rPr>
          <w:t xml:space="preserve">either trait- or state-level </w:t>
        </w:r>
      </w:ins>
      <w:r w:rsidR="00E822D2">
        <w:rPr>
          <w:rFonts w:ascii="Times New Roman" w:hAnsi="Times New Roman" w:cs="Times New Roman"/>
        </w:rPr>
        <w:t xml:space="preserve">incidental exposure closes or widens </w:t>
      </w:r>
      <w:r w:rsidR="001B6499">
        <w:rPr>
          <w:rFonts w:ascii="Times New Roman" w:hAnsi="Times New Roman" w:cs="Times New Roman"/>
        </w:rPr>
        <w:t xml:space="preserve">information </w:t>
      </w:r>
      <w:r w:rsidR="00E822D2">
        <w:rPr>
          <w:rFonts w:ascii="Times New Roman" w:hAnsi="Times New Roman" w:cs="Times New Roman"/>
        </w:rPr>
        <w:t>gaps.</w:t>
      </w:r>
      <w:r>
        <w:rPr>
          <w:rFonts w:ascii="Times New Roman" w:hAnsi="Times New Roman" w:cs="Times New Roman"/>
        </w:rPr>
        <w:t xml:space="preserve"> </w:t>
      </w:r>
    </w:p>
    <w:p w14:paraId="1BAD5E64" w14:textId="2733E167" w:rsidR="00D50043" w:rsidRPr="00D50043" w:rsidRDefault="00D50043" w:rsidP="0072519F">
      <w:pPr>
        <w:widowControl w:val="0"/>
        <w:spacing w:line="480" w:lineRule="auto"/>
        <w:rPr>
          <w:rFonts w:ascii="Times New Roman" w:hAnsi="Times New Roman" w:cs="Times New Roman"/>
          <w:b/>
          <w:bCs/>
        </w:rPr>
      </w:pPr>
      <w:r w:rsidRPr="00D50043">
        <w:rPr>
          <w:rFonts w:ascii="Times New Roman" w:hAnsi="Times New Roman" w:cs="Times New Roman"/>
          <w:b/>
          <w:bCs/>
        </w:rPr>
        <w:t>Dimensions of News Attraction</w:t>
      </w:r>
    </w:p>
    <w:p w14:paraId="2FA70A1A" w14:textId="611BE33D" w:rsidR="00D239C1" w:rsidRDefault="00C9377C" w:rsidP="0072519F">
      <w:pPr>
        <w:widowControl w:val="0"/>
        <w:spacing w:line="480" w:lineRule="auto"/>
        <w:rPr>
          <w:rFonts w:ascii="Times New Roman" w:hAnsi="Times New Roman" w:cs="Times New Roman"/>
        </w:rPr>
      </w:pPr>
      <w:r>
        <w:rPr>
          <w:rFonts w:ascii="Times New Roman" w:hAnsi="Times New Roman" w:cs="Times New Roman"/>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Pr>
          <w:rFonts w:ascii="Times New Roman" w:hAnsi="Times New Roman" w:cs="Times New Roman"/>
        </w:rPr>
        <w:t>Kümpel</w:t>
      </w:r>
      <w:proofErr w:type="spellEnd"/>
      <w:r>
        <w:rPr>
          <w:rFonts w:ascii="Times New Roman" w:hAnsi="Times New Roman" w:cs="Times New Roman"/>
        </w:rPr>
        <w:t xml:space="preserve"> (2020) has called</w:t>
      </w:r>
      <w:ins w:id="77" w:author="Matthew Barnidge" w:date="2023-03-23T12:13:00Z">
        <w:r w:rsidR="00292194">
          <w:rPr>
            <w:rFonts w:ascii="Times New Roman" w:hAnsi="Times New Roman" w:cs="Times New Roman"/>
          </w:rPr>
          <w:t xml:space="preserve"> a</w:t>
        </w:r>
      </w:ins>
      <w:r>
        <w:rPr>
          <w:rFonts w:ascii="Times New Roman" w:hAnsi="Times New Roman" w:cs="Times New Roman"/>
        </w:rPr>
        <w:t xml:space="preserve"> ‘Matthew Effect’ (i.e., a ‘rich-get-richer’ dynamic) of news on social media platforms. </w:t>
      </w:r>
      <w:r w:rsidR="00A22205">
        <w:rPr>
          <w:rFonts w:ascii="Times New Roman" w:hAnsi="Times New Roman" w:cs="Times New Roman"/>
        </w:rPr>
        <w:t>But</w:t>
      </w:r>
      <w:r>
        <w:rPr>
          <w:rFonts w:ascii="Times New Roman" w:hAnsi="Times New Roman" w:cs="Times New Roman"/>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w:t>
      </w:r>
      <w:del w:id="78" w:author="Matthew Barnidge" w:date="2023-03-23T12:14:00Z">
        <w:r w:rsidDel="00A615C7">
          <w:rPr>
            <w:rFonts w:ascii="Times New Roman" w:hAnsi="Times New Roman" w:cs="Times New Roman"/>
          </w:rPr>
          <w:delText xml:space="preserve">particular </w:delText>
        </w:r>
      </w:del>
      <w:r>
        <w:rPr>
          <w:rFonts w:ascii="Times New Roman" w:hAnsi="Times New Roman" w:cs="Times New Roman"/>
        </w:rPr>
        <w:t xml:space="preserve">platforms. Additionally, research shows that characteristics of ego-centric networks such as network size and diversity (Barnidge &amp; </w:t>
      </w:r>
      <w:proofErr w:type="spellStart"/>
      <w:r>
        <w:rPr>
          <w:rFonts w:ascii="Times New Roman" w:hAnsi="Times New Roman" w:cs="Times New Roman"/>
        </w:rPr>
        <w:t>Xenos</w:t>
      </w:r>
      <w:proofErr w:type="spellEnd"/>
      <w:r>
        <w:rPr>
          <w:rFonts w:ascii="Times New Roman" w:hAnsi="Times New Roman" w:cs="Times New Roman"/>
        </w:rPr>
        <w:t xml:space="preserve">, 2020), as well as the extent to which people </w:t>
      </w:r>
      <w:r w:rsidRPr="00FA1D8E">
        <w:rPr>
          <w:rFonts w:ascii="Times New Roman" w:hAnsi="Times New Roman" w:cs="Times New Roman"/>
        </w:rPr>
        <w:t>follow accounts to get news content (Thorson et al., 2021), also affect news exposure, in large part because content is not only selected by news algorithms,</w:t>
      </w:r>
      <w:ins w:id="79" w:author="Matthew Barnidge" w:date="2023-03-23T12:14:00Z">
        <w:r w:rsidR="00215F5D">
          <w:rPr>
            <w:rFonts w:ascii="Times New Roman" w:hAnsi="Times New Roman" w:cs="Times New Roman"/>
          </w:rPr>
          <w:t xml:space="preserve"> but</w:t>
        </w:r>
      </w:ins>
      <w:r w:rsidRPr="00FA1D8E">
        <w:rPr>
          <w:rFonts w:ascii="Times New Roman" w:hAnsi="Times New Roman" w:cs="Times New Roman"/>
        </w:rPr>
        <w:t xml:space="preserve"> it is also curated by social contacts (Thorson &amp; Wells, 2016).</w:t>
      </w:r>
      <w:r w:rsidR="00791B34">
        <w:rPr>
          <w:rFonts w:ascii="Times New Roman" w:hAnsi="Times New Roman" w:cs="Times New Roman"/>
        </w:rPr>
        <w:t xml:space="preserve"> </w:t>
      </w:r>
      <w:r w:rsidR="00A22205">
        <w:rPr>
          <w:rFonts w:ascii="Times New Roman" w:hAnsi="Times New Roman" w:cs="Times New Roman"/>
        </w:rPr>
        <w:t xml:space="preserve">Finally, while direct observations of algorithmic curation </w:t>
      </w:r>
      <w:ins w:id="80" w:author="Matthew Barnidge" w:date="2023-03-23T12:14:00Z">
        <w:r w:rsidR="00CA503C">
          <w:rPr>
            <w:rFonts w:ascii="Times New Roman" w:hAnsi="Times New Roman" w:cs="Times New Roman"/>
          </w:rPr>
          <w:t>are</w:t>
        </w:r>
      </w:ins>
      <w:del w:id="81" w:author="Matthew Barnidge" w:date="2023-03-23T12:14:00Z">
        <w:r w:rsidR="00A22205" w:rsidDel="00CA503C">
          <w:rPr>
            <w:rFonts w:ascii="Times New Roman" w:hAnsi="Times New Roman" w:cs="Times New Roman"/>
          </w:rPr>
          <w:delText>is</w:delText>
        </w:r>
      </w:del>
      <w:r w:rsidR="00A22205">
        <w:rPr>
          <w:rFonts w:ascii="Times New Roman" w:hAnsi="Times New Roman" w:cs="Times New Roman"/>
        </w:rPr>
        <w:t xml:space="preserve"> somewhat rare, prior research has provided some evidence that is algorithms play a large role in shaping incidental exposure (e.g., Thorson et al., 2021). </w:t>
      </w:r>
      <w:r>
        <w:rPr>
          <w:rFonts w:ascii="Times New Roman" w:hAnsi="Times New Roman" w:cs="Times New Roman"/>
        </w:rPr>
        <w:t xml:space="preserve">Therefore, we can conceptually define </w:t>
      </w:r>
      <w:r w:rsidRPr="007A6818">
        <w:rPr>
          <w:rFonts w:ascii="Times New Roman" w:hAnsi="Times New Roman" w:cs="Times New Roman"/>
          <w:i/>
          <w:iCs/>
        </w:rPr>
        <w:t>news attraction</w:t>
      </w:r>
      <w:r>
        <w:rPr>
          <w:rFonts w:ascii="Times New Roman" w:hAnsi="Times New Roman" w:cs="Times New Roman"/>
        </w:rPr>
        <w:t xml:space="preserve"> as follows: </w:t>
      </w:r>
      <w:r w:rsidR="00F7608F">
        <w:rPr>
          <w:rFonts w:ascii="Times New Roman" w:hAnsi="Times New Roman" w:cs="Times New Roman"/>
        </w:rPr>
        <w:t>t</w:t>
      </w:r>
      <w:r>
        <w:rPr>
          <w:rFonts w:ascii="Times New Roman" w:hAnsi="Times New Roman" w:cs="Times New Roman"/>
        </w:rPr>
        <w:t>he force</w:t>
      </w:r>
      <w:ins w:id="82" w:author="Matthew Barnidge" w:date="2023-03-23T12:14:00Z">
        <w:r w:rsidR="003F63E9">
          <w:rPr>
            <w:rFonts w:ascii="Times New Roman" w:hAnsi="Times New Roman" w:cs="Times New Roman"/>
          </w:rPr>
          <w:t>s</w:t>
        </w:r>
      </w:ins>
      <w:r>
        <w:rPr>
          <w:rFonts w:ascii="Times New Roman" w:hAnsi="Times New Roman" w:cs="Times New Roman"/>
        </w:rPr>
        <w:t xml:space="preserve"> that result</w:t>
      </w:r>
      <w:del w:id="83" w:author="Matthew Barnidge" w:date="2023-03-23T12:14:00Z">
        <w:r w:rsidDel="003F63E9">
          <w:rPr>
            <w:rFonts w:ascii="Times New Roman" w:hAnsi="Times New Roman" w:cs="Times New Roman"/>
          </w:rPr>
          <w:delText>s</w:delText>
        </w:r>
      </w:del>
      <w:r>
        <w:rPr>
          <w:rFonts w:ascii="Times New Roman" w:hAnsi="Times New Roman" w:cs="Times New Roman"/>
        </w:rPr>
        <w:t xml:space="preserve"> from the confluence of user attributes and interactions with social media platforms, which in turn affects the likelihood of encountering news or political information on those platforms.</w:t>
      </w:r>
      <w:r w:rsidR="00D239C1">
        <w:rPr>
          <w:rFonts w:ascii="Times New Roman" w:hAnsi="Times New Roman" w:cs="Times New Roman"/>
        </w:rPr>
        <w:tab/>
      </w:r>
    </w:p>
    <w:p w14:paraId="1E078B17" w14:textId="029A8BE4"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9F7A4B">
        <w:rPr>
          <w:rFonts w:ascii="Times New Roman" w:hAnsi="Times New Roman" w:cs="Times New Roman"/>
        </w:rPr>
        <w:t>T</w:t>
      </w:r>
      <w:r>
        <w:rPr>
          <w:rFonts w:ascii="Times New Roman" w:hAnsi="Times New Roman" w:cs="Times New Roman"/>
        </w:rPr>
        <w:t>heoretically, news attraction should have a reciprocal relationship with both news exposure and news engagement</w:t>
      </w:r>
      <w:r w:rsidR="009F7A4B">
        <w:rPr>
          <w:rFonts w:ascii="Times New Roman" w:hAnsi="Times New Roman" w:cs="Times New Roman"/>
        </w:rPr>
        <w:t>, which are distinct but closely related concepts (Karnowski et al., 2017)</w:t>
      </w:r>
      <w:r>
        <w:rPr>
          <w:rFonts w:ascii="Times New Roman" w:hAnsi="Times New Roman" w:cs="Times New Roman"/>
        </w:rPr>
        <w:t>. That is, news attraction is an important antecedent of exposure as well as key predictor of engagement, while at the same time exposure to and</w:t>
      </w:r>
      <w:ins w:id="84" w:author="Matthew Barnidge" w:date="2023-03-23T12:15:00Z">
        <w:r w:rsidR="004379C3">
          <w:rPr>
            <w:rFonts w:ascii="Times New Roman" w:hAnsi="Times New Roman" w:cs="Times New Roman"/>
          </w:rPr>
          <w:t xml:space="preserve"> </w:t>
        </w:r>
      </w:ins>
      <w:del w:id="85" w:author="Matthew Barnidge" w:date="2023-03-23T12:15:00Z">
        <w:r w:rsidDel="004379C3">
          <w:rPr>
            <w:rFonts w:ascii="Times New Roman" w:hAnsi="Times New Roman" w:cs="Times New Roman"/>
          </w:rPr>
          <w:delText xml:space="preserve">, in particular, </w:delText>
        </w:r>
      </w:del>
      <w:r>
        <w:rPr>
          <w:rFonts w:ascii="Times New Roman" w:hAnsi="Times New Roman" w:cs="Times New Roman"/>
        </w:rPr>
        <w:t>engagement with news likely increases news attract</w:t>
      </w:r>
      <w:r w:rsidRPr="00DF40E8">
        <w:rPr>
          <w:rFonts w:ascii="Times New Roman" w:hAnsi="Times New Roman" w:cs="Times New Roman"/>
        </w:rPr>
        <w:t xml:space="preserve">ion. </w:t>
      </w:r>
      <w:r>
        <w:rPr>
          <w:rFonts w:ascii="Times New Roman" w:hAnsi="Times New Roman" w:cs="Times New Roman"/>
        </w:rPr>
        <w:t xml:space="preserve">But critically, we recognize the </w:t>
      </w:r>
      <w:ins w:id="86" w:author="Dan Lane" w:date="2023-03-16T12:12:00Z">
        <w:r w:rsidR="00095DE9">
          <w:rPr>
            <w:rFonts w:ascii="Times New Roman" w:hAnsi="Times New Roman" w:cs="Times New Roman"/>
          </w:rPr>
          <w:t xml:space="preserve">potential for both trait- and state-level incidental exposure and, therefore, the </w:t>
        </w:r>
      </w:ins>
      <w:r>
        <w:rPr>
          <w:rFonts w:ascii="Times New Roman" w:hAnsi="Times New Roman" w:cs="Times New Roman"/>
        </w:rPr>
        <w:t>possibility that incidental encounters with the news could occur among individuals who are both ‘high’ and ‘low’</w:t>
      </w:r>
      <w:ins w:id="87" w:author="Dan Lane" w:date="2023-03-16T12:14:00Z">
        <w:r w:rsidR="00C40933">
          <w:rPr>
            <w:rFonts w:ascii="Times New Roman" w:hAnsi="Times New Roman" w:cs="Times New Roman"/>
          </w:rPr>
          <w:t xml:space="preserve"> in news attraction.</w:t>
        </w:r>
      </w:ins>
      <w:del w:id="88" w:author="Dan Lane" w:date="2023-03-16T12:12:00Z">
        <w:r w:rsidDel="00095DE9">
          <w:rPr>
            <w:rFonts w:ascii="Times New Roman" w:hAnsi="Times New Roman" w:cs="Times New Roman"/>
          </w:rPr>
          <w:delText xml:space="preserve"> in news attraction</w:delText>
        </w:r>
      </w:del>
      <w:ins w:id="89" w:author="Dan Lane" w:date="2023-03-16T12:14:00Z">
        <w:r w:rsidR="00C40933">
          <w:rPr>
            <w:rFonts w:ascii="Times New Roman" w:hAnsi="Times New Roman" w:cs="Times New Roman"/>
          </w:rPr>
          <w:t xml:space="preserve"> </w:t>
        </w:r>
      </w:ins>
      <w:del w:id="90" w:author="Dan Lane" w:date="2023-03-16T12:12:00Z">
        <w:r w:rsidDel="00095DE9">
          <w:rPr>
            <w:rFonts w:ascii="Times New Roman" w:hAnsi="Times New Roman" w:cs="Times New Roman"/>
          </w:rPr>
          <w:delText xml:space="preserve">, and </w:delText>
        </w:r>
      </w:del>
      <w:ins w:id="91" w:author="Dan Lane" w:date="2023-03-16T12:13:00Z">
        <w:r w:rsidR="00095DE9">
          <w:rPr>
            <w:rFonts w:ascii="Times New Roman" w:hAnsi="Times New Roman" w:cs="Times New Roman"/>
          </w:rPr>
          <w:t>D</w:t>
        </w:r>
      </w:ins>
      <w:del w:id="92" w:author="Dan Lane" w:date="2023-03-16T12:13:00Z">
        <w:r w:rsidDel="00095DE9">
          <w:rPr>
            <w:rFonts w:ascii="Times New Roman" w:hAnsi="Times New Roman" w:cs="Times New Roman"/>
          </w:rPr>
          <w:delText>d</w:delText>
        </w:r>
      </w:del>
      <w:r>
        <w:rPr>
          <w:rFonts w:ascii="Times New Roman" w:hAnsi="Times New Roman" w:cs="Times New Roman"/>
        </w:rPr>
        <w:t xml:space="preserve">oing so allows us to </w:t>
      </w:r>
      <w:del w:id="93" w:author="Dan Lane" w:date="2023-03-16T12:15:00Z">
        <w:r w:rsidDel="00C40933">
          <w:rPr>
            <w:rFonts w:ascii="Times New Roman" w:hAnsi="Times New Roman" w:cs="Times New Roman"/>
          </w:rPr>
          <w:delText xml:space="preserve">isolate </w:delText>
        </w:r>
        <w:r w:rsidR="00B41082" w:rsidDel="00C40933">
          <w:rPr>
            <w:rFonts w:ascii="Times New Roman" w:hAnsi="Times New Roman" w:cs="Times New Roman"/>
          </w:rPr>
          <w:delText xml:space="preserve">and </w:delText>
        </w:r>
      </w:del>
      <w:r w:rsidR="00B41082">
        <w:rPr>
          <w:rFonts w:ascii="Times New Roman" w:hAnsi="Times New Roman" w:cs="Times New Roman"/>
        </w:rPr>
        <w:t xml:space="preserve">assess </w:t>
      </w:r>
      <w:r>
        <w:rPr>
          <w:rFonts w:ascii="Times New Roman" w:hAnsi="Times New Roman" w:cs="Times New Roman"/>
        </w:rPr>
        <w:t xml:space="preserve">the extent to which incidental exposure </w:t>
      </w:r>
      <w:ins w:id="94" w:author="Dan Lane" w:date="2023-03-16T12:13:00Z">
        <w:r w:rsidR="00095DE9">
          <w:rPr>
            <w:rFonts w:ascii="Times New Roman" w:hAnsi="Times New Roman" w:cs="Times New Roman"/>
          </w:rPr>
          <w:t xml:space="preserve">is primarily a function of the traits that are </w:t>
        </w:r>
      </w:ins>
      <w:ins w:id="95" w:author="Dan Lane" w:date="2023-03-16T12:15:00Z">
        <w:r w:rsidR="00C40933">
          <w:rPr>
            <w:rFonts w:ascii="Times New Roman" w:hAnsi="Times New Roman" w:cs="Times New Roman"/>
          </w:rPr>
          <w:t>linked to</w:t>
        </w:r>
      </w:ins>
      <w:ins w:id="96" w:author="Dan Lane" w:date="2023-03-16T12:13:00Z">
        <w:r w:rsidR="00095DE9">
          <w:rPr>
            <w:rFonts w:ascii="Times New Roman" w:hAnsi="Times New Roman" w:cs="Times New Roman"/>
          </w:rPr>
          <w:t xml:space="preserve"> </w:t>
        </w:r>
      </w:ins>
      <w:del w:id="97" w:author="Dan Lane" w:date="2023-03-16T12:13:00Z">
        <w:r w:rsidDel="00095DE9">
          <w:rPr>
            <w:rFonts w:ascii="Times New Roman" w:hAnsi="Times New Roman" w:cs="Times New Roman"/>
          </w:rPr>
          <w:delText xml:space="preserve">occurs among </w:delText>
        </w:r>
        <w:r w:rsidR="00B41082" w:rsidDel="00095DE9">
          <w:rPr>
            <w:rFonts w:ascii="Times New Roman" w:hAnsi="Times New Roman" w:cs="Times New Roman"/>
          </w:rPr>
          <w:delText xml:space="preserve">individuals with varying levels of </w:delText>
        </w:r>
      </w:del>
      <w:r w:rsidR="00B41082">
        <w:rPr>
          <w:rFonts w:ascii="Times New Roman" w:hAnsi="Times New Roman" w:cs="Times New Roman"/>
        </w:rPr>
        <w:t>news attraction</w:t>
      </w:r>
      <w:ins w:id="98" w:author="Dan Lane" w:date="2023-03-16T12:15:00Z">
        <w:r w:rsidR="00C40933">
          <w:rPr>
            <w:rFonts w:ascii="Times New Roman" w:hAnsi="Times New Roman" w:cs="Times New Roman"/>
          </w:rPr>
          <w:t xml:space="preserve"> as opposed to more episodic incidental news encounters</w:t>
        </w:r>
      </w:ins>
      <w:r>
        <w:rPr>
          <w:rFonts w:ascii="Times New Roman" w:hAnsi="Times New Roman" w:cs="Times New Roman"/>
        </w:rPr>
        <w:t xml:space="preserve">. </w:t>
      </w:r>
      <w:r w:rsidR="00B41082">
        <w:rPr>
          <w:rFonts w:ascii="Times New Roman" w:hAnsi="Times New Roman" w:cs="Times New Roman"/>
        </w:rPr>
        <w:t>This logic</w:t>
      </w:r>
      <w:r>
        <w:rPr>
          <w:rFonts w:ascii="Times New Roman" w:hAnsi="Times New Roman" w:cs="Times New Roman"/>
        </w:rPr>
        <w:t xml:space="preserve"> can be used to derive </w:t>
      </w:r>
      <w:r w:rsidR="00B41082">
        <w:rPr>
          <w:rFonts w:ascii="Times New Roman" w:hAnsi="Times New Roman" w:cs="Times New Roman"/>
        </w:rPr>
        <w:t>two</w:t>
      </w:r>
      <w:r>
        <w:rPr>
          <w:rFonts w:ascii="Times New Roman" w:hAnsi="Times New Roman" w:cs="Times New Roman"/>
        </w:rPr>
        <w:t xml:space="preserve"> </w:t>
      </w:r>
      <w:r w:rsidR="00B41082">
        <w:rPr>
          <w:rFonts w:ascii="Times New Roman" w:hAnsi="Times New Roman" w:cs="Times New Roman"/>
        </w:rPr>
        <w:t xml:space="preserve">sets of competing </w:t>
      </w:r>
      <w:r>
        <w:rPr>
          <w:rFonts w:ascii="Times New Roman" w:hAnsi="Times New Roman" w:cs="Times New Roman"/>
        </w:rPr>
        <w:t>predictions about equalizing or strat</w:t>
      </w:r>
      <w:r w:rsidR="00441B9D">
        <w:rPr>
          <w:rFonts w:ascii="Times New Roman" w:hAnsi="Times New Roman" w:cs="Times New Roman"/>
        </w:rPr>
        <w:t>ifying</w:t>
      </w:r>
      <w:r>
        <w:rPr>
          <w:rFonts w:ascii="Times New Roman" w:hAnsi="Times New Roman" w:cs="Times New Roman"/>
        </w:rPr>
        <w:t xml:space="preserve"> effects. </w:t>
      </w:r>
    </w:p>
    <w:p w14:paraId="226FC640" w14:textId="7D90FBEB"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009325E7">
        <w:rPr>
          <w:rFonts w:ascii="Times New Roman" w:hAnsi="Times New Roman" w:cs="Times New Roman"/>
        </w:rPr>
        <w:t>First</w:t>
      </w:r>
      <w:r>
        <w:rPr>
          <w:rFonts w:ascii="Times New Roman" w:hAnsi="Times New Roman" w:cs="Times New Roman"/>
        </w:rPr>
        <w:t xml:space="preserve">, if incidental exposure closes exposure gaps by drawing in potential news audience members who would not otherwise encounter news, we </w:t>
      </w:r>
      <w:proofErr w:type="gramStart"/>
      <w:r>
        <w:rPr>
          <w:rFonts w:ascii="Times New Roman" w:hAnsi="Times New Roman" w:cs="Times New Roman"/>
        </w:rPr>
        <w:t>would expect</w:t>
      </w:r>
      <w:proofErr w:type="gramEnd"/>
      <w:r>
        <w:rPr>
          <w:rFonts w:ascii="Times New Roman" w:hAnsi="Times New Roman" w:cs="Times New Roman"/>
        </w:rPr>
        <w:t xml:space="preserve"> to see (a) </w:t>
      </w:r>
      <w:r w:rsidR="003062D3">
        <w:rPr>
          <w:rFonts w:ascii="Times New Roman" w:hAnsi="Times New Roman" w:cs="Times New Roman"/>
        </w:rPr>
        <w:t>comparatively</w:t>
      </w:r>
      <w:r w:rsidR="00B43E12">
        <w:rPr>
          <w:rFonts w:ascii="Times New Roman" w:hAnsi="Times New Roman" w:cs="Times New Roman"/>
        </w:rPr>
        <w:t xml:space="preserve"> high</w:t>
      </w:r>
      <w:r>
        <w:rPr>
          <w:rFonts w:ascii="Times New Roman" w:hAnsi="Times New Roman" w:cs="Times New Roman"/>
        </w:rPr>
        <w:t xml:space="preserve"> levels of incidental exposure among people who score low</w:t>
      </w:r>
      <w:r w:rsidR="00EB3665">
        <w:rPr>
          <w:rFonts w:ascii="Times New Roman" w:hAnsi="Times New Roman" w:cs="Times New Roman"/>
        </w:rPr>
        <w:t xml:space="preserve"> on</w:t>
      </w:r>
      <w:r>
        <w:rPr>
          <w:rFonts w:ascii="Times New Roman" w:hAnsi="Times New Roman" w:cs="Times New Roman"/>
        </w:rPr>
        <w:t xml:space="preserve"> news attraction and (b) roughly equal levels of overall exposure among those who are high and those who are low in news attraction. We expect the opposite pattern if incidental exposure widens the exposure gap. These predictions can be summarized </w:t>
      </w:r>
      <w:r w:rsidRPr="00301698">
        <w:rPr>
          <w:rFonts w:ascii="Times New Roman" w:hAnsi="Times New Roman" w:cs="Times New Roman"/>
        </w:rPr>
        <w:t>with t</w:t>
      </w:r>
      <w:r w:rsidR="00EB3665" w:rsidRPr="00301698">
        <w:rPr>
          <w:rFonts w:ascii="Times New Roman" w:hAnsi="Times New Roman" w:cs="Times New Roman"/>
        </w:rPr>
        <w:t xml:space="preserve">wo </w:t>
      </w:r>
      <w:r w:rsidRPr="00301698">
        <w:rPr>
          <w:rFonts w:ascii="Times New Roman" w:hAnsi="Times New Roman" w:cs="Times New Roman"/>
        </w:rPr>
        <w:t>competing hypotheses:</w:t>
      </w:r>
      <w:r>
        <w:rPr>
          <w:rFonts w:ascii="Times New Roman" w:hAnsi="Times New Roman" w:cs="Times New Roman"/>
        </w:rPr>
        <w:t xml:space="preserve"> </w:t>
      </w:r>
    </w:p>
    <w:p w14:paraId="3515575F" w14:textId="0B832E9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a: Incidental news exposure will close exposure gaps between people who are low in</w:t>
      </w:r>
      <w:r>
        <w:rPr>
          <w:rFonts w:ascii="Times New Roman" w:hAnsi="Times New Roman" w:cs="Times New Roman"/>
        </w:rPr>
        <w:tab/>
      </w:r>
      <w:r>
        <w:rPr>
          <w:rFonts w:ascii="Times New Roman" w:hAnsi="Times New Roman" w:cs="Times New Roman"/>
        </w:rPr>
        <w:tab/>
        <w:t xml:space="preserve">news attraction and people who are high </w:t>
      </w:r>
      <w:del w:id="99" w:author="Matthew Barnidge" w:date="2023-03-23T12:18:00Z">
        <w:r w:rsidDel="00F1741A">
          <w:rPr>
            <w:rFonts w:ascii="Times New Roman" w:hAnsi="Times New Roman" w:cs="Times New Roman"/>
          </w:rPr>
          <w:delText xml:space="preserve">and </w:delText>
        </w:r>
      </w:del>
      <w:ins w:id="100" w:author="Matthew Barnidge" w:date="2023-03-23T12:18:00Z">
        <w:r w:rsidR="00F1741A">
          <w:rPr>
            <w:rFonts w:ascii="Times New Roman" w:hAnsi="Times New Roman" w:cs="Times New Roman"/>
          </w:rPr>
          <w:t>in</w:t>
        </w:r>
        <w:r w:rsidR="00F1741A">
          <w:rPr>
            <w:rFonts w:ascii="Times New Roman" w:hAnsi="Times New Roman" w:cs="Times New Roman"/>
          </w:rPr>
          <w:t xml:space="preserve"> </w:t>
        </w:r>
      </w:ins>
      <w:r>
        <w:rPr>
          <w:rFonts w:ascii="Times New Roman" w:hAnsi="Times New Roman" w:cs="Times New Roman"/>
        </w:rPr>
        <w:t>news attraction.</w:t>
      </w:r>
    </w:p>
    <w:p w14:paraId="0EC5B45A" w14:textId="05110932"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1</w:t>
      </w:r>
      <w:r>
        <w:rPr>
          <w:rFonts w:ascii="Times New Roman" w:hAnsi="Times New Roman" w:cs="Times New Roman"/>
        </w:rPr>
        <w:t>b: Incidental news exposure will widen exposure gaps between people who are low in</w:t>
      </w:r>
      <w:r>
        <w:rPr>
          <w:rFonts w:ascii="Times New Roman" w:hAnsi="Times New Roman" w:cs="Times New Roman"/>
        </w:rPr>
        <w:tab/>
      </w:r>
      <w:r>
        <w:rPr>
          <w:rFonts w:ascii="Times New Roman" w:hAnsi="Times New Roman" w:cs="Times New Roman"/>
        </w:rPr>
        <w:tab/>
        <w:t xml:space="preserve">news attraction and people who are high </w:t>
      </w:r>
      <w:del w:id="101" w:author="Matthew Barnidge" w:date="2023-03-23T12:18:00Z">
        <w:r w:rsidDel="00F1741A">
          <w:rPr>
            <w:rFonts w:ascii="Times New Roman" w:hAnsi="Times New Roman" w:cs="Times New Roman"/>
          </w:rPr>
          <w:delText xml:space="preserve">and </w:delText>
        </w:r>
      </w:del>
      <w:ins w:id="102" w:author="Matthew Barnidge" w:date="2023-03-23T12:18:00Z">
        <w:r w:rsidR="00F1741A">
          <w:rPr>
            <w:rFonts w:ascii="Times New Roman" w:hAnsi="Times New Roman" w:cs="Times New Roman"/>
          </w:rPr>
          <w:t>in</w:t>
        </w:r>
        <w:r w:rsidR="00F1741A">
          <w:rPr>
            <w:rFonts w:ascii="Times New Roman" w:hAnsi="Times New Roman" w:cs="Times New Roman"/>
          </w:rPr>
          <w:t xml:space="preserve"> </w:t>
        </w:r>
      </w:ins>
      <w:r>
        <w:rPr>
          <w:rFonts w:ascii="Times New Roman" w:hAnsi="Times New Roman" w:cs="Times New Roman"/>
        </w:rPr>
        <w:t>news attraction.</w:t>
      </w:r>
    </w:p>
    <w:p w14:paraId="51A49632" w14:textId="0776265D"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r>
      <w:r w:rsidRPr="005262F6">
        <w:rPr>
          <w:rFonts w:ascii="Times New Roman" w:hAnsi="Times New Roman" w:cs="Times New Roman"/>
        </w:rPr>
        <w:t>Similarly, if incidental exposure closes gaps</w:t>
      </w:r>
      <w:r w:rsidR="00B46FFC" w:rsidRPr="005262F6">
        <w:rPr>
          <w:rFonts w:ascii="Times New Roman" w:hAnsi="Times New Roman" w:cs="Times New Roman"/>
        </w:rPr>
        <w:t xml:space="preserve"> in engagement with news</w:t>
      </w:r>
      <w:r w:rsidRPr="005262F6">
        <w:rPr>
          <w:rFonts w:ascii="Times New Roman" w:hAnsi="Times New Roman" w:cs="Times New Roman"/>
        </w:rPr>
        <w:t>, we</w:t>
      </w:r>
      <w:r>
        <w:rPr>
          <w:rFonts w:ascii="Times New Roman" w:hAnsi="Times New Roman" w:cs="Times New Roman"/>
        </w:rPr>
        <w:t xml:space="preserve"> expect to observe an interaction effect between incidental exposure and news attraction—that is, people who are low in news attraction but high in incidental exposure should have roughly equal levels of engagement to those who are high in news </w:t>
      </w:r>
      <w:r w:rsidRPr="005262F6">
        <w:rPr>
          <w:rFonts w:ascii="Times New Roman" w:hAnsi="Times New Roman" w:cs="Times New Roman"/>
        </w:rPr>
        <w:t xml:space="preserve">exposure. </w:t>
      </w:r>
      <w:r w:rsidR="00B46FFC" w:rsidRPr="005262F6">
        <w:rPr>
          <w:rFonts w:ascii="Times New Roman" w:hAnsi="Times New Roman" w:cs="Times New Roman"/>
        </w:rPr>
        <w:t xml:space="preserve">This prediction </w:t>
      </w:r>
      <w:proofErr w:type="gramStart"/>
      <w:r w:rsidR="00B46FFC" w:rsidRPr="005262F6">
        <w:rPr>
          <w:rFonts w:ascii="Times New Roman" w:hAnsi="Times New Roman" w:cs="Times New Roman"/>
        </w:rPr>
        <w:t>is based on the assumption</w:t>
      </w:r>
      <w:proofErr w:type="gramEnd"/>
      <w:r w:rsidR="00B46FFC" w:rsidRPr="005262F6">
        <w:rPr>
          <w:rFonts w:ascii="Times New Roman" w:hAnsi="Times New Roman" w:cs="Times New Roman"/>
        </w:rPr>
        <w:t xml:space="preserve"> that incidental exposure is providing users with opportunities to engage regardless of how fundamentally ‘attractive’ they are to news content</w:t>
      </w:r>
      <w:r w:rsidR="005262F6">
        <w:rPr>
          <w:rFonts w:ascii="Times New Roman" w:hAnsi="Times New Roman" w:cs="Times New Roman"/>
        </w:rPr>
        <w:t xml:space="preserve"> (Karnowski et al., 2017)</w:t>
      </w:r>
      <w:r w:rsidR="00B46FFC" w:rsidRPr="005262F6">
        <w:rPr>
          <w:rFonts w:ascii="Times New Roman" w:hAnsi="Times New Roman" w:cs="Times New Roman"/>
        </w:rPr>
        <w:t>.</w:t>
      </w:r>
      <w:r w:rsidR="00B46FFC">
        <w:rPr>
          <w:rFonts w:ascii="Times New Roman" w:hAnsi="Times New Roman" w:cs="Times New Roman"/>
        </w:rPr>
        <w:t xml:space="preserve"> </w:t>
      </w:r>
      <w:r>
        <w:rPr>
          <w:rFonts w:ascii="Times New Roman" w:hAnsi="Times New Roman" w:cs="Times New Roman"/>
        </w:rPr>
        <w:t xml:space="preserve">On the other hand, if incidental exposure widens engagement gaps, we might expect to see the highest levels of engagement among those who are high in news attraction and high in incidental exposure. Thus, we can </w:t>
      </w:r>
      <w:r w:rsidRPr="0091103C">
        <w:rPr>
          <w:rFonts w:ascii="Times New Roman" w:hAnsi="Times New Roman" w:cs="Times New Roman"/>
        </w:rPr>
        <w:t>formulate the following competing hypotheses:</w:t>
      </w:r>
    </w:p>
    <w:p w14:paraId="3222CA2A" w14:textId="021CDD97" w:rsidR="00D239C1" w:rsidRDefault="00D239C1" w:rsidP="0072519F">
      <w:pPr>
        <w:widowControl w:val="0"/>
        <w:spacing w:line="480" w:lineRule="auto"/>
        <w:rPr>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a: Incidental news exposure will close engagement gaps between people who are low </w:t>
      </w:r>
      <w:r>
        <w:rPr>
          <w:rFonts w:ascii="Times New Roman" w:hAnsi="Times New Roman" w:cs="Times New Roman"/>
        </w:rPr>
        <w:tab/>
        <w:t xml:space="preserve">in news attraction and people who are high </w:t>
      </w:r>
      <w:del w:id="103" w:author="Matthew Barnidge" w:date="2023-03-23T12:18:00Z">
        <w:r w:rsidDel="002F6D75">
          <w:rPr>
            <w:rFonts w:ascii="Times New Roman" w:hAnsi="Times New Roman" w:cs="Times New Roman"/>
          </w:rPr>
          <w:delText xml:space="preserve">and </w:delText>
        </w:r>
      </w:del>
      <w:ins w:id="104" w:author="Matthew Barnidge" w:date="2023-03-23T12:18:00Z">
        <w:r w:rsidR="002F6D75">
          <w:rPr>
            <w:rFonts w:ascii="Times New Roman" w:hAnsi="Times New Roman" w:cs="Times New Roman"/>
          </w:rPr>
          <w:t>in</w:t>
        </w:r>
        <w:r w:rsidR="002F6D75">
          <w:rPr>
            <w:rFonts w:ascii="Times New Roman" w:hAnsi="Times New Roman" w:cs="Times New Roman"/>
          </w:rPr>
          <w:t xml:space="preserve"> </w:t>
        </w:r>
      </w:ins>
      <w:r>
        <w:rPr>
          <w:rFonts w:ascii="Times New Roman" w:hAnsi="Times New Roman" w:cs="Times New Roman"/>
        </w:rPr>
        <w:t>news attraction.</w:t>
      </w:r>
    </w:p>
    <w:p w14:paraId="7BB28A77" w14:textId="41F40A25" w:rsidR="00D239C1" w:rsidRDefault="00D239C1" w:rsidP="0072519F">
      <w:pPr>
        <w:widowControl w:val="0"/>
        <w:spacing w:line="480" w:lineRule="auto"/>
        <w:rPr>
          <w:ins w:id="105" w:author="Matthew Barnidge" w:date="2023-03-23T12:23:00Z"/>
          <w:rFonts w:ascii="Times New Roman" w:hAnsi="Times New Roman" w:cs="Times New Roman"/>
        </w:rPr>
      </w:pPr>
      <w:r>
        <w:rPr>
          <w:rFonts w:ascii="Times New Roman" w:hAnsi="Times New Roman" w:cs="Times New Roman"/>
        </w:rPr>
        <w:tab/>
        <w:t>H</w:t>
      </w:r>
      <w:r w:rsidR="009325E7">
        <w:rPr>
          <w:rFonts w:ascii="Times New Roman" w:hAnsi="Times New Roman" w:cs="Times New Roman"/>
        </w:rPr>
        <w:t>2</w:t>
      </w:r>
      <w:r>
        <w:rPr>
          <w:rFonts w:ascii="Times New Roman" w:hAnsi="Times New Roman" w:cs="Times New Roman"/>
        </w:rPr>
        <w:t xml:space="preserve">b: Incidental news exposure will widen engagement gaps between people who are low </w:t>
      </w:r>
      <w:r>
        <w:rPr>
          <w:rFonts w:ascii="Times New Roman" w:hAnsi="Times New Roman" w:cs="Times New Roman"/>
        </w:rPr>
        <w:tab/>
        <w:t xml:space="preserve">in news attraction and people who are high </w:t>
      </w:r>
      <w:del w:id="106" w:author="Matthew Barnidge" w:date="2023-03-23T12:18:00Z">
        <w:r w:rsidDel="002F6D75">
          <w:rPr>
            <w:rFonts w:ascii="Times New Roman" w:hAnsi="Times New Roman" w:cs="Times New Roman"/>
          </w:rPr>
          <w:delText xml:space="preserve">and </w:delText>
        </w:r>
      </w:del>
      <w:ins w:id="107" w:author="Matthew Barnidge" w:date="2023-03-23T12:18:00Z">
        <w:r w:rsidR="002F6D75">
          <w:rPr>
            <w:rFonts w:ascii="Times New Roman" w:hAnsi="Times New Roman" w:cs="Times New Roman"/>
          </w:rPr>
          <w:t>in</w:t>
        </w:r>
        <w:r w:rsidR="002F6D75">
          <w:rPr>
            <w:rFonts w:ascii="Times New Roman" w:hAnsi="Times New Roman" w:cs="Times New Roman"/>
          </w:rPr>
          <w:t xml:space="preserve"> </w:t>
        </w:r>
      </w:ins>
      <w:r>
        <w:rPr>
          <w:rFonts w:ascii="Times New Roman" w:hAnsi="Times New Roman" w:cs="Times New Roman"/>
        </w:rPr>
        <w:t>news attraction.</w:t>
      </w:r>
    </w:p>
    <w:p w14:paraId="4A361178" w14:textId="7F075735" w:rsidR="00842D22" w:rsidRPr="00842D22" w:rsidRDefault="00842D22" w:rsidP="00842D22">
      <w:pPr>
        <w:widowControl w:val="0"/>
        <w:spacing w:line="480" w:lineRule="auto"/>
        <w:jc w:val="center"/>
        <w:rPr>
          <w:ins w:id="108" w:author="Matthew Barnidge" w:date="2023-03-23T12:23:00Z"/>
          <w:rFonts w:ascii="Times New Roman" w:hAnsi="Times New Roman" w:cs="Times New Roman"/>
          <w:b/>
          <w:bCs/>
          <w:rPrChange w:id="109" w:author="Matthew Barnidge" w:date="2023-03-23T12:23:00Z">
            <w:rPr>
              <w:ins w:id="110" w:author="Matthew Barnidge" w:date="2023-03-23T12:23:00Z"/>
              <w:rFonts w:ascii="Times New Roman" w:hAnsi="Times New Roman" w:cs="Times New Roman"/>
            </w:rPr>
          </w:rPrChange>
        </w:rPr>
      </w:pPr>
      <w:ins w:id="111" w:author="Matthew Barnidge" w:date="2023-03-23T12:23:00Z">
        <w:r w:rsidRPr="00842D22">
          <w:rPr>
            <w:rFonts w:ascii="Times New Roman" w:hAnsi="Times New Roman" w:cs="Times New Roman"/>
            <w:b/>
            <w:bCs/>
            <w:rPrChange w:id="112" w:author="Matthew Barnidge" w:date="2023-03-23T12:23:00Z">
              <w:rPr>
                <w:rFonts w:ascii="Times New Roman" w:hAnsi="Times New Roman" w:cs="Times New Roman"/>
              </w:rPr>
            </w:rPrChange>
          </w:rPr>
          <w:t>Context of Study</w:t>
        </w:r>
      </w:ins>
    </w:p>
    <w:p w14:paraId="57A995F9" w14:textId="60A7BA36" w:rsidR="00842D22" w:rsidDel="00041FE1" w:rsidRDefault="00041FE1" w:rsidP="009C0B37">
      <w:pPr>
        <w:widowControl w:val="0"/>
        <w:spacing w:line="480" w:lineRule="auto"/>
        <w:ind w:firstLine="720"/>
        <w:jc w:val="both"/>
        <w:rPr>
          <w:del w:id="113" w:author="Matthew Barnidge" w:date="2023-03-23T12:33:00Z"/>
          <w:rFonts w:ascii="Times New Roman" w:hAnsi="Times New Roman" w:cs="Times New Roman"/>
        </w:rPr>
        <w:pPrChange w:id="114" w:author="Matthew Barnidge" w:date="2023-03-23T13:14:00Z">
          <w:pPr>
            <w:widowControl w:val="0"/>
            <w:spacing w:line="480" w:lineRule="auto"/>
            <w:jc w:val="center"/>
          </w:pPr>
        </w:pPrChange>
      </w:pPr>
      <w:ins w:id="115" w:author="Matthew Barnidge" w:date="2023-03-23T12:33:00Z">
        <w:r w:rsidRPr="00041FE1">
          <w:rPr>
            <w:rFonts w:ascii="Times New Roman" w:hAnsi="Times New Roman" w:cs="Times New Roman"/>
          </w:rPr>
          <w:t>It is important to describe t</w:t>
        </w:r>
      </w:ins>
      <w:ins w:id="116" w:author="Matthew Barnidge" w:date="2023-03-23T12:44:00Z">
        <w:r w:rsidR="0034352A">
          <w:rPr>
            <w:rFonts w:ascii="Times New Roman" w:hAnsi="Times New Roman" w:cs="Times New Roman"/>
          </w:rPr>
          <w:t xml:space="preserve">he </w:t>
        </w:r>
      </w:ins>
      <w:ins w:id="117" w:author="Matthew Barnidge" w:date="2023-03-23T12:45:00Z">
        <w:r w:rsidR="0034352A">
          <w:rPr>
            <w:rFonts w:ascii="Times New Roman" w:hAnsi="Times New Roman" w:cs="Times New Roman"/>
          </w:rPr>
          <w:t>online environment for news and political information</w:t>
        </w:r>
      </w:ins>
      <w:ins w:id="118" w:author="Matthew Barnidge" w:date="2023-03-23T12:33:00Z">
        <w:r w:rsidRPr="00041FE1">
          <w:rPr>
            <w:rFonts w:ascii="Times New Roman" w:hAnsi="Times New Roman" w:cs="Times New Roman"/>
          </w:rPr>
          <w:t xml:space="preserve"> in the United States </w:t>
        </w:r>
        <w:proofErr w:type="gramStart"/>
        <w:r w:rsidRPr="00041FE1">
          <w:rPr>
            <w:rFonts w:ascii="Times New Roman" w:hAnsi="Times New Roman" w:cs="Times New Roman"/>
          </w:rPr>
          <w:t>in order to</w:t>
        </w:r>
        <w:proofErr w:type="gramEnd"/>
        <w:r w:rsidRPr="00041FE1">
          <w:rPr>
            <w:rFonts w:ascii="Times New Roman" w:hAnsi="Times New Roman" w:cs="Times New Roman"/>
          </w:rPr>
          <w:t xml:space="preserve"> contextualize the findings (Rojas </w:t>
        </w:r>
      </w:ins>
      <w:ins w:id="119" w:author="Matthew Barnidge" w:date="2023-03-23T13:03:00Z">
        <w:r w:rsidR="003B7AA9">
          <w:rPr>
            <w:rFonts w:ascii="Times New Roman" w:hAnsi="Times New Roman" w:cs="Times New Roman"/>
          </w:rPr>
          <w:t>&amp;</w:t>
        </w:r>
      </w:ins>
      <w:ins w:id="120" w:author="Matthew Barnidge" w:date="2023-03-23T12:33:00Z">
        <w:r w:rsidRPr="00041FE1">
          <w:rPr>
            <w:rFonts w:ascii="Times New Roman" w:hAnsi="Times New Roman" w:cs="Times New Roman"/>
          </w:rPr>
          <w:t xml:space="preserve"> Valenzuela, 2019).</w:t>
        </w:r>
      </w:ins>
      <w:ins w:id="121" w:author="Matthew Barnidge" w:date="2023-03-23T12:52:00Z">
        <w:r w:rsidR="005C6481">
          <w:rPr>
            <w:rFonts w:ascii="Times New Roman" w:hAnsi="Times New Roman" w:cs="Times New Roman"/>
          </w:rPr>
          <w:t xml:space="preserve"> Two features of this environment are salient</w:t>
        </w:r>
      </w:ins>
      <w:ins w:id="122" w:author="Matthew Barnidge" w:date="2023-03-23T12:53:00Z">
        <w:r w:rsidR="005C6481">
          <w:rPr>
            <w:rFonts w:ascii="Times New Roman" w:hAnsi="Times New Roman" w:cs="Times New Roman"/>
          </w:rPr>
          <w:t>, but perhaps overemphasized by prior literature</w:t>
        </w:r>
      </w:ins>
      <w:ins w:id="123" w:author="Matthew Barnidge" w:date="2023-03-23T12:52:00Z">
        <w:r w:rsidR="005C6481">
          <w:rPr>
            <w:rFonts w:ascii="Times New Roman" w:hAnsi="Times New Roman" w:cs="Times New Roman"/>
          </w:rPr>
          <w:t xml:space="preserve">: </w:t>
        </w:r>
      </w:ins>
      <w:ins w:id="124" w:author="Matthew Barnidge" w:date="2023-03-23T12:53:00Z">
        <w:r w:rsidR="005C6481">
          <w:rPr>
            <w:rFonts w:ascii="Times New Roman" w:hAnsi="Times New Roman" w:cs="Times New Roman"/>
          </w:rPr>
          <w:t xml:space="preserve">(1) </w:t>
        </w:r>
      </w:ins>
      <w:ins w:id="125" w:author="Matthew Barnidge" w:date="2023-03-23T12:52:00Z">
        <w:r w:rsidR="005C6481">
          <w:rPr>
            <w:rFonts w:ascii="Times New Roman" w:hAnsi="Times New Roman" w:cs="Times New Roman"/>
          </w:rPr>
          <w:t>the widespread availability of news on social media platforms</w:t>
        </w:r>
      </w:ins>
      <w:ins w:id="126" w:author="Matthew Barnidge" w:date="2023-03-23T12:53:00Z">
        <w:r w:rsidR="005C6481">
          <w:rPr>
            <w:rFonts w:ascii="Times New Roman" w:hAnsi="Times New Roman" w:cs="Times New Roman"/>
          </w:rPr>
          <w:t xml:space="preserve"> </w:t>
        </w:r>
      </w:ins>
      <w:ins w:id="127" w:author="Matthew Barnidge" w:date="2023-03-23T12:52:00Z">
        <w:r w:rsidR="005C6481">
          <w:rPr>
            <w:rFonts w:ascii="Times New Roman" w:hAnsi="Times New Roman" w:cs="Times New Roman"/>
          </w:rPr>
          <w:t xml:space="preserve">and </w:t>
        </w:r>
      </w:ins>
      <w:ins w:id="128" w:author="Matthew Barnidge" w:date="2023-03-23T12:53:00Z">
        <w:r w:rsidR="005C6481">
          <w:rPr>
            <w:rFonts w:ascii="Times New Roman" w:hAnsi="Times New Roman" w:cs="Times New Roman"/>
          </w:rPr>
          <w:t xml:space="preserve">(2) </w:t>
        </w:r>
      </w:ins>
      <w:ins w:id="129" w:author="Matthew Barnidge" w:date="2023-03-23T12:57:00Z">
        <w:r w:rsidR="00433F4C">
          <w:rPr>
            <w:rFonts w:ascii="Times New Roman" w:hAnsi="Times New Roman" w:cs="Times New Roman"/>
          </w:rPr>
          <w:t>fragmentation</w:t>
        </w:r>
      </w:ins>
      <w:ins w:id="130" w:author="Matthew Barnidge" w:date="2023-03-23T12:52:00Z">
        <w:r w:rsidR="005C6481">
          <w:rPr>
            <w:rFonts w:ascii="Times New Roman" w:hAnsi="Times New Roman" w:cs="Times New Roman"/>
          </w:rPr>
          <w:t xml:space="preserve"> in </w:t>
        </w:r>
      </w:ins>
      <w:ins w:id="131" w:author="Matthew Barnidge" w:date="2023-03-23T12:57:00Z">
        <w:r w:rsidR="00433F4C">
          <w:rPr>
            <w:rFonts w:ascii="Times New Roman" w:hAnsi="Times New Roman" w:cs="Times New Roman"/>
          </w:rPr>
          <w:t xml:space="preserve">social media </w:t>
        </w:r>
      </w:ins>
      <w:ins w:id="132" w:author="Matthew Barnidge" w:date="2023-03-23T12:53:00Z">
        <w:r w:rsidR="005C6481">
          <w:rPr>
            <w:rFonts w:ascii="Times New Roman" w:hAnsi="Times New Roman" w:cs="Times New Roman"/>
          </w:rPr>
          <w:t>news audiences.</w:t>
        </w:r>
      </w:ins>
      <w:ins w:id="133" w:author="Matthew Barnidge" w:date="2023-03-23T12:45:00Z">
        <w:r w:rsidR="0034352A">
          <w:rPr>
            <w:rFonts w:ascii="Times New Roman" w:hAnsi="Times New Roman" w:cs="Times New Roman"/>
          </w:rPr>
          <w:t xml:space="preserve"> In 202</w:t>
        </w:r>
      </w:ins>
      <w:ins w:id="134" w:author="Matthew Barnidge" w:date="2023-03-23T12:46:00Z">
        <w:r w:rsidR="0034352A">
          <w:rPr>
            <w:rFonts w:ascii="Times New Roman" w:hAnsi="Times New Roman" w:cs="Times New Roman"/>
          </w:rPr>
          <w:t>2</w:t>
        </w:r>
      </w:ins>
      <w:ins w:id="135" w:author="Matthew Barnidge" w:date="2023-03-23T12:45:00Z">
        <w:r w:rsidR="0034352A">
          <w:rPr>
            <w:rFonts w:ascii="Times New Roman" w:hAnsi="Times New Roman" w:cs="Times New Roman"/>
          </w:rPr>
          <w:t>, more than two-thirds of U.S. adults report</w:t>
        </w:r>
      </w:ins>
      <w:ins w:id="136" w:author="Matthew Barnidge" w:date="2023-03-23T12:53:00Z">
        <w:r w:rsidR="005C6481">
          <w:rPr>
            <w:rFonts w:ascii="Times New Roman" w:hAnsi="Times New Roman" w:cs="Times New Roman"/>
          </w:rPr>
          <w:t>ed</w:t>
        </w:r>
      </w:ins>
      <w:ins w:id="137" w:author="Matthew Barnidge" w:date="2023-03-23T12:45:00Z">
        <w:r w:rsidR="0034352A">
          <w:rPr>
            <w:rFonts w:ascii="Times New Roman" w:hAnsi="Times New Roman" w:cs="Times New Roman"/>
          </w:rPr>
          <w:t xml:space="preserve"> getting at least some news from social media platforms such</w:t>
        </w:r>
      </w:ins>
      <w:ins w:id="138" w:author="Matthew Barnidge" w:date="2023-03-23T12:46:00Z">
        <w:r w:rsidR="0034352A">
          <w:rPr>
            <w:rFonts w:ascii="Times New Roman" w:hAnsi="Times New Roman" w:cs="Times New Roman"/>
          </w:rPr>
          <w:t xml:space="preserve"> as Facebook, Twitter, Instagram, or TikTok (Pew</w:t>
        </w:r>
      </w:ins>
      <w:ins w:id="139" w:author="Matthew Barnidge" w:date="2023-03-23T13:04:00Z">
        <w:r w:rsidR="00BB2E7A">
          <w:rPr>
            <w:rFonts w:ascii="Times New Roman" w:hAnsi="Times New Roman" w:cs="Times New Roman"/>
          </w:rPr>
          <w:t xml:space="preserve"> Research Center</w:t>
        </w:r>
      </w:ins>
      <w:ins w:id="140" w:author="Matthew Barnidge" w:date="2023-03-23T12:46:00Z">
        <w:r w:rsidR="0034352A">
          <w:rPr>
            <w:rFonts w:ascii="Times New Roman" w:hAnsi="Times New Roman" w:cs="Times New Roman"/>
          </w:rPr>
          <w:t>, 2022)</w:t>
        </w:r>
      </w:ins>
      <w:ins w:id="141" w:author="Matthew Barnidge" w:date="2023-03-23T12:54:00Z">
        <w:r w:rsidR="005C6481">
          <w:rPr>
            <w:rFonts w:ascii="Times New Roman" w:hAnsi="Times New Roman" w:cs="Times New Roman"/>
          </w:rPr>
          <w:t>, and this kind of finding (Pew provides annual updates) is often touted as justification for the importance and ubiquity of social media news use</w:t>
        </w:r>
      </w:ins>
      <w:ins w:id="142" w:author="Matthew Barnidge" w:date="2023-03-23T12:46:00Z">
        <w:r w:rsidR="0034352A">
          <w:rPr>
            <w:rFonts w:ascii="Times New Roman" w:hAnsi="Times New Roman" w:cs="Times New Roman"/>
          </w:rPr>
          <w:t>. However, a closer examin</w:t>
        </w:r>
      </w:ins>
      <w:ins w:id="143" w:author="Matthew Barnidge" w:date="2023-03-23T12:47:00Z">
        <w:r w:rsidR="0034352A">
          <w:rPr>
            <w:rFonts w:ascii="Times New Roman" w:hAnsi="Times New Roman" w:cs="Times New Roman"/>
          </w:rPr>
          <w:t xml:space="preserve">ation of these responses </w:t>
        </w:r>
      </w:ins>
      <w:ins w:id="144" w:author="Matthew Barnidge" w:date="2023-03-23T12:51:00Z">
        <w:r w:rsidR="0034352A">
          <w:rPr>
            <w:rFonts w:ascii="Times New Roman" w:hAnsi="Times New Roman" w:cs="Times New Roman"/>
          </w:rPr>
          <w:t>shows</w:t>
        </w:r>
      </w:ins>
      <w:ins w:id="145" w:author="Matthew Barnidge" w:date="2023-03-23T12:47:00Z">
        <w:r w:rsidR="0034352A">
          <w:rPr>
            <w:rFonts w:ascii="Times New Roman" w:hAnsi="Times New Roman" w:cs="Times New Roman"/>
          </w:rPr>
          <w:t xml:space="preserve"> that less than a quarter</w:t>
        </w:r>
      </w:ins>
      <w:ins w:id="146" w:author="Matthew Barnidge" w:date="2023-03-23T12:54:00Z">
        <w:r w:rsidR="005C6481">
          <w:rPr>
            <w:rFonts w:ascii="Times New Roman" w:hAnsi="Times New Roman" w:cs="Times New Roman"/>
          </w:rPr>
          <w:t xml:space="preserve"> of U.S. adults</w:t>
        </w:r>
      </w:ins>
      <w:ins w:id="147" w:author="Matthew Barnidge" w:date="2023-03-23T12:47:00Z">
        <w:r w:rsidR="0034352A">
          <w:rPr>
            <w:rFonts w:ascii="Times New Roman" w:hAnsi="Times New Roman" w:cs="Times New Roman"/>
          </w:rPr>
          <w:t xml:space="preserve"> (23%) are frequent users of news on </w:t>
        </w:r>
      </w:ins>
      <w:ins w:id="148" w:author="Matthew Barnidge" w:date="2023-03-23T12:55:00Z">
        <w:r w:rsidR="005C6481">
          <w:rPr>
            <w:rFonts w:ascii="Times New Roman" w:hAnsi="Times New Roman" w:cs="Times New Roman"/>
          </w:rPr>
          <w:t>social media</w:t>
        </w:r>
      </w:ins>
      <w:ins w:id="149" w:author="Matthew Barnidge" w:date="2023-03-23T12:47:00Z">
        <w:r w:rsidR="0034352A">
          <w:rPr>
            <w:rFonts w:ascii="Times New Roman" w:hAnsi="Times New Roman" w:cs="Times New Roman"/>
          </w:rPr>
          <w:t xml:space="preserve"> platforms, whereas another 48% report that they get news</w:t>
        </w:r>
      </w:ins>
      <w:ins w:id="150" w:author="Matthew Barnidge" w:date="2023-03-23T12:55:00Z">
        <w:r w:rsidR="005C6481">
          <w:rPr>
            <w:rFonts w:ascii="Times New Roman" w:hAnsi="Times New Roman" w:cs="Times New Roman"/>
          </w:rPr>
          <w:t xml:space="preserve"> only</w:t>
        </w:r>
      </w:ins>
      <w:ins w:id="151" w:author="Matthew Barnidge" w:date="2023-03-23T12:47:00Z">
        <w:r w:rsidR="0034352A">
          <w:rPr>
            <w:rFonts w:ascii="Times New Roman" w:hAnsi="Times New Roman" w:cs="Times New Roman"/>
          </w:rPr>
          <w:t xml:space="preserve"> “sometimes” or “rarely.”</w:t>
        </w:r>
      </w:ins>
      <w:ins w:id="152" w:author="Matthew Barnidge" w:date="2023-03-23T12:48:00Z">
        <w:r w:rsidR="0034352A">
          <w:rPr>
            <w:rFonts w:ascii="Times New Roman" w:hAnsi="Times New Roman" w:cs="Times New Roman"/>
          </w:rPr>
          <w:t xml:space="preserve"> </w:t>
        </w:r>
      </w:ins>
      <w:ins w:id="153" w:author="Matthew Barnidge" w:date="2023-03-23T12:51:00Z">
        <w:r w:rsidR="0034352A">
          <w:rPr>
            <w:rFonts w:ascii="Times New Roman" w:hAnsi="Times New Roman" w:cs="Times New Roman"/>
          </w:rPr>
          <w:t>With some variation across specific platforms,</w:t>
        </w:r>
      </w:ins>
      <w:ins w:id="154" w:author="Matthew Barnidge" w:date="2023-03-23T12:48:00Z">
        <w:r w:rsidR="0034352A">
          <w:rPr>
            <w:rFonts w:ascii="Times New Roman" w:hAnsi="Times New Roman" w:cs="Times New Roman"/>
          </w:rPr>
          <w:t xml:space="preserve"> </w:t>
        </w:r>
      </w:ins>
      <w:ins w:id="155" w:author="Matthew Barnidge" w:date="2023-03-23T12:49:00Z">
        <w:r w:rsidR="0034352A">
          <w:rPr>
            <w:rFonts w:ascii="Times New Roman" w:hAnsi="Times New Roman" w:cs="Times New Roman"/>
          </w:rPr>
          <w:t>news is</w:t>
        </w:r>
      </w:ins>
      <w:ins w:id="156" w:author="Matthew Barnidge" w:date="2023-03-23T12:51:00Z">
        <w:r w:rsidR="0034352A">
          <w:rPr>
            <w:rFonts w:ascii="Times New Roman" w:hAnsi="Times New Roman" w:cs="Times New Roman"/>
          </w:rPr>
          <w:t xml:space="preserve"> thus</w:t>
        </w:r>
      </w:ins>
      <w:ins w:id="157" w:author="Matthew Barnidge" w:date="2023-03-23T12:49:00Z">
        <w:r w:rsidR="0034352A">
          <w:rPr>
            <w:rFonts w:ascii="Times New Roman" w:hAnsi="Times New Roman" w:cs="Times New Roman"/>
          </w:rPr>
          <w:t xml:space="preserve"> widely available</w:t>
        </w:r>
      </w:ins>
      <w:ins w:id="158" w:author="Matthew Barnidge" w:date="2023-03-23T12:55:00Z">
        <w:r w:rsidR="005C6481">
          <w:rPr>
            <w:rFonts w:ascii="Times New Roman" w:hAnsi="Times New Roman" w:cs="Times New Roman"/>
          </w:rPr>
          <w:t xml:space="preserve"> </w:t>
        </w:r>
        <w:r w:rsidR="00822ACD">
          <w:rPr>
            <w:rFonts w:ascii="Times New Roman" w:hAnsi="Times New Roman" w:cs="Times New Roman"/>
          </w:rPr>
          <w:t>on these platforms</w:t>
        </w:r>
      </w:ins>
      <w:ins w:id="159" w:author="Matthew Barnidge" w:date="2023-03-23T12:49:00Z">
        <w:r w:rsidR="0034352A">
          <w:rPr>
            <w:rFonts w:ascii="Times New Roman" w:hAnsi="Times New Roman" w:cs="Times New Roman"/>
          </w:rPr>
          <w:t xml:space="preserve">, but frequent and habitual </w:t>
        </w:r>
      </w:ins>
      <w:ins w:id="160" w:author="Matthew Barnidge" w:date="2023-03-23T12:50:00Z">
        <w:r w:rsidR="0034352A">
          <w:rPr>
            <w:rFonts w:ascii="Times New Roman" w:hAnsi="Times New Roman" w:cs="Times New Roman"/>
          </w:rPr>
          <w:t>use is not the norm</w:t>
        </w:r>
      </w:ins>
      <w:ins w:id="161" w:author="Matthew Barnidge" w:date="2023-03-23T12:51:00Z">
        <w:r w:rsidR="0034352A">
          <w:rPr>
            <w:rFonts w:ascii="Times New Roman" w:hAnsi="Times New Roman" w:cs="Times New Roman"/>
          </w:rPr>
          <w:t xml:space="preserve">. </w:t>
        </w:r>
      </w:ins>
      <w:ins w:id="162" w:author="Matthew Barnidge" w:date="2023-03-23T12:55:00Z">
        <w:r w:rsidR="00822ACD">
          <w:rPr>
            <w:rFonts w:ascii="Times New Roman" w:hAnsi="Times New Roman" w:cs="Times New Roman"/>
          </w:rPr>
          <w:t>The second salient fea</w:t>
        </w:r>
      </w:ins>
      <w:ins w:id="163" w:author="Matthew Barnidge" w:date="2023-03-23T12:56:00Z">
        <w:r w:rsidR="00822ACD">
          <w:rPr>
            <w:rFonts w:ascii="Times New Roman" w:hAnsi="Times New Roman" w:cs="Times New Roman"/>
          </w:rPr>
          <w:t xml:space="preserve">ture of the U.S. media environment is </w:t>
        </w:r>
      </w:ins>
      <w:ins w:id="164" w:author="Matthew Barnidge" w:date="2023-03-23T12:57:00Z">
        <w:r w:rsidR="00433F4C">
          <w:rPr>
            <w:rFonts w:ascii="Times New Roman" w:hAnsi="Times New Roman" w:cs="Times New Roman"/>
          </w:rPr>
          <w:t>fragmentation</w:t>
        </w:r>
      </w:ins>
      <w:ins w:id="165" w:author="Matthew Barnidge" w:date="2023-03-23T12:56:00Z">
        <w:r w:rsidR="00822ACD">
          <w:rPr>
            <w:rFonts w:ascii="Times New Roman" w:hAnsi="Times New Roman" w:cs="Times New Roman"/>
          </w:rPr>
          <w:t xml:space="preserve"> in </w:t>
        </w:r>
      </w:ins>
      <w:ins w:id="166" w:author="Matthew Barnidge" w:date="2023-03-23T12:57:00Z">
        <w:r w:rsidR="00433F4C">
          <w:rPr>
            <w:rFonts w:ascii="Times New Roman" w:hAnsi="Times New Roman" w:cs="Times New Roman"/>
          </w:rPr>
          <w:t>social media</w:t>
        </w:r>
      </w:ins>
      <w:ins w:id="167" w:author="Matthew Barnidge" w:date="2023-03-23T12:56:00Z">
        <w:r w:rsidR="00822ACD">
          <w:rPr>
            <w:rFonts w:ascii="Times New Roman" w:hAnsi="Times New Roman" w:cs="Times New Roman"/>
          </w:rPr>
          <w:t xml:space="preserve"> news audience</w:t>
        </w:r>
      </w:ins>
      <w:ins w:id="168" w:author="Matthew Barnidge" w:date="2023-03-23T12:57:00Z">
        <w:r w:rsidR="00433F4C">
          <w:rPr>
            <w:rFonts w:ascii="Times New Roman" w:hAnsi="Times New Roman" w:cs="Times New Roman"/>
          </w:rPr>
          <w:t>s along political lines</w:t>
        </w:r>
      </w:ins>
      <w:ins w:id="169" w:author="Matthew Barnidge" w:date="2023-03-23T12:56:00Z">
        <w:r w:rsidR="00822ACD">
          <w:rPr>
            <w:rFonts w:ascii="Times New Roman" w:hAnsi="Times New Roman" w:cs="Times New Roman"/>
          </w:rPr>
          <w:t xml:space="preserve">. </w:t>
        </w:r>
      </w:ins>
      <w:ins w:id="170" w:author="Matthew Barnidge" w:date="2023-03-23T12:57:00Z">
        <w:r w:rsidR="00433F4C">
          <w:rPr>
            <w:rFonts w:ascii="Times New Roman" w:hAnsi="Times New Roman" w:cs="Times New Roman"/>
          </w:rPr>
          <w:t>Partisan media tend to dominate attention on these platforms, particularly Fox News, which is the most</w:t>
        </w:r>
      </w:ins>
      <w:ins w:id="171" w:author="Matthew Barnidge" w:date="2023-03-23T12:58:00Z">
        <w:r w:rsidR="00433F4C">
          <w:rPr>
            <w:rFonts w:ascii="Times New Roman" w:hAnsi="Times New Roman" w:cs="Times New Roman"/>
          </w:rPr>
          <w:t xml:space="preserve"> used news source on Facebook according to </w:t>
        </w:r>
        <w:proofErr w:type="spellStart"/>
        <w:r w:rsidR="00433F4C">
          <w:rPr>
            <w:rFonts w:ascii="Times New Roman" w:hAnsi="Times New Roman" w:cs="Times New Roman"/>
          </w:rPr>
          <w:t>CrowdTangle</w:t>
        </w:r>
        <w:proofErr w:type="spellEnd"/>
        <w:r w:rsidR="00433F4C">
          <w:rPr>
            <w:rFonts w:ascii="Times New Roman" w:hAnsi="Times New Roman" w:cs="Times New Roman"/>
          </w:rPr>
          <w:t xml:space="preserve"> metrics (</w:t>
        </w:r>
      </w:ins>
      <w:ins w:id="172" w:author="Matthew Barnidge" w:date="2023-03-23T13:07:00Z">
        <w:r w:rsidR="000009A1">
          <w:rPr>
            <w:rFonts w:ascii="Times New Roman" w:hAnsi="Times New Roman" w:cs="Times New Roman"/>
          </w:rPr>
          <w:t>Altay et al., 2022</w:t>
        </w:r>
      </w:ins>
      <w:ins w:id="173" w:author="Matthew Barnidge" w:date="2023-03-23T12:58:00Z">
        <w:r w:rsidR="00433F4C">
          <w:rPr>
            <w:rFonts w:ascii="Times New Roman" w:hAnsi="Times New Roman" w:cs="Times New Roman"/>
          </w:rPr>
          <w:t xml:space="preserve">). Additionally, social media have arguably facilitated the proliferation of </w:t>
        </w:r>
        <w:proofErr w:type="spellStart"/>
        <w:r w:rsidR="00433F4C">
          <w:rPr>
            <w:rFonts w:ascii="Times New Roman" w:hAnsi="Times New Roman" w:cs="Times New Roman"/>
          </w:rPr>
          <w:t>hyperpartisan</w:t>
        </w:r>
        <w:proofErr w:type="spellEnd"/>
        <w:r w:rsidR="00433F4C">
          <w:rPr>
            <w:rFonts w:ascii="Times New Roman" w:hAnsi="Times New Roman" w:cs="Times New Roman"/>
          </w:rPr>
          <w:t xml:space="preserve"> and alternative news content</w:t>
        </w:r>
      </w:ins>
      <w:ins w:id="174" w:author="Matthew Barnidge" w:date="2023-03-23T13:11:00Z">
        <w:r w:rsidR="00244AC1">
          <w:rPr>
            <w:rFonts w:ascii="Times New Roman" w:hAnsi="Times New Roman" w:cs="Times New Roman"/>
          </w:rPr>
          <w:t xml:space="preserve"> (</w:t>
        </w:r>
      </w:ins>
      <w:proofErr w:type="spellStart"/>
      <w:ins w:id="175" w:author="Matthew Barnidge" w:date="2023-03-23T13:12:00Z">
        <w:r w:rsidR="00244AC1">
          <w:rPr>
            <w:rFonts w:ascii="Times New Roman" w:hAnsi="Times New Roman" w:cs="Times New Roman"/>
          </w:rPr>
          <w:t>Benkler</w:t>
        </w:r>
        <w:proofErr w:type="spellEnd"/>
        <w:r w:rsidR="00244AC1">
          <w:rPr>
            <w:rFonts w:ascii="Times New Roman" w:hAnsi="Times New Roman" w:cs="Times New Roman"/>
          </w:rPr>
          <w:t xml:space="preserve"> et al., 2018</w:t>
        </w:r>
      </w:ins>
      <w:ins w:id="176" w:author="Matthew Barnidge" w:date="2023-03-23T13:11:00Z">
        <w:r w:rsidR="00244AC1">
          <w:rPr>
            <w:rFonts w:ascii="Times New Roman" w:hAnsi="Times New Roman" w:cs="Times New Roman"/>
          </w:rPr>
          <w:t>)</w:t>
        </w:r>
      </w:ins>
      <w:ins w:id="177" w:author="Matthew Barnidge" w:date="2023-03-23T12:59:00Z">
        <w:r w:rsidR="00433F4C">
          <w:rPr>
            <w:rFonts w:ascii="Times New Roman" w:hAnsi="Times New Roman" w:cs="Times New Roman"/>
          </w:rPr>
          <w:t>. That said, scholarship and public commentary often overstate</w:t>
        </w:r>
      </w:ins>
      <w:ins w:id="178" w:author="Matthew Barnidge" w:date="2023-03-23T13:00:00Z">
        <w:r w:rsidR="00433F4C">
          <w:rPr>
            <w:rFonts w:ascii="Times New Roman" w:hAnsi="Times New Roman" w:cs="Times New Roman"/>
          </w:rPr>
          <w:t xml:space="preserve">s the one-sidedness of the typical </w:t>
        </w:r>
      </w:ins>
      <w:ins w:id="179" w:author="Matthew Barnidge" w:date="2023-03-23T13:12:00Z">
        <w:r w:rsidR="00244AC1">
          <w:rPr>
            <w:rFonts w:ascii="Times New Roman" w:hAnsi="Times New Roman" w:cs="Times New Roman"/>
          </w:rPr>
          <w:t>audience member’s</w:t>
        </w:r>
      </w:ins>
      <w:ins w:id="180" w:author="Matthew Barnidge" w:date="2023-03-23T13:00:00Z">
        <w:r w:rsidR="00433F4C">
          <w:rPr>
            <w:rFonts w:ascii="Times New Roman" w:hAnsi="Times New Roman" w:cs="Times New Roman"/>
          </w:rPr>
          <w:t xml:space="preserve"> </w:t>
        </w:r>
      </w:ins>
      <w:ins w:id="181" w:author="Matthew Barnidge" w:date="2023-03-23T13:12:00Z">
        <w:r w:rsidR="00244AC1">
          <w:rPr>
            <w:rFonts w:ascii="Times New Roman" w:hAnsi="Times New Roman" w:cs="Times New Roman"/>
          </w:rPr>
          <w:t>exposure</w:t>
        </w:r>
      </w:ins>
      <w:ins w:id="182" w:author="Matthew Barnidge" w:date="2023-03-23T13:00:00Z">
        <w:r w:rsidR="00433F4C">
          <w:rPr>
            <w:rFonts w:ascii="Times New Roman" w:hAnsi="Times New Roman" w:cs="Times New Roman"/>
          </w:rPr>
          <w:t xml:space="preserve">, as research shows that </w:t>
        </w:r>
      </w:ins>
      <w:ins w:id="183" w:author="Matthew Barnidge" w:date="2023-03-23T13:01:00Z">
        <w:r w:rsidR="00433F4C">
          <w:rPr>
            <w:rFonts w:ascii="Times New Roman" w:hAnsi="Times New Roman" w:cs="Times New Roman"/>
          </w:rPr>
          <w:t>fragmentation in the audience</w:t>
        </w:r>
      </w:ins>
      <w:ins w:id="184" w:author="Matthew Barnidge" w:date="2023-03-23T13:00:00Z">
        <w:r w:rsidR="00433F4C">
          <w:rPr>
            <w:rFonts w:ascii="Times New Roman" w:hAnsi="Times New Roman" w:cs="Times New Roman"/>
          </w:rPr>
          <w:t xml:space="preserve"> is not as extensive as</w:t>
        </w:r>
      </w:ins>
      <w:ins w:id="185" w:author="Matthew Barnidge" w:date="2023-03-23T13:01:00Z">
        <w:r w:rsidR="00433F4C">
          <w:rPr>
            <w:rFonts w:ascii="Times New Roman" w:hAnsi="Times New Roman" w:cs="Times New Roman"/>
          </w:rPr>
          <w:t xml:space="preserve"> previously thought (</w:t>
        </w:r>
      </w:ins>
      <w:ins w:id="186" w:author="Matthew Barnidge" w:date="2023-03-23T13:09:00Z">
        <w:r w:rsidR="00FA1EE5">
          <w:rPr>
            <w:rFonts w:ascii="Times New Roman" w:hAnsi="Times New Roman" w:cs="Times New Roman"/>
          </w:rPr>
          <w:t>Fletcher &amp; Nielsen, 2017</w:t>
        </w:r>
      </w:ins>
      <w:ins w:id="187" w:author="Matthew Barnidge" w:date="2023-03-23T13:01:00Z">
        <w:r w:rsidR="00433F4C">
          <w:rPr>
            <w:rFonts w:ascii="Times New Roman" w:hAnsi="Times New Roman" w:cs="Times New Roman"/>
          </w:rPr>
          <w:t>).</w:t>
        </w:r>
        <w:r w:rsidR="009C4407">
          <w:rPr>
            <w:rFonts w:ascii="Times New Roman" w:hAnsi="Times New Roman" w:cs="Times New Roman"/>
          </w:rPr>
          <w:t xml:space="preserve"> Thus, </w:t>
        </w:r>
      </w:ins>
      <w:ins w:id="188" w:author="Matthew Barnidge" w:date="2023-03-23T13:02:00Z">
        <w:r w:rsidR="009C4407">
          <w:rPr>
            <w:rFonts w:ascii="Times New Roman" w:hAnsi="Times New Roman" w:cs="Times New Roman"/>
          </w:rPr>
          <w:t xml:space="preserve">in the U.S. context, partisan media is </w:t>
        </w:r>
      </w:ins>
      <w:ins w:id="189" w:author="Matthew Barnidge" w:date="2023-03-23T13:12:00Z">
        <w:r w:rsidR="00EA3F4F">
          <w:rPr>
            <w:rFonts w:ascii="Times New Roman" w:hAnsi="Times New Roman" w:cs="Times New Roman"/>
          </w:rPr>
          <w:t>quite popular</w:t>
        </w:r>
      </w:ins>
      <w:ins w:id="190" w:author="Matthew Barnidge" w:date="2023-03-23T13:02:00Z">
        <w:r w:rsidR="009C4407">
          <w:rPr>
            <w:rFonts w:ascii="Times New Roman" w:hAnsi="Times New Roman" w:cs="Times New Roman"/>
          </w:rPr>
          <w:t xml:space="preserve">, but </w:t>
        </w:r>
      </w:ins>
      <w:ins w:id="191" w:author="Matthew Barnidge" w:date="2023-03-23T13:12:00Z">
        <w:r w:rsidR="00EA3F4F">
          <w:rPr>
            <w:rFonts w:ascii="Times New Roman" w:hAnsi="Times New Roman" w:cs="Times New Roman"/>
          </w:rPr>
          <w:t xml:space="preserve">that </w:t>
        </w:r>
      </w:ins>
      <w:ins w:id="192" w:author="Matthew Barnidge" w:date="2023-03-23T13:13:00Z">
        <w:r w:rsidR="00EA3F4F">
          <w:rPr>
            <w:rFonts w:ascii="Times New Roman" w:hAnsi="Times New Roman" w:cs="Times New Roman"/>
          </w:rPr>
          <w:t xml:space="preserve">popularity </w:t>
        </w:r>
      </w:ins>
      <w:ins w:id="193" w:author="Matthew Barnidge" w:date="2023-03-23T13:02:00Z">
        <w:r w:rsidR="009C4407">
          <w:rPr>
            <w:rFonts w:ascii="Times New Roman" w:hAnsi="Times New Roman" w:cs="Times New Roman"/>
          </w:rPr>
          <w:t xml:space="preserve">does not </w:t>
        </w:r>
      </w:ins>
      <w:ins w:id="194" w:author="Matthew Barnidge" w:date="2023-03-23T13:13:00Z">
        <w:r w:rsidR="00EA3F4F">
          <w:rPr>
            <w:rFonts w:ascii="Times New Roman" w:hAnsi="Times New Roman" w:cs="Times New Roman"/>
          </w:rPr>
          <w:t>necessarily translate into</w:t>
        </w:r>
      </w:ins>
      <w:ins w:id="195" w:author="Matthew Barnidge" w:date="2023-03-23T13:02:00Z">
        <w:r w:rsidR="009C4407">
          <w:rPr>
            <w:rFonts w:ascii="Times New Roman" w:hAnsi="Times New Roman" w:cs="Times New Roman"/>
          </w:rPr>
          <w:t xml:space="preserve"> to information silos. </w:t>
        </w:r>
      </w:ins>
    </w:p>
    <w:p w14:paraId="2E184AD2" w14:textId="77777777" w:rsidR="00041FE1" w:rsidRPr="00842D22" w:rsidRDefault="00041FE1" w:rsidP="009C0B37">
      <w:pPr>
        <w:widowControl w:val="0"/>
        <w:spacing w:line="480" w:lineRule="auto"/>
        <w:ind w:firstLine="720"/>
        <w:jc w:val="both"/>
        <w:rPr>
          <w:ins w:id="196" w:author="Matthew Barnidge" w:date="2023-03-23T12:33:00Z"/>
          <w:rFonts w:ascii="Times New Roman" w:hAnsi="Times New Roman" w:cs="Times New Roman"/>
        </w:rPr>
        <w:pPrChange w:id="197" w:author="Matthew Barnidge" w:date="2023-03-23T13:14:00Z">
          <w:pPr>
            <w:widowControl w:val="0"/>
            <w:spacing w:line="480" w:lineRule="auto"/>
          </w:pPr>
        </w:pPrChange>
      </w:pPr>
    </w:p>
    <w:p w14:paraId="3EBE7CD1" w14:textId="333D1DF3" w:rsidR="00D72CB9" w:rsidRPr="000F2C5F" w:rsidRDefault="00D72CB9" w:rsidP="0072519F">
      <w:pPr>
        <w:widowControl w:val="0"/>
        <w:spacing w:line="480" w:lineRule="auto"/>
        <w:jc w:val="center"/>
        <w:rPr>
          <w:rFonts w:ascii="Times New Roman" w:hAnsi="Times New Roman" w:cs="Times New Roman"/>
          <w:b/>
          <w:bCs/>
        </w:rPr>
      </w:pPr>
      <w:r w:rsidRPr="000F2C5F">
        <w:rPr>
          <w:rFonts w:ascii="Times New Roman" w:hAnsi="Times New Roman" w:cs="Times New Roman"/>
          <w:b/>
          <w:bCs/>
        </w:rPr>
        <w:t>Methods</w:t>
      </w:r>
    </w:p>
    <w:p w14:paraId="6734FC64" w14:textId="2EEBE74D"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Survey Design</w:t>
      </w:r>
    </w:p>
    <w:p w14:paraId="76C381DC" w14:textId="27AED6F9" w:rsidR="002461D5" w:rsidRP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This study relies on a</w:t>
      </w:r>
      <w:r w:rsidR="00B00BFB">
        <w:rPr>
          <w:rFonts w:ascii="Times New Roman" w:hAnsi="Times New Roman" w:cs="Times New Roman"/>
        </w:rPr>
        <w:t xml:space="preserve"> </w:t>
      </w:r>
      <w:r w:rsidRPr="002461D5">
        <w:rPr>
          <w:rFonts w:ascii="Times New Roman" w:hAnsi="Times New Roman" w:cs="Times New Roman"/>
        </w:rPr>
        <w:t>rolling cross-sectional survey of adult social media users in the United States. The survey was administered</w:t>
      </w:r>
      <w:r w:rsidR="00B00BFB">
        <w:rPr>
          <w:rFonts w:ascii="Times New Roman" w:hAnsi="Times New Roman" w:cs="Times New Roman"/>
        </w:rPr>
        <w:t xml:space="preserve"> online</w:t>
      </w:r>
      <w:r w:rsidRPr="002461D5">
        <w:rPr>
          <w:rFonts w:ascii="Times New Roman" w:hAnsi="Times New Roman" w:cs="Times New Roman"/>
        </w:rPr>
        <w:t xml:space="preserve"> in 17 sampling frames of 3-4 days each (with Saturday/Sunday counted as one day)</w:t>
      </w:r>
      <w:r w:rsidR="00487E75">
        <w:rPr>
          <w:rFonts w:ascii="Times New Roman" w:hAnsi="Times New Roman" w:cs="Times New Roman"/>
        </w:rPr>
        <w:t xml:space="preserve">, and </w:t>
      </w:r>
      <w:r w:rsidRPr="002461D5">
        <w:rPr>
          <w:rFonts w:ascii="Times New Roman" w:hAnsi="Times New Roman" w:cs="Times New Roman"/>
        </w:rPr>
        <w:t xml:space="preserve">survey responses </w:t>
      </w:r>
      <w:r w:rsidR="00487E75">
        <w:rPr>
          <w:rFonts w:ascii="Times New Roman" w:hAnsi="Times New Roman" w:cs="Times New Roman"/>
        </w:rPr>
        <w:t>were linked with</w:t>
      </w:r>
      <w:r w:rsidRPr="002461D5">
        <w:rPr>
          <w:rFonts w:ascii="Times New Roman" w:hAnsi="Times New Roman" w:cs="Times New Roman"/>
        </w:rPr>
        <w:t xml:space="preserve"> social media content</w:t>
      </w:r>
      <w:r w:rsidR="00487E75">
        <w:rPr>
          <w:rFonts w:ascii="Times New Roman" w:hAnsi="Times New Roman" w:cs="Times New Roman"/>
        </w:rPr>
        <w:t xml:space="preserve"> </w:t>
      </w:r>
      <w:r w:rsidRPr="002461D5">
        <w:rPr>
          <w:rFonts w:ascii="Times New Roman" w:hAnsi="Times New Roman" w:cs="Times New Roman"/>
        </w:rPr>
        <w:t xml:space="preserve">collected </w:t>
      </w:r>
      <w:r w:rsidR="00487E75">
        <w:rPr>
          <w:rFonts w:ascii="Times New Roman" w:hAnsi="Times New Roman" w:cs="Times New Roman"/>
        </w:rPr>
        <w:t>via</w:t>
      </w:r>
      <w:r w:rsidRPr="002461D5">
        <w:rPr>
          <w:rFonts w:ascii="Times New Roman" w:hAnsi="Times New Roman" w:cs="Times New Roman"/>
        </w:rPr>
        <w:t xml:space="preserve"> </w:t>
      </w:r>
      <w:proofErr w:type="spellStart"/>
      <w:r w:rsidR="005451E4">
        <w:rPr>
          <w:rFonts w:ascii="Times New Roman" w:hAnsi="Times New Roman" w:cs="Times New Roman"/>
        </w:rPr>
        <w:t>Brandwatch</w:t>
      </w:r>
      <w:proofErr w:type="spellEnd"/>
      <w:r w:rsidR="005451E4">
        <w:rPr>
          <w:rFonts w:ascii="Times New Roman" w:hAnsi="Times New Roman" w:cs="Times New Roman"/>
        </w:rPr>
        <w:t xml:space="preserve"> (formerly Crimson Hexagon)</w:t>
      </w:r>
      <w:r w:rsidR="00487E75">
        <w:rPr>
          <w:rFonts w:ascii="Times New Roman" w:hAnsi="Times New Roman" w:cs="Times New Roman"/>
        </w:rPr>
        <w:t xml:space="preserve"> </w:t>
      </w:r>
      <w:r w:rsidR="005451E4">
        <w:rPr>
          <w:rFonts w:ascii="Times New Roman" w:hAnsi="Times New Roman" w:cs="Times New Roman"/>
        </w:rPr>
        <w:t xml:space="preserve">and </w:t>
      </w:r>
      <w:r w:rsidR="00214539">
        <w:rPr>
          <w:rFonts w:ascii="Times New Roman" w:hAnsi="Times New Roman" w:cs="Times New Roman"/>
        </w:rPr>
        <w:t xml:space="preserve">then </w:t>
      </w:r>
      <w:r w:rsidR="005451E4">
        <w:rPr>
          <w:rFonts w:ascii="Times New Roman" w:hAnsi="Times New Roman" w:cs="Times New Roman"/>
        </w:rPr>
        <w:t>validated</w:t>
      </w:r>
      <w:r w:rsidR="00487E75">
        <w:rPr>
          <w:rFonts w:ascii="Times New Roman" w:hAnsi="Times New Roman" w:cs="Times New Roman"/>
        </w:rPr>
        <w:t xml:space="preserve"> by cross-checking content lists</w:t>
      </w:r>
      <w:r w:rsidR="005451E4">
        <w:rPr>
          <w:rFonts w:ascii="Times New Roman" w:hAnsi="Times New Roman" w:cs="Times New Roman"/>
        </w:rPr>
        <w:t xml:space="preserve"> with</w:t>
      </w:r>
      <w:r w:rsidR="00214539">
        <w:rPr>
          <w:rFonts w:ascii="Times New Roman" w:hAnsi="Times New Roman" w:cs="Times New Roman"/>
        </w:rPr>
        <w:t xml:space="preserve"> </w:t>
      </w:r>
      <w:proofErr w:type="spellStart"/>
      <w:r w:rsidR="005451E4">
        <w:rPr>
          <w:rFonts w:ascii="Times New Roman" w:hAnsi="Times New Roman" w:cs="Times New Roman"/>
        </w:rPr>
        <w:t>CrowdTangle</w:t>
      </w:r>
      <w:proofErr w:type="spellEnd"/>
      <w:r w:rsidRPr="002461D5">
        <w:rPr>
          <w:rFonts w:ascii="Times New Roman" w:hAnsi="Times New Roman" w:cs="Times New Roman"/>
        </w:rPr>
        <w:t>.</w:t>
      </w:r>
      <w:r w:rsidR="00597C98">
        <w:rPr>
          <w:rFonts w:ascii="Times New Roman" w:hAnsi="Times New Roman" w:cs="Times New Roman"/>
        </w:rPr>
        <w:t xml:space="preserve"> I</w:t>
      </w:r>
      <w:r w:rsidRPr="002461D5">
        <w:rPr>
          <w:rFonts w:ascii="Times New Roman" w:hAnsi="Times New Roman" w:cs="Times New Roman"/>
        </w:rPr>
        <w:t>n each sampling frame</w:t>
      </w:r>
      <w:r w:rsidR="009129C0">
        <w:rPr>
          <w:rFonts w:ascii="Times New Roman" w:hAnsi="Times New Roman" w:cs="Times New Roman"/>
        </w:rPr>
        <w:t>,</w:t>
      </w:r>
      <w:r w:rsidRPr="002461D5">
        <w:rPr>
          <w:rFonts w:ascii="Times New Roman" w:hAnsi="Times New Roman" w:cs="Times New Roman"/>
        </w:rPr>
        <w:t xml:space="preserve"> we embedded a screenshot of </w:t>
      </w:r>
      <w:r w:rsidR="00597C98">
        <w:rPr>
          <w:rFonts w:ascii="Times New Roman" w:hAnsi="Times New Roman" w:cs="Times New Roman"/>
        </w:rPr>
        <w:t xml:space="preserve">(one of) </w:t>
      </w:r>
      <w:r w:rsidRPr="002461D5">
        <w:rPr>
          <w:rFonts w:ascii="Times New Roman" w:hAnsi="Times New Roman" w:cs="Times New Roman"/>
        </w:rPr>
        <w:t xml:space="preserve">the most popular news articles </w:t>
      </w:r>
      <w:r w:rsidR="005451E4">
        <w:rPr>
          <w:rFonts w:ascii="Times New Roman" w:hAnsi="Times New Roman" w:cs="Times New Roman"/>
        </w:rPr>
        <w:t>over</w:t>
      </w:r>
      <w:r w:rsidRPr="002461D5">
        <w:rPr>
          <w:rFonts w:ascii="Times New Roman" w:hAnsi="Times New Roman" w:cs="Times New Roman"/>
        </w:rPr>
        <w:t xml:space="preserve"> the previous three day</w:t>
      </w:r>
      <w:r w:rsidR="009129C0">
        <w:rPr>
          <w:rFonts w:ascii="Times New Roman" w:hAnsi="Times New Roman" w:cs="Times New Roman"/>
        </w:rPr>
        <w:t>s</w:t>
      </w:r>
      <w:r w:rsidRPr="002461D5">
        <w:rPr>
          <w:rFonts w:ascii="Times New Roman" w:hAnsi="Times New Roman" w:cs="Times New Roman"/>
        </w:rPr>
        <w:t xml:space="preserve"> with source cues </w:t>
      </w:r>
      <w:r w:rsidR="009129C0">
        <w:rPr>
          <w:rFonts w:ascii="Times New Roman" w:hAnsi="Times New Roman" w:cs="Times New Roman"/>
        </w:rPr>
        <w:t>edited</w:t>
      </w:r>
      <w:r w:rsidRPr="002461D5">
        <w:rPr>
          <w:rFonts w:ascii="Times New Roman" w:hAnsi="Times New Roman" w:cs="Times New Roman"/>
        </w:rPr>
        <w:t xml:space="preserve"> out of the image. </w:t>
      </w:r>
      <w:r w:rsidR="00597C98">
        <w:rPr>
          <w:rFonts w:ascii="Times New Roman" w:hAnsi="Times New Roman" w:cs="Times New Roman"/>
        </w:rPr>
        <w:t>Because most of the stories came from a single news organization (Fox News), we also includ</w:t>
      </w:r>
      <w:r w:rsidR="009129C0">
        <w:rPr>
          <w:rFonts w:ascii="Times New Roman" w:hAnsi="Times New Roman" w:cs="Times New Roman"/>
        </w:rPr>
        <w:t>ed</w:t>
      </w:r>
      <w:r w:rsidR="00597C98">
        <w:rPr>
          <w:rFonts w:ascii="Times New Roman" w:hAnsi="Times New Roman" w:cs="Times New Roman"/>
        </w:rPr>
        <w:t xml:space="preserve"> the most popular story from any other news organization and</w:t>
      </w:r>
      <w:r w:rsidR="009129C0">
        <w:rPr>
          <w:rFonts w:ascii="Times New Roman" w:hAnsi="Times New Roman" w:cs="Times New Roman"/>
        </w:rPr>
        <w:t xml:space="preserve"> randomiz</w:t>
      </w:r>
      <w:r w:rsidR="00652613">
        <w:rPr>
          <w:rFonts w:ascii="Times New Roman" w:hAnsi="Times New Roman" w:cs="Times New Roman"/>
        </w:rPr>
        <w:t>ed</w:t>
      </w:r>
      <w:r w:rsidR="009129C0">
        <w:rPr>
          <w:rFonts w:ascii="Times New Roman" w:hAnsi="Times New Roman" w:cs="Times New Roman"/>
        </w:rPr>
        <w:t xml:space="preserve"> which story a</w:t>
      </w:r>
      <w:r w:rsidR="00652613">
        <w:rPr>
          <w:rFonts w:ascii="Times New Roman" w:hAnsi="Times New Roman" w:cs="Times New Roman"/>
        </w:rPr>
        <w:t xml:space="preserve"> </w:t>
      </w:r>
      <w:r w:rsidR="009129C0">
        <w:rPr>
          <w:rFonts w:ascii="Times New Roman" w:hAnsi="Times New Roman" w:cs="Times New Roman"/>
        </w:rPr>
        <w:t>respondent saw.</w:t>
      </w:r>
      <w:r w:rsidR="00597C98">
        <w:rPr>
          <w:rFonts w:ascii="Times New Roman" w:hAnsi="Times New Roman" w:cs="Times New Roman"/>
        </w:rPr>
        <w:t xml:space="preserve"> </w:t>
      </w:r>
      <w:r w:rsidRPr="002461D5">
        <w:rPr>
          <w:rFonts w:ascii="Times New Roman" w:hAnsi="Times New Roman" w:cs="Times New Roman"/>
        </w:rPr>
        <w:t xml:space="preserve">Respondents were told the </w:t>
      </w:r>
      <w:r w:rsidR="00597C98">
        <w:rPr>
          <w:rFonts w:ascii="Times New Roman" w:hAnsi="Times New Roman" w:cs="Times New Roman"/>
        </w:rPr>
        <w:t>story</w:t>
      </w:r>
      <w:r w:rsidRPr="002461D5">
        <w:rPr>
          <w:rFonts w:ascii="Times New Roman" w:hAnsi="Times New Roman" w:cs="Times New Roman"/>
        </w:rPr>
        <w:t xml:space="preserve"> </w:t>
      </w:r>
      <w:r w:rsidR="000D763D">
        <w:rPr>
          <w:rFonts w:ascii="Times New Roman" w:hAnsi="Times New Roman" w:cs="Times New Roman"/>
        </w:rPr>
        <w:t>had</w:t>
      </w:r>
      <w:r w:rsidRPr="002461D5">
        <w:rPr>
          <w:rFonts w:ascii="Times New Roman" w:hAnsi="Times New Roman" w:cs="Times New Roman"/>
        </w:rPr>
        <w:t xml:space="preserve"> been “recently circulating on Facebook”—a true statement. </w:t>
      </w:r>
      <w:r w:rsidR="00F2435A">
        <w:rPr>
          <w:rFonts w:ascii="Times New Roman" w:hAnsi="Times New Roman" w:cs="Times New Roman"/>
        </w:rPr>
        <w:t>W</w:t>
      </w:r>
      <w:r w:rsidR="00595D95">
        <w:rPr>
          <w:rFonts w:ascii="Times New Roman" w:hAnsi="Times New Roman" w:cs="Times New Roman"/>
        </w:rPr>
        <w:t xml:space="preserve">e </w:t>
      </w:r>
      <w:r w:rsidRPr="002461D5">
        <w:rPr>
          <w:rFonts w:ascii="Times New Roman" w:hAnsi="Times New Roman" w:cs="Times New Roman"/>
        </w:rPr>
        <w:t>develop</w:t>
      </w:r>
      <w:r w:rsidR="00595D95">
        <w:rPr>
          <w:rFonts w:ascii="Times New Roman" w:hAnsi="Times New Roman" w:cs="Times New Roman"/>
        </w:rPr>
        <w:t>ed</w:t>
      </w:r>
      <w:r w:rsidRPr="002461D5">
        <w:rPr>
          <w:rFonts w:ascii="Times New Roman" w:hAnsi="Times New Roman" w:cs="Times New Roman"/>
        </w:rPr>
        <w:t xml:space="preserve"> several cued recall measures</w:t>
      </w:r>
      <w:r w:rsidR="00F2435A">
        <w:rPr>
          <w:rFonts w:ascii="Times New Roman" w:hAnsi="Times New Roman" w:cs="Times New Roman"/>
        </w:rPr>
        <w:t xml:space="preserve"> based on this method</w:t>
      </w:r>
      <w:r w:rsidRPr="002461D5">
        <w:rPr>
          <w:rFonts w:ascii="Times New Roman" w:hAnsi="Times New Roman" w:cs="Times New Roman"/>
        </w:rPr>
        <w:t xml:space="preserve">. </w:t>
      </w:r>
    </w:p>
    <w:p w14:paraId="4559C697" w14:textId="77777777" w:rsidR="002461D5" w:rsidRPr="002461D5" w:rsidRDefault="002461D5" w:rsidP="0072519F">
      <w:pPr>
        <w:widowControl w:val="0"/>
        <w:spacing w:line="480" w:lineRule="auto"/>
        <w:rPr>
          <w:rFonts w:ascii="Times New Roman" w:hAnsi="Times New Roman" w:cs="Times New Roman"/>
          <w:b/>
          <w:bCs/>
        </w:rPr>
      </w:pPr>
      <w:r w:rsidRPr="002461D5">
        <w:rPr>
          <w:rFonts w:ascii="Times New Roman" w:hAnsi="Times New Roman" w:cs="Times New Roman"/>
          <w:b/>
          <w:bCs/>
        </w:rPr>
        <w:t>Sample and Data</w:t>
      </w:r>
    </w:p>
    <w:p w14:paraId="14D44872" w14:textId="7516E8F0" w:rsidR="002461D5" w:rsidRDefault="002461D5" w:rsidP="0072519F">
      <w:pPr>
        <w:widowControl w:val="0"/>
        <w:spacing w:line="480" w:lineRule="auto"/>
        <w:rPr>
          <w:rFonts w:ascii="Times New Roman" w:hAnsi="Times New Roman" w:cs="Times New Roman"/>
        </w:rPr>
      </w:pPr>
      <w:r w:rsidRPr="002461D5">
        <w:rPr>
          <w:rFonts w:ascii="Times New Roman" w:hAnsi="Times New Roman" w:cs="Times New Roman"/>
        </w:rPr>
        <w:tab/>
        <w:t xml:space="preserve">Data were collected between September 3 and November 1, 2020. Quotas for age, race, gender, and census region were based on the 2018 American Community Survey. The survey has an incidence rate of </w:t>
      </w:r>
      <w:r w:rsidR="00776A9E">
        <w:rPr>
          <w:rFonts w:ascii="Times New Roman" w:hAnsi="Times New Roman" w:cs="Times New Roman"/>
        </w:rPr>
        <w:t>~</w:t>
      </w:r>
      <w:r w:rsidRPr="002461D5">
        <w:rPr>
          <w:rFonts w:ascii="Times New Roman" w:hAnsi="Times New Roman" w:cs="Times New Roman"/>
        </w:rPr>
        <w:t xml:space="preserve">100% and a cooperation rate of </w:t>
      </w:r>
      <w:r w:rsidR="00776A9E">
        <w:rPr>
          <w:rFonts w:ascii="Times New Roman" w:hAnsi="Times New Roman" w:cs="Times New Roman"/>
        </w:rPr>
        <w:t>~</w:t>
      </w:r>
      <w:r w:rsidRPr="002461D5">
        <w:rPr>
          <w:rFonts w:ascii="Times New Roman" w:hAnsi="Times New Roman" w:cs="Times New Roman"/>
        </w:rPr>
        <w:t>70%. It has a</w:t>
      </w:r>
      <w:r w:rsidR="00D95F99">
        <w:rPr>
          <w:rFonts w:ascii="Times New Roman" w:hAnsi="Times New Roman" w:cs="Times New Roman"/>
        </w:rPr>
        <w:t xml:space="preserve"> </w:t>
      </w:r>
      <w:r w:rsidRPr="002461D5">
        <w:rPr>
          <w:rFonts w:ascii="Times New Roman" w:hAnsi="Times New Roman" w:cs="Times New Roman"/>
        </w:rPr>
        <w:t xml:space="preserve">sample size of </w:t>
      </w:r>
      <w:r w:rsidRPr="00EB023E">
        <w:rPr>
          <w:rFonts w:ascii="Times New Roman" w:hAnsi="Times New Roman" w:cs="Times New Roman"/>
          <w:i/>
          <w:iCs/>
        </w:rPr>
        <w:t>N</w:t>
      </w:r>
      <w:r w:rsidRPr="002461D5">
        <w:rPr>
          <w:rFonts w:ascii="Times New Roman" w:hAnsi="Times New Roman" w:cs="Times New Roman"/>
        </w:rPr>
        <w:t xml:space="preserve"> = 2,00</w:t>
      </w:r>
      <w:r w:rsidR="00EB023E">
        <w:rPr>
          <w:rFonts w:ascii="Times New Roman" w:hAnsi="Times New Roman" w:cs="Times New Roman"/>
        </w:rPr>
        <w:t>8</w:t>
      </w:r>
      <w:r w:rsidRPr="002461D5">
        <w:rPr>
          <w:rFonts w:ascii="Times New Roman" w:hAnsi="Times New Roman" w:cs="Times New Roman"/>
        </w:rPr>
        <w:t xml:space="preserve"> with at least </w:t>
      </w:r>
      <w:r w:rsidRPr="00EB023E">
        <w:rPr>
          <w:rFonts w:ascii="Times New Roman" w:hAnsi="Times New Roman" w:cs="Times New Roman"/>
          <w:i/>
          <w:iCs/>
        </w:rPr>
        <w:t>n</w:t>
      </w:r>
      <w:r w:rsidRPr="002461D5">
        <w:rPr>
          <w:rFonts w:ascii="Times New Roman" w:hAnsi="Times New Roman" w:cs="Times New Roman"/>
        </w:rPr>
        <w:t xml:space="preserve"> = 100 </w:t>
      </w:r>
      <w:r w:rsidR="00D95F99">
        <w:rPr>
          <w:rFonts w:ascii="Times New Roman" w:hAnsi="Times New Roman" w:cs="Times New Roman"/>
        </w:rPr>
        <w:t>in</w:t>
      </w:r>
      <w:r w:rsidRPr="002461D5">
        <w:rPr>
          <w:rFonts w:ascii="Times New Roman" w:hAnsi="Times New Roman" w:cs="Times New Roman"/>
        </w:rPr>
        <w:t xml:space="preserve"> each sampling frame. The sample reflects the target population on the quota criteria</w:t>
      </w:r>
      <w:r w:rsidR="004D7A28">
        <w:rPr>
          <w:rFonts w:ascii="Times New Roman" w:hAnsi="Times New Roman" w:cs="Times New Roman"/>
        </w:rPr>
        <w:t xml:space="preserve"> (</w:t>
      </w:r>
      <w:r w:rsidR="004D7A28" w:rsidRPr="00D7756F">
        <w:rPr>
          <w:rFonts w:ascii="Times New Roman" w:hAnsi="Times New Roman" w:cs="Times New Roman"/>
        </w:rPr>
        <w:t>see Table A1 in the online appendices</w:t>
      </w:r>
      <w:r w:rsidR="004D7A28">
        <w:rPr>
          <w:rFonts w:ascii="Times New Roman" w:hAnsi="Times New Roman" w:cs="Times New Roman"/>
        </w:rPr>
        <w:t>)</w:t>
      </w:r>
      <w:r w:rsidRPr="002461D5">
        <w:rPr>
          <w:rFonts w:ascii="Times New Roman" w:hAnsi="Times New Roman" w:cs="Times New Roman"/>
        </w:rPr>
        <w:t xml:space="preserve">. The average respondent is between 45 and 54 years old (measured on a 7-point scale where 1 = </w:t>
      </w:r>
      <w:r w:rsidRPr="00EB023E">
        <w:rPr>
          <w:rFonts w:ascii="Times New Roman" w:hAnsi="Times New Roman" w:cs="Times New Roman"/>
          <w:i/>
          <w:iCs/>
        </w:rPr>
        <w:t>18-24</w:t>
      </w:r>
      <w:r w:rsidRPr="002461D5">
        <w:rPr>
          <w:rFonts w:ascii="Times New Roman" w:hAnsi="Times New Roman" w:cs="Times New Roman"/>
        </w:rPr>
        <w:t xml:space="preserve"> and 7 = 85 or older). </w:t>
      </w:r>
      <w:r w:rsidR="00E00FD4">
        <w:rPr>
          <w:rFonts w:ascii="Times New Roman" w:hAnsi="Times New Roman" w:cs="Times New Roman"/>
        </w:rPr>
        <w:t>The sample is composed of a</w:t>
      </w:r>
      <w:r w:rsidRPr="002461D5">
        <w:rPr>
          <w:rFonts w:ascii="Times New Roman" w:hAnsi="Times New Roman" w:cs="Times New Roman"/>
        </w:rPr>
        <w:t>pproximately 40% persons of color</w:t>
      </w:r>
      <w:r w:rsidR="00E00FD4">
        <w:rPr>
          <w:rFonts w:ascii="Times New Roman" w:hAnsi="Times New Roman" w:cs="Times New Roman"/>
        </w:rPr>
        <w:t xml:space="preserve"> </w:t>
      </w:r>
      <w:r w:rsidRPr="002461D5">
        <w:rPr>
          <w:rFonts w:ascii="Times New Roman" w:hAnsi="Times New Roman" w:cs="Times New Roman"/>
        </w:rPr>
        <w:t>and 51% female</w:t>
      </w:r>
      <w:r w:rsidR="00E00FD4">
        <w:rPr>
          <w:rFonts w:ascii="Times New Roman" w:hAnsi="Times New Roman" w:cs="Times New Roman"/>
        </w:rPr>
        <w:t>s</w:t>
      </w:r>
      <w:r w:rsidRPr="002461D5">
        <w:rPr>
          <w:rFonts w:ascii="Times New Roman" w:hAnsi="Times New Roman" w:cs="Times New Roman"/>
        </w:rPr>
        <w:t>. Census regions were defined according to the U.S. Census Bureau’s map, and in our sample ~22% of respondents live in the Midwest, ~19% live in the Northeast, ~37% live in the South, and ~23% live in the West. In terms of non-</w:t>
      </w:r>
      <w:r w:rsidR="004641C0">
        <w:rPr>
          <w:rFonts w:ascii="Times New Roman" w:hAnsi="Times New Roman" w:cs="Times New Roman"/>
        </w:rPr>
        <w:t>quota</w:t>
      </w:r>
      <w:r w:rsidRPr="002461D5">
        <w:rPr>
          <w:rFonts w:ascii="Times New Roman" w:hAnsi="Times New Roman" w:cs="Times New Roman"/>
        </w:rPr>
        <w:t xml:space="preserve"> demographics, the average respondent has either </w:t>
      </w:r>
      <w:r w:rsidR="00EB023E" w:rsidRPr="00EB023E">
        <w:rPr>
          <w:rFonts w:ascii="Times New Roman" w:hAnsi="Times New Roman" w:cs="Times New Roman"/>
        </w:rPr>
        <w:t>s</w:t>
      </w:r>
      <w:r w:rsidRPr="00EB023E">
        <w:rPr>
          <w:rFonts w:ascii="Times New Roman" w:hAnsi="Times New Roman" w:cs="Times New Roman"/>
        </w:rPr>
        <w:t>ome college</w:t>
      </w:r>
      <w:r w:rsidRPr="002461D5">
        <w:rPr>
          <w:rFonts w:ascii="Times New Roman" w:hAnsi="Times New Roman" w:cs="Times New Roman"/>
        </w:rPr>
        <w:t xml:space="preserve"> or a </w:t>
      </w:r>
      <w:r w:rsidRPr="00EB023E">
        <w:rPr>
          <w:rFonts w:ascii="Times New Roman" w:hAnsi="Times New Roman" w:cs="Times New Roman"/>
        </w:rPr>
        <w:t xml:space="preserve">2-year </w:t>
      </w:r>
      <w:proofErr w:type="gramStart"/>
      <w:r w:rsidRPr="00EB023E">
        <w:rPr>
          <w:rFonts w:ascii="Times New Roman" w:hAnsi="Times New Roman" w:cs="Times New Roman"/>
        </w:rPr>
        <w:t>associate’s</w:t>
      </w:r>
      <w:proofErr w:type="gramEnd"/>
      <w:r w:rsidRPr="00EB023E">
        <w:rPr>
          <w:rFonts w:ascii="Times New Roman" w:hAnsi="Times New Roman" w:cs="Times New Roman"/>
        </w:rPr>
        <w:t xml:space="preserve"> degree or trade school diploma</w:t>
      </w:r>
      <w:r w:rsidRPr="002461D5">
        <w:rPr>
          <w:rFonts w:ascii="Times New Roman" w:hAnsi="Times New Roman" w:cs="Times New Roman"/>
        </w:rPr>
        <w:t xml:space="preserve"> (</w:t>
      </w:r>
      <w:r w:rsidRPr="00EB023E">
        <w:rPr>
          <w:rFonts w:ascii="Times New Roman" w:hAnsi="Times New Roman" w:cs="Times New Roman"/>
          <w:i/>
          <w:iCs/>
        </w:rPr>
        <w:t>M</w:t>
      </w:r>
      <w:r w:rsidRPr="002461D5">
        <w:rPr>
          <w:rFonts w:ascii="Times New Roman" w:hAnsi="Times New Roman" w:cs="Times New Roman"/>
        </w:rPr>
        <w:t xml:space="preserve"> = 4.5 on a 7-point scale where 1 = </w:t>
      </w:r>
      <w:r w:rsidRPr="00EB023E">
        <w:rPr>
          <w:rFonts w:ascii="Times New Roman" w:hAnsi="Times New Roman" w:cs="Times New Roman"/>
          <w:i/>
          <w:iCs/>
        </w:rPr>
        <w:t>Some high school</w:t>
      </w:r>
      <w:r w:rsidRPr="002461D5">
        <w:rPr>
          <w:rFonts w:ascii="Times New Roman" w:hAnsi="Times New Roman" w:cs="Times New Roman"/>
        </w:rPr>
        <w:t xml:space="preserve"> and 7 = </w:t>
      </w:r>
      <w:r w:rsidRPr="00EB023E">
        <w:rPr>
          <w:rFonts w:ascii="Times New Roman" w:hAnsi="Times New Roman" w:cs="Times New Roman"/>
          <w:i/>
          <w:iCs/>
        </w:rPr>
        <w:t>Post-graduate degree</w:t>
      </w:r>
      <w:r w:rsidRPr="002461D5">
        <w:rPr>
          <w:rFonts w:ascii="Times New Roman" w:hAnsi="Times New Roman" w:cs="Times New Roman"/>
        </w:rPr>
        <w:t>), and lives in a household that earns between $45,000 and $75,000 per year (</w:t>
      </w:r>
      <w:r w:rsidRPr="00EB023E">
        <w:rPr>
          <w:rFonts w:ascii="Times New Roman" w:hAnsi="Times New Roman" w:cs="Times New Roman"/>
          <w:i/>
          <w:iCs/>
        </w:rPr>
        <w:t>M</w:t>
      </w:r>
      <w:r w:rsidRPr="002461D5">
        <w:rPr>
          <w:rFonts w:ascii="Times New Roman" w:hAnsi="Times New Roman" w:cs="Times New Roman"/>
        </w:rPr>
        <w:t xml:space="preserve"> = 4.7 on an 8-point scale where 1 = </w:t>
      </w:r>
      <w:r w:rsidRPr="00EB023E">
        <w:rPr>
          <w:rFonts w:ascii="Times New Roman" w:hAnsi="Times New Roman" w:cs="Times New Roman"/>
          <w:i/>
          <w:iCs/>
        </w:rPr>
        <w:t>Less than $15,000</w:t>
      </w:r>
      <w:r w:rsidRPr="002461D5">
        <w:rPr>
          <w:rFonts w:ascii="Times New Roman" w:hAnsi="Times New Roman" w:cs="Times New Roman"/>
        </w:rPr>
        <w:t xml:space="preserve"> and 8 = </w:t>
      </w:r>
      <w:r w:rsidRPr="00EB023E">
        <w:rPr>
          <w:rFonts w:ascii="Times New Roman" w:hAnsi="Times New Roman" w:cs="Times New Roman"/>
          <w:i/>
          <w:iCs/>
        </w:rPr>
        <w:t>More than $150,000</w:t>
      </w:r>
      <w:r w:rsidRPr="002461D5">
        <w:rPr>
          <w:rFonts w:ascii="Times New Roman" w:hAnsi="Times New Roman" w:cs="Times New Roman"/>
        </w:rPr>
        <w:t>).</w:t>
      </w:r>
      <w:r w:rsidR="00EB023E">
        <w:rPr>
          <w:rFonts w:ascii="Times New Roman" w:hAnsi="Times New Roman" w:cs="Times New Roman"/>
        </w:rPr>
        <w:t xml:space="preserve"> The sample underrepresents </w:t>
      </w:r>
      <w:r w:rsidR="004D7A28">
        <w:rPr>
          <w:rFonts w:ascii="Times New Roman" w:hAnsi="Times New Roman" w:cs="Times New Roman"/>
        </w:rPr>
        <w:t>low-education and low-income individuals, and therefore the data were weighted by education and income (</w:t>
      </w:r>
      <w:r w:rsidR="004D7A28" w:rsidRPr="00D7756F">
        <w:rPr>
          <w:rFonts w:ascii="Times New Roman" w:hAnsi="Times New Roman" w:cs="Times New Roman"/>
        </w:rPr>
        <w:t>see Table A2</w:t>
      </w:r>
      <w:r w:rsidR="004D7A28">
        <w:rPr>
          <w:rFonts w:ascii="Times New Roman" w:hAnsi="Times New Roman" w:cs="Times New Roman"/>
        </w:rPr>
        <w:t xml:space="preserve"> online for the weighting scheme).</w:t>
      </w:r>
      <w:r w:rsidR="008403B5">
        <w:rPr>
          <w:rFonts w:ascii="Times New Roman" w:hAnsi="Times New Roman" w:cs="Times New Roman"/>
        </w:rPr>
        <w:t xml:space="preserve"> </w:t>
      </w:r>
      <w:r w:rsidR="008403B5" w:rsidRPr="008403B5">
        <w:rPr>
          <w:rFonts w:ascii="Times New Roman" w:hAnsi="Times New Roman" w:cs="Times New Roman"/>
        </w:rPr>
        <w:t xml:space="preserve">Missing values were imputed using a chained equations </w:t>
      </w:r>
      <w:r w:rsidR="00D35FE5">
        <w:rPr>
          <w:rFonts w:ascii="Times New Roman" w:hAnsi="Times New Roman" w:cs="Times New Roman"/>
        </w:rPr>
        <w:t xml:space="preserve">multiple imputation </w:t>
      </w:r>
      <w:r w:rsidR="008403B5" w:rsidRPr="008403B5">
        <w:rPr>
          <w:rFonts w:ascii="Times New Roman" w:hAnsi="Times New Roman" w:cs="Times New Roman"/>
        </w:rPr>
        <w:t>technique</w:t>
      </w:r>
      <w:r w:rsidR="00AD70D7">
        <w:rPr>
          <w:rFonts w:ascii="Times New Roman" w:hAnsi="Times New Roman" w:cs="Times New Roman"/>
        </w:rPr>
        <w:t>.</w:t>
      </w:r>
    </w:p>
    <w:p w14:paraId="2EDD081D" w14:textId="774107C7" w:rsidR="00D72CB9" w:rsidRPr="00AC0710" w:rsidRDefault="00AC0710" w:rsidP="0072519F">
      <w:pPr>
        <w:widowControl w:val="0"/>
        <w:spacing w:line="480" w:lineRule="auto"/>
        <w:rPr>
          <w:rFonts w:ascii="Times New Roman" w:hAnsi="Times New Roman" w:cs="Times New Roman"/>
          <w:b/>
          <w:bCs/>
        </w:rPr>
      </w:pPr>
      <w:r w:rsidRPr="00AC0710">
        <w:rPr>
          <w:rFonts w:ascii="Times New Roman" w:hAnsi="Times New Roman" w:cs="Times New Roman"/>
          <w:b/>
          <w:bCs/>
        </w:rPr>
        <w:t>Measures</w:t>
      </w:r>
    </w:p>
    <w:p w14:paraId="7F4027A3" w14:textId="56F7F831" w:rsidR="00D72CB9" w:rsidRPr="00AC0710" w:rsidRDefault="00D72CB9" w:rsidP="0072519F">
      <w:pPr>
        <w:widowControl w:val="0"/>
        <w:spacing w:line="480" w:lineRule="auto"/>
        <w:rPr>
          <w:rFonts w:ascii="Times New Roman" w:hAnsi="Times New Roman" w:cs="Times New Roman"/>
          <w:b/>
          <w:bCs/>
          <w:i/>
          <w:iCs/>
        </w:rPr>
      </w:pPr>
      <w:r w:rsidRPr="00AC0710">
        <w:rPr>
          <w:rFonts w:ascii="Times New Roman" w:hAnsi="Times New Roman" w:cs="Times New Roman"/>
          <w:b/>
          <w:bCs/>
          <w:i/>
          <w:iCs/>
        </w:rPr>
        <w:t>Exposure and Engagement</w:t>
      </w:r>
    </w:p>
    <w:p w14:paraId="57695427" w14:textId="14B52CCB" w:rsidR="005F6F2D" w:rsidRDefault="00AC0710" w:rsidP="0072519F">
      <w:pPr>
        <w:widowControl w:val="0"/>
        <w:spacing w:line="480" w:lineRule="auto"/>
        <w:rPr>
          <w:rFonts w:ascii="Times New Roman" w:hAnsi="Times New Roman" w:cs="Times New Roman"/>
        </w:rPr>
      </w:pPr>
      <w:r>
        <w:rPr>
          <w:rFonts w:ascii="Times New Roman" w:hAnsi="Times New Roman" w:cs="Times New Roman"/>
        </w:rPr>
        <w:tab/>
      </w:r>
      <w:del w:id="198" w:author="Dan Lane" w:date="2023-03-16T12:16:00Z">
        <w:r w:rsidR="004444DE" w:rsidDel="00C40933">
          <w:rPr>
            <w:rFonts w:ascii="Times New Roman" w:hAnsi="Times New Roman" w:cs="Times New Roman"/>
          </w:rPr>
          <w:delText xml:space="preserve">Prior literature suggests that news exposure </w:delText>
        </w:r>
        <w:r w:rsidR="004444DE" w:rsidRPr="00810EF8" w:rsidDel="00C40933">
          <w:rPr>
            <w:rFonts w:ascii="Times New Roman" w:hAnsi="Times New Roman" w:cs="Times New Roman"/>
          </w:rPr>
          <w:delText>has both</w:delText>
        </w:r>
      </w:del>
      <w:ins w:id="199" w:author="Dan Lane" w:date="2023-03-16T12:16:00Z">
        <w:r w:rsidR="00C40933">
          <w:rPr>
            <w:rFonts w:ascii="Times New Roman" w:hAnsi="Times New Roman" w:cs="Times New Roman"/>
          </w:rPr>
          <w:t xml:space="preserve">Our study </w:t>
        </w:r>
      </w:ins>
      <w:ins w:id="200" w:author="Dan Lane" w:date="2023-03-16T12:17:00Z">
        <w:r w:rsidR="00C40933">
          <w:rPr>
            <w:rFonts w:ascii="Times New Roman" w:hAnsi="Times New Roman" w:cs="Times New Roman"/>
          </w:rPr>
          <w:t xml:space="preserve">was </w:t>
        </w:r>
      </w:ins>
      <w:ins w:id="201" w:author="Dan Lane" w:date="2023-03-16T12:16:00Z">
        <w:r w:rsidR="00C40933">
          <w:rPr>
            <w:rFonts w:ascii="Times New Roman" w:hAnsi="Times New Roman" w:cs="Times New Roman"/>
          </w:rPr>
          <w:t xml:space="preserve">explicitly </w:t>
        </w:r>
      </w:ins>
      <w:ins w:id="202" w:author="Dan Lane" w:date="2023-03-16T12:17:00Z">
        <w:r w:rsidR="00C40933">
          <w:rPr>
            <w:rFonts w:ascii="Times New Roman" w:hAnsi="Times New Roman" w:cs="Times New Roman"/>
          </w:rPr>
          <w:t xml:space="preserve">designed to capture </w:t>
        </w:r>
      </w:ins>
      <w:ins w:id="203" w:author="Dan Lane" w:date="2023-03-16T12:16:00Z">
        <w:r w:rsidR="00C40933">
          <w:rPr>
            <w:rFonts w:ascii="Times New Roman" w:hAnsi="Times New Roman" w:cs="Times New Roman"/>
          </w:rPr>
          <w:t>incidental exposure on both the</w:t>
        </w:r>
      </w:ins>
      <w:r w:rsidR="004444DE" w:rsidRPr="00810EF8">
        <w:rPr>
          <w:rFonts w:ascii="Times New Roman" w:hAnsi="Times New Roman" w:cs="Times New Roman"/>
        </w:rPr>
        <w:t xml:space="preserve"> </w:t>
      </w:r>
      <w:ins w:id="204" w:author="Dan Lane" w:date="2023-03-16T12:17:00Z">
        <w:r w:rsidR="00C40933">
          <w:rPr>
            <w:rFonts w:ascii="Times New Roman" w:hAnsi="Times New Roman" w:cs="Times New Roman"/>
          </w:rPr>
          <w:t>trait- and state-levels</w:t>
        </w:r>
      </w:ins>
      <w:ins w:id="205" w:author="Dan Lane" w:date="2023-03-16T12:24:00Z">
        <w:r w:rsidR="000C3B3D">
          <w:rPr>
            <w:rFonts w:ascii="Times New Roman" w:hAnsi="Times New Roman" w:cs="Times New Roman"/>
          </w:rPr>
          <w:t xml:space="preserve">, in order </w:t>
        </w:r>
      </w:ins>
      <w:ins w:id="206" w:author="Dan Lane" w:date="2023-03-16T12:25:00Z">
        <w:r w:rsidR="00C8430F">
          <w:rPr>
            <w:rFonts w:ascii="Times New Roman" w:hAnsi="Times New Roman" w:cs="Times New Roman"/>
          </w:rPr>
          <w:t>to better understand this phenomenon at differing levels of</w:t>
        </w:r>
      </w:ins>
      <w:ins w:id="207" w:author="Dan Lane" w:date="2023-03-16T12:24:00Z">
        <w:r w:rsidR="00C8430F">
          <w:rPr>
            <w:rFonts w:ascii="Times New Roman" w:hAnsi="Times New Roman" w:cs="Times New Roman"/>
          </w:rPr>
          <w:t xml:space="preserve"> </w:t>
        </w:r>
      </w:ins>
      <w:ins w:id="208" w:author="Dan Lane" w:date="2023-03-16T12:25:00Z">
        <w:r w:rsidR="00C8430F">
          <w:rPr>
            <w:rFonts w:ascii="Times New Roman" w:hAnsi="Times New Roman" w:cs="Times New Roman"/>
          </w:rPr>
          <w:t>stability</w:t>
        </w:r>
      </w:ins>
      <w:ins w:id="209" w:author="Dan Lane" w:date="2023-03-16T12:24:00Z">
        <w:r w:rsidR="00C8430F">
          <w:rPr>
            <w:rFonts w:ascii="Times New Roman" w:hAnsi="Times New Roman" w:cs="Times New Roman"/>
          </w:rPr>
          <w:t xml:space="preserve"> and context-dependen</w:t>
        </w:r>
      </w:ins>
      <w:ins w:id="210" w:author="Dan Lane" w:date="2023-03-16T12:25:00Z">
        <w:r w:rsidR="00C8430F">
          <w:rPr>
            <w:rFonts w:ascii="Times New Roman" w:hAnsi="Times New Roman" w:cs="Times New Roman"/>
          </w:rPr>
          <w:t>ce</w:t>
        </w:r>
      </w:ins>
      <w:ins w:id="211" w:author="Dan Lane" w:date="2023-03-16T12:24:00Z">
        <w:r w:rsidR="00C8430F">
          <w:rPr>
            <w:rFonts w:ascii="Times New Roman" w:hAnsi="Times New Roman" w:cs="Times New Roman"/>
          </w:rPr>
          <w:t xml:space="preserve"> </w:t>
        </w:r>
      </w:ins>
      <w:del w:id="212" w:author="Dan Lane" w:date="2023-03-16T12:17:00Z">
        <w:r w:rsidR="004444DE" w:rsidRPr="00810EF8" w:rsidDel="00C40933">
          <w:rPr>
            <w:rFonts w:ascii="Times New Roman" w:hAnsi="Times New Roman" w:cs="Times New Roman"/>
          </w:rPr>
          <w:delText>‘trait-like’ and ‘state-like’ properties</w:delText>
        </w:r>
        <w:r w:rsidR="004444DE" w:rsidDel="00C40933">
          <w:rPr>
            <w:rFonts w:ascii="Times New Roman" w:hAnsi="Times New Roman" w:cs="Times New Roman"/>
          </w:rPr>
          <w:delText xml:space="preserve"> </w:delText>
        </w:r>
      </w:del>
      <w:r w:rsidR="004444DE">
        <w:rPr>
          <w:rFonts w:ascii="Times New Roman" w:hAnsi="Times New Roman" w:cs="Times New Roman"/>
        </w:rPr>
        <w:t>(</w:t>
      </w:r>
      <w:r w:rsidR="004444DE" w:rsidRPr="00555D30">
        <w:rPr>
          <w:rFonts w:ascii="Times New Roman" w:hAnsi="Times New Roman" w:cs="Times New Roman"/>
        </w:rPr>
        <w:t>Weeks &amp; Lane, 2020</w:t>
      </w:r>
      <w:r w:rsidR="004444DE">
        <w:rPr>
          <w:rFonts w:ascii="Times New Roman" w:hAnsi="Times New Roman" w:cs="Times New Roman"/>
        </w:rPr>
        <w:t>)</w:t>
      </w:r>
      <w:del w:id="213" w:author="Dan Lane" w:date="2023-03-16T12:17:00Z">
        <w:r w:rsidR="004444DE" w:rsidDel="00C40933">
          <w:rPr>
            <w:rFonts w:ascii="Times New Roman" w:hAnsi="Times New Roman" w:cs="Times New Roman"/>
          </w:rPr>
          <w:delText xml:space="preserve">, and </w:delText>
        </w:r>
        <w:r w:rsidR="00A57184" w:rsidDel="00C40933">
          <w:rPr>
            <w:rFonts w:ascii="Times New Roman" w:hAnsi="Times New Roman" w:cs="Times New Roman"/>
          </w:rPr>
          <w:delText>our study design allows us to include both</w:delText>
        </w:r>
      </w:del>
      <w:r w:rsidR="004444DE">
        <w:rPr>
          <w:rFonts w:ascii="Times New Roman" w:hAnsi="Times New Roman" w:cs="Times New Roman"/>
        </w:rPr>
        <w:t xml:space="preserve">. On the trait-like side, </w:t>
      </w:r>
      <w:r w:rsidR="004444DE">
        <w:rPr>
          <w:rFonts w:ascii="Times New Roman" w:hAnsi="Times New Roman" w:cs="Times New Roman"/>
          <w:i/>
          <w:iCs/>
        </w:rPr>
        <w:t>total exposure</w:t>
      </w:r>
      <w:r w:rsidR="004444DE">
        <w:rPr>
          <w:rFonts w:ascii="Times New Roman" w:hAnsi="Times New Roman" w:cs="Times New Roman"/>
        </w:rPr>
        <w:t xml:space="preserve"> to political information was measured with six questionnaire items asking respondents how often in the past week they have encountered the following types of information (0 = </w:t>
      </w:r>
      <w:r w:rsidR="004444DE">
        <w:rPr>
          <w:rFonts w:ascii="Times New Roman" w:hAnsi="Times New Roman" w:cs="Times New Roman"/>
          <w:i/>
          <w:iCs/>
        </w:rPr>
        <w:t>Never</w:t>
      </w:r>
      <w:r w:rsidR="004444DE">
        <w:rPr>
          <w:rFonts w:ascii="Times New Roman" w:hAnsi="Times New Roman" w:cs="Times New Roman"/>
        </w:rPr>
        <w:t xml:space="preserve"> and 4 = </w:t>
      </w:r>
      <w:r w:rsidR="004444DE">
        <w:rPr>
          <w:rFonts w:ascii="Times New Roman" w:hAnsi="Times New Roman" w:cs="Times New Roman"/>
          <w:i/>
          <w:iCs/>
        </w:rPr>
        <w:t>Several times a day</w:t>
      </w:r>
      <w:r w:rsidR="004444DE">
        <w:rPr>
          <w:rFonts w:ascii="Times New Roman" w:hAnsi="Times New Roman" w:cs="Times New Roman"/>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Pr>
          <w:rFonts w:ascii="Times New Roman" w:hAnsi="Times New Roman" w:cs="Times New Roman"/>
        </w:rPr>
        <w:t>Weeks et al., 2017</w:t>
      </w:r>
      <w:r w:rsidR="004444DE">
        <w:rPr>
          <w:rFonts w:ascii="Times New Roman" w:hAnsi="Times New Roman" w:cs="Times New Roman"/>
        </w:rPr>
        <w:t>).</w:t>
      </w:r>
      <w:r w:rsidR="006310A4">
        <w:rPr>
          <w:rFonts w:ascii="Times New Roman" w:hAnsi="Times New Roman" w:cs="Times New Roman"/>
        </w:rPr>
        <w:t xml:space="preserve"> These items were averaged for each respondent, and the resulting scale</w:t>
      </w:r>
      <w:r w:rsidR="00587B7A">
        <w:rPr>
          <w:rFonts w:ascii="Times New Roman" w:hAnsi="Times New Roman" w:cs="Times New Roman"/>
        </w:rPr>
        <w:t xml:space="preserve"> is reliable</w:t>
      </w:r>
      <w:r w:rsidR="00D56653">
        <w:rPr>
          <w:rFonts w:ascii="Times New Roman" w:hAnsi="Times New Roman" w:cs="Times New Roman"/>
        </w:rPr>
        <w:t xml:space="preserve"> (Cronbach’s alpha </w:t>
      </w:r>
      <w:r w:rsidR="00D56653" w:rsidRPr="00B7551F">
        <w:rPr>
          <w:rFonts w:ascii="Times New Roman" w:hAnsi="Times New Roman" w:cs="Times New Roman"/>
        </w:rPr>
        <w:t>= .</w:t>
      </w:r>
      <w:r w:rsidR="00B7551F" w:rsidRPr="00B7551F">
        <w:rPr>
          <w:rFonts w:ascii="Times New Roman" w:hAnsi="Times New Roman" w:cs="Times New Roman"/>
        </w:rPr>
        <w:t>96</w:t>
      </w:r>
      <w:r w:rsidR="00D56653" w:rsidRPr="00B7551F">
        <w:rPr>
          <w:rFonts w:ascii="Times New Roman" w:hAnsi="Times New Roman" w:cs="Times New Roman"/>
        </w:rPr>
        <w:t>)</w:t>
      </w:r>
      <w:r w:rsidR="00587B7A" w:rsidRPr="00B7551F">
        <w:rPr>
          <w:rFonts w:ascii="Times New Roman" w:hAnsi="Times New Roman" w:cs="Times New Roman"/>
        </w:rPr>
        <w:t>.</w:t>
      </w:r>
      <w:r w:rsidR="00587B7A">
        <w:rPr>
          <w:rFonts w:ascii="Times New Roman" w:hAnsi="Times New Roman" w:cs="Times New Roman"/>
        </w:rPr>
        <w:t xml:space="preserve"> The variable </w:t>
      </w:r>
      <w:r w:rsidR="006310A4">
        <w:rPr>
          <w:rFonts w:ascii="Times New Roman" w:hAnsi="Times New Roman" w:cs="Times New Roman"/>
        </w:rPr>
        <w:t xml:space="preserve">has a mean of 1.8 </w:t>
      </w:r>
      <w:r w:rsidR="00EE40DA">
        <w:rPr>
          <w:rFonts w:ascii="Times New Roman" w:hAnsi="Times New Roman" w:cs="Times New Roman"/>
        </w:rPr>
        <w:t>(</w:t>
      </w:r>
      <w:r w:rsidR="00EE40DA" w:rsidRPr="00EE40DA">
        <w:rPr>
          <w:rFonts w:ascii="Times New Roman" w:hAnsi="Times New Roman" w:cs="Times New Roman"/>
          <w:i/>
          <w:iCs/>
        </w:rPr>
        <w:t>SD</w:t>
      </w:r>
      <w:r w:rsidR="00EE40DA">
        <w:rPr>
          <w:rFonts w:ascii="Times New Roman" w:hAnsi="Times New Roman" w:cs="Times New Roman"/>
        </w:rPr>
        <w:t xml:space="preserve"> = </w:t>
      </w:r>
      <w:r w:rsidR="006310A4">
        <w:rPr>
          <w:rFonts w:ascii="Times New Roman" w:hAnsi="Times New Roman" w:cs="Times New Roman"/>
        </w:rPr>
        <w:t>1.3</w:t>
      </w:r>
      <w:r w:rsidR="00EE40DA">
        <w:rPr>
          <w:rFonts w:ascii="Times New Roman" w:hAnsi="Times New Roman" w:cs="Times New Roman"/>
        </w:rPr>
        <w:t>)</w:t>
      </w:r>
      <w:r w:rsidR="006310A4">
        <w:rPr>
          <w:rFonts w:ascii="Times New Roman" w:hAnsi="Times New Roman" w:cs="Times New Roman"/>
        </w:rPr>
        <w:t xml:space="preserve">. </w:t>
      </w:r>
    </w:p>
    <w:p w14:paraId="5448A1B7" w14:textId="171C5210" w:rsidR="00AC0710" w:rsidRDefault="005F6F2D" w:rsidP="0072519F">
      <w:pPr>
        <w:widowControl w:val="0"/>
        <w:spacing w:line="480" w:lineRule="auto"/>
        <w:rPr>
          <w:rFonts w:ascii="Times New Roman" w:hAnsi="Times New Roman" w:cs="Times New Roman"/>
        </w:rPr>
      </w:pPr>
      <w:r>
        <w:rPr>
          <w:rFonts w:ascii="Times New Roman" w:hAnsi="Times New Roman" w:cs="Times New Roman"/>
        </w:rPr>
        <w:tab/>
      </w:r>
      <w:r w:rsidR="002C1710">
        <w:rPr>
          <w:rFonts w:ascii="Times New Roman" w:hAnsi="Times New Roman" w:cs="Times New Roman"/>
        </w:rPr>
        <w:t>I</w:t>
      </w:r>
      <w:r w:rsidR="00B765AA">
        <w:rPr>
          <w:rFonts w:ascii="Times New Roman" w:hAnsi="Times New Roman" w:cs="Times New Roman"/>
        </w:rPr>
        <w:t>t is important to clarify whether exposure was incidental (</w:t>
      </w:r>
      <w:proofErr w:type="spellStart"/>
      <w:r w:rsidR="005D5D30" w:rsidRPr="001E2991">
        <w:rPr>
          <w:rFonts w:ascii="Times New Roman" w:hAnsi="Times New Roman" w:cs="Times New Roman"/>
        </w:rPr>
        <w:t>Nanz</w:t>
      </w:r>
      <w:proofErr w:type="spellEnd"/>
      <w:r w:rsidR="005D5D30" w:rsidRPr="001E2991">
        <w:rPr>
          <w:rFonts w:ascii="Times New Roman" w:hAnsi="Times New Roman" w:cs="Times New Roman"/>
        </w:rPr>
        <w:t xml:space="preserve"> &amp; </w:t>
      </w:r>
      <w:proofErr w:type="spellStart"/>
      <w:r w:rsidR="005D5D30" w:rsidRPr="001E2991">
        <w:rPr>
          <w:rFonts w:ascii="Times New Roman" w:hAnsi="Times New Roman" w:cs="Times New Roman"/>
        </w:rPr>
        <w:t>Matthes</w:t>
      </w:r>
      <w:proofErr w:type="spellEnd"/>
      <w:r w:rsidR="005D5D30" w:rsidRPr="001E2991">
        <w:rPr>
          <w:rFonts w:ascii="Times New Roman" w:hAnsi="Times New Roman" w:cs="Times New Roman"/>
        </w:rPr>
        <w:t xml:space="preserve">, </w:t>
      </w:r>
      <w:r w:rsidR="001E2991" w:rsidRPr="001E2991">
        <w:rPr>
          <w:rFonts w:ascii="Times New Roman" w:hAnsi="Times New Roman" w:cs="Times New Roman"/>
        </w:rPr>
        <w:t>202</w:t>
      </w:r>
      <w:r w:rsidR="0021067E">
        <w:rPr>
          <w:rFonts w:ascii="Times New Roman" w:hAnsi="Times New Roman" w:cs="Times New Roman"/>
        </w:rPr>
        <w:t>2</w:t>
      </w:r>
      <w:r w:rsidR="00B765AA">
        <w:rPr>
          <w:rFonts w:ascii="Times New Roman" w:hAnsi="Times New Roman" w:cs="Times New Roman"/>
        </w:rPr>
        <w:t>). Therefore, i</w:t>
      </w:r>
      <w:r w:rsidR="006310A4">
        <w:rPr>
          <w:rFonts w:ascii="Times New Roman" w:hAnsi="Times New Roman" w:cs="Times New Roman"/>
        </w:rPr>
        <w:t xml:space="preserve">mmediately after answering </w:t>
      </w:r>
      <w:r w:rsidR="002C37DF">
        <w:rPr>
          <w:rFonts w:ascii="Times New Roman" w:hAnsi="Times New Roman" w:cs="Times New Roman"/>
        </w:rPr>
        <w:t>the above</w:t>
      </w:r>
      <w:r w:rsidR="006310A4">
        <w:rPr>
          <w:rFonts w:ascii="Times New Roman" w:hAnsi="Times New Roman" w:cs="Times New Roman"/>
        </w:rPr>
        <w:t xml:space="preserve"> battery of questions, respondents were asked a follow</w:t>
      </w:r>
      <w:r w:rsidR="002C37DF">
        <w:rPr>
          <w:rFonts w:ascii="Times New Roman" w:hAnsi="Times New Roman" w:cs="Times New Roman"/>
        </w:rPr>
        <w:t>-</w:t>
      </w:r>
      <w:r w:rsidR="006310A4">
        <w:rPr>
          <w:rFonts w:ascii="Times New Roman" w:hAnsi="Times New Roman" w:cs="Times New Roman"/>
        </w:rPr>
        <w:t>up question</w:t>
      </w:r>
      <w:r w:rsidR="00EE40DA">
        <w:rPr>
          <w:rFonts w:ascii="Times New Roman" w:hAnsi="Times New Roman" w:cs="Times New Roman"/>
        </w:rPr>
        <w:t xml:space="preserve">: “On social media, some people intentionally search for news or political information, but others come across such information accidentally. What about you?” (0 = </w:t>
      </w:r>
      <w:r w:rsidR="00EE40DA">
        <w:rPr>
          <w:rFonts w:ascii="Times New Roman" w:hAnsi="Times New Roman" w:cs="Times New Roman"/>
          <w:i/>
          <w:iCs/>
        </w:rPr>
        <w:t>Always intentionally</w:t>
      </w:r>
      <w:r w:rsidR="00EE40DA">
        <w:rPr>
          <w:rFonts w:ascii="Times New Roman" w:hAnsi="Times New Roman" w:cs="Times New Roman"/>
        </w:rPr>
        <w:t xml:space="preserve"> and 4 = </w:t>
      </w:r>
      <w:r w:rsidR="00EE40DA">
        <w:rPr>
          <w:rFonts w:ascii="Times New Roman" w:hAnsi="Times New Roman" w:cs="Times New Roman"/>
          <w:i/>
          <w:iCs/>
        </w:rPr>
        <w:t>Always accidentally</w:t>
      </w:r>
      <w:r w:rsidR="00EE40DA">
        <w:rPr>
          <w:rFonts w:ascii="Times New Roman" w:hAnsi="Times New Roman" w:cs="Times New Roman"/>
        </w:rPr>
        <w:t xml:space="preserve">). To create a measure of </w:t>
      </w:r>
      <w:ins w:id="214" w:author="Dan Lane" w:date="2023-03-16T12:18:00Z">
        <w:r w:rsidR="00C40933" w:rsidRPr="00C40933">
          <w:rPr>
            <w:rFonts w:ascii="Times New Roman" w:hAnsi="Times New Roman" w:cs="Times New Roman"/>
            <w:i/>
            <w:iCs/>
            <w:rPrChange w:id="215" w:author="Dan Lane" w:date="2023-03-16T12:18:00Z">
              <w:rPr>
                <w:rFonts w:ascii="Times New Roman" w:hAnsi="Times New Roman" w:cs="Times New Roman"/>
              </w:rPr>
            </w:rPrChange>
          </w:rPr>
          <w:t xml:space="preserve">trait </w:t>
        </w:r>
      </w:ins>
      <w:r w:rsidR="00EE40DA" w:rsidRPr="00C40933">
        <w:rPr>
          <w:rFonts w:ascii="Times New Roman" w:hAnsi="Times New Roman" w:cs="Times New Roman"/>
          <w:i/>
          <w:iCs/>
        </w:rPr>
        <w:t>incidental</w:t>
      </w:r>
      <w:r w:rsidR="00EE40DA">
        <w:rPr>
          <w:rFonts w:ascii="Times New Roman" w:hAnsi="Times New Roman" w:cs="Times New Roman"/>
          <w:i/>
          <w:iCs/>
        </w:rPr>
        <w:t xml:space="preserve"> exposure</w:t>
      </w:r>
      <w:r w:rsidR="00EE40DA">
        <w:rPr>
          <w:rFonts w:ascii="Times New Roman" w:hAnsi="Times New Roman" w:cs="Times New Roman"/>
        </w:rPr>
        <w:t xml:space="preserve">, this item was multiplied by the total exposure scale, and then the square root was calculated to maintain the original 5-point </w:t>
      </w:r>
      <w:r w:rsidR="002C37DF">
        <w:rPr>
          <w:rFonts w:ascii="Times New Roman" w:hAnsi="Times New Roman" w:cs="Times New Roman"/>
        </w:rPr>
        <w:t>metric</w:t>
      </w:r>
      <w:r w:rsidR="00EE40DA">
        <w:rPr>
          <w:rFonts w:ascii="Times New Roman" w:hAnsi="Times New Roman" w:cs="Times New Roman"/>
        </w:rPr>
        <w:t xml:space="preserve">. </w:t>
      </w:r>
      <w:del w:id="216" w:author="Dan Lane" w:date="2023-03-16T12:26:00Z">
        <w:r w:rsidR="00EE40DA" w:rsidDel="00C8430F">
          <w:rPr>
            <w:rFonts w:ascii="Times New Roman" w:hAnsi="Times New Roman" w:cs="Times New Roman"/>
          </w:rPr>
          <w:delText xml:space="preserve">The </w:delText>
        </w:r>
      </w:del>
      <w:ins w:id="217" w:author="Dan Lane" w:date="2023-03-16T12:26:00Z">
        <w:r w:rsidR="00C8430F">
          <w:rPr>
            <w:rFonts w:ascii="Times New Roman" w:hAnsi="Times New Roman" w:cs="Times New Roman"/>
          </w:rPr>
          <w:t xml:space="preserve">This </w:t>
        </w:r>
      </w:ins>
      <w:r w:rsidR="00EE40DA">
        <w:rPr>
          <w:rFonts w:ascii="Times New Roman" w:hAnsi="Times New Roman" w:cs="Times New Roman"/>
        </w:rPr>
        <w:t>variable has a mean of 1.5 (</w:t>
      </w:r>
      <w:r w:rsidR="00EE40DA" w:rsidRPr="00EE40DA">
        <w:rPr>
          <w:rFonts w:ascii="Times New Roman" w:hAnsi="Times New Roman" w:cs="Times New Roman"/>
          <w:i/>
          <w:iCs/>
        </w:rPr>
        <w:t>SD</w:t>
      </w:r>
      <w:r w:rsidR="00EE40DA">
        <w:rPr>
          <w:rFonts w:ascii="Times New Roman" w:hAnsi="Times New Roman" w:cs="Times New Roman"/>
        </w:rPr>
        <w:t xml:space="preserve"> = 1.1)</w:t>
      </w:r>
      <w:ins w:id="218" w:author="Dan Lane" w:date="2023-03-16T12:26:00Z">
        <w:r w:rsidR="00C8430F">
          <w:rPr>
            <w:rFonts w:ascii="Times New Roman" w:hAnsi="Times New Roman" w:cs="Times New Roman"/>
          </w:rPr>
          <w:t xml:space="preserve"> and capture</w:t>
        </w:r>
      </w:ins>
      <w:ins w:id="219" w:author="Dan Lane" w:date="2023-03-16T12:27:00Z">
        <w:r w:rsidR="00C8430F">
          <w:rPr>
            <w:rFonts w:ascii="Times New Roman" w:hAnsi="Times New Roman" w:cs="Times New Roman"/>
          </w:rPr>
          <w:t>s</w:t>
        </w:r>
      </w:ins>
      <w:ins w:id="220" w:author="Dan Lane" w:date="2023-03-16T12:26:00Z">
        <w:r w:rsidR="00C8430F">
          <w:rPr>
            <w:rFonts w:ascii="Times New Roman" w:hAnsi="Times New Roman" w:cs="Times New Roman"/>
          </w:rPr>
          <w:t xml:space="preserve"> </w:t>
        </w:r>
      </w:ins>
      <w:ins w:id="221" w:author="Dan Lane" w:date="2023-03-16T12:27:00Z">
        <w:r w:rsidR="00C8430F">
          <w:rPr>
            <w:rFonts w:ascii="Times New Roman" w:hAnsi="Times New Roman" w:cs="Times New Roman"/>
          </w:rPr>
          <w:t>a general (i.e., trait-like) tendency to encounter news incidentally</w:t>
        </w:r>
      </w:ins>
      <w:r w:rsidR="00EE40DA">
        <w:rPr>
          <w:rFonts w:ascii="Times New Roman" w:hAnsi="Times New Roman" w:cs="Times New Roman"/>
        </w:rPr>
        <w:t>.</w:t>
      </w:r>
    </w:p>
    <w:p w14:paraId="79398B9F" w14:textId="3820471A" w:rsidR="005F6F2D" w:rsidRDefault="005F6F2D" w:rsidP="0072519F">
      <w:pPr>
        <w:widowControl w:val="0"/>
        <w:spacing w:line="480" w:lineRule="auto"/>
        <w:rPr>
          <w:rFonts w:ascii="Times New Roman" w:hAnsi="Times New Roman" w:cs="Times New Roman"/>
        </w:rPr>
      </w:pPr>
      <w:r>
        <w:rPr>
          <w:rFonts w:ascii="Times New Roman" w:hAnsi="Times New Roman" w:cs="Times New Roman"/>
        </w:rPr>
        <w:tab/>
        <w:t xml:space="preserve">The state-like measures </w:t>
      </w:r>
      <w:r w:rsidR="00421155">
        <w:rPr>
          <w:rFonts w:ascii="Times New Roman" w:hAnsi="Times New Roman" w:cs="Times New Roman"/>
        </w:rPr>
        <w:t xml:space="preserve">were </w:t>
      </w:r>
      <w:r>
        <w:rPr>
          <w:rFonts w:ascii="Times New Roman" w:hAnsi="Times New Roman" w:cs="Times New Roman"/>
        </w:rPr>
        <w:t xml:space="preserve">centered on the embedded story stimuli. </w:t>
      </w:r>
      <w:r w:rsidR="001E2991">
        <w:rPr>
          <w:rFonts w:ascii="Times New Roman" w:hAnsi="Times New Roman" w:cs="Times New Roman"/>
        </w:rPr>
        <w:t>Once shown the story, r</w:t>
      </w:r>
      <w:r>
        <w:rPr>
          <w:rFonts w:ascii="Times New Roman" w:hAnsi="Times New Roman" w:cs="Times New Roman"/>
        </w:rPr>
        <w:t>espondents were</w:t>
      </w:r>
      <w:r w:rsidR="0066743E">
        <w:rPr>
          <w:rFonts w:ascii="Times New Roman" w:hAnsi="Times New Roman" w:cs="Times New Roman"/>
        </w:rPr>
        <w:t xml:space="preserve"> </w:t>
      </w:r>
      <w:r>
        <w:rPr>
          <w:rFonts w:ascii="Times New Roman" w:hAnsi="Times New Roman" w:cs="Times New Roman"/>
        </w:rPr>
        <w:t xml:space="preserve">asked whether they had seen </w:t>
      </w:r>
      <w:r w:rsidR="001E2991">
        <w:rPr>
          <w:rFonts w:ascii="Times New Roman" w:hAnsi="Times New Roman" w:cs="Times New Roman"/>
        </w:rPr>
        <w:t xml:space="preserve">it </w:t>
      </w:r>
      <w:r>
        <w:rPr>
          <w:rFonts w:ascii="Times New Roman" w:hAnsi="Times New Roman" w:cs="Times New Roman"/>
        </w:rPr>
        <w:t xml:space="preserve">on Facebook. A follow-up question asked whether they had seen it on some other social media platform, and </w:t>
      </w:r>
      <w:r w:rsidR="00FB2273">
        <w:rPr>
          <w:rFonts w:ascii="Times New Roman" w:hAnsi="Times New Roman" w:cs="Times New Roman"/>
        </w:rPr>
        <w:t xml:space="preserve">answers to these two items were recoded so that 1 = </w:t>
      </w:r>
      <w:r w:rsidR="00FB2273">
        <w:rPr>
          <w:rFonts w:ascii="Times New Roman" w:hAnsi="Times New Roman" w:cs="Times New Roman"/>
          <w:i/>
          <w:iCs/>
        </w:rPr>
        <w:t>Exposed</w:t>
      </w:r>
      <w:r w:rsidR="00FB2273">
        <w:rPr>
          <w:rFonts w:ascii="Times New Roman" w:hAnsi="Times New Roman" w:cs="Times New Roman"/>
        </w:rPr>
        <w:t xml:space="preserve"> and 0 = </w:t>
      </w:r>
      <w:r w:rsidR="00FB2273">
        <w:rPr>
          <w:rFonts w:ascii="Times New Roman" w:hAnsi="Times New Roman" w:cs="Times New Roman"/>
          <w:i/>
          <w:iCs/>
        </w:rPr>
        <w:t>Not exposed</w:t>
      </w:r>
      <w:r w:rsidR="00FB2273">
        <w:rPr>
          <w:rFonts w:ascii="Times New Roman" w:hAnsi="Times New Roman" w:cs="Times New Roman"/>
        </w:rPr>
        <w:t xml:space="preserve">. Approximately 42% of the sample </w:t>
      </w:r>
      <w:r w:rsidR="00FB2273" w:rsidRPr="007F521B">
        <w:rPr>
          <w:rFonts w:ascii="Times New Roman" w:hAnsi="Times New Roman" w:cs="Times New Roman"/>
        </w:rPr>
        <w:t xml:space="preserve">reported </w:t>
      </w:r>
      <w:r w:rsidR="00FB2273" w:rsidRPr="007F521B">
        <w:rPr>
          <w:rFonts w:ascii="Times New Roman" w:hAnsi="Times New Roman" w:cs="Times New Roman"/>
          <w:i/>
          <w:iCs/>
        </w:rPr>
        <w:t>story exposure</w:t>
      </w:r>
      <w:r w:rsidR="00FB2273" w:rsidRPr="007F521B">
        <w:rPr>
          <w:rFonts w:ascii="Times New Roman" w:hAnsi="Times New Roman" w:cs="Times New Roman"/>
        </w:rPr>
        <w:t xml:space="preserve">. </w:t>
      </w:r>
      <w:r w:rsidR="007F521B">
        <w:rPr>
          <w:rFonts w:ascii="Times New Roman" w:hAnsi="Times New Roman" w:cs="Times New Roman"/>
        </w:rPr>
        <w:t>R</w:t>
      </w:r>
      <w:r w:rsidR="00FB2273">
        <w:rPr>
          <w:rFonts w:ascii="Times New Roman" w:hAnsi="Times New Roman" w:cs="Times New Roman"/>
        </w:rPr>
        <w:t xml:space="preserve">espondents who reported </w:t>
      </w:r>
      <w:r w:rsidR="00BF430A">
        <w:rPr>
          <w:rFonts w:ascii="Times New Roman" w:hAnsi="Times New Roman" w:cs="Times New Roman"/>
        </w:rPr>
        <w:t xml:space="preserve">story </w:t>
      </w:r>
      <w:r w:rsidR="00FB2273">
        <w:rPr>
          <w:rFonts w:ascii="Times New Roman" w:hAnsi="Times New Roman" w:cs="Times New Roman"/>
        </w:rPr>
        <w:t>exposure were asked additional follow-up questions,</w:t>
      </w:r>
      <w:r w:rsidR="00EF7A89">
        <w:rPr>
          <w:rFonts w:ascii="Times New Roman" w:hAnsi="Times New Roman" w:cs="Times New Roman"/>
        </w:rPr>
        <w:t xml:space="preserve"> including those for the</w:t>
      </w:r>
      <w:r w:rsidR="00FB2273">
        <w:rPr>
          <w:rFonts w:ascii="Times New Roman" w:hAnsi="Times New Roman" w:cs="Times New Roman"/>
        </w:rPr>
        <w:t xml:space="preserve"> </w:t>
      </w:r>
      <w:ins w:id="222" w:author="Dan Lane" w:date="2023-03-16T12:18:00Z">
        <w:r w:rsidR="00C40933" w:rsidRPr="00C40933">
          <w:rPr>
            <w:rFonts w:ascii="Times New Roman" w:hAnsi="Times New Roman" w:cs="Times New Roman"/>
            <w:i/>
            <w:iCs/>
            <w:rPrChange w:id="223" w:author="Dan Lane" w:date="2023-03-16T12:18:00Z">
              <w:rPr>
                <w:rFonts w:ascii="Times New Roman" w:hAnsi="Times New Roman" w:cs="Times New Roman"/>
              </w:rPr>
            </w:rPrChange>
          </w:rPr>
          <w:t>state</w:t>
        </w:r>
        <w:r w:rsidR="00C40933">
          <w:rPr>
            <w:rFonts w:ascii="Times New Roman" w:hAnsi="Times New Roman" w:cs="Times New Roman"/>
          </w:rPr>
          <w:t xml:space="preserve"> </w:t>
        </w:r>
      </w:ins>
      <w:del w:id="224" w:author="Dan Lane" w:date="2023-03-16T12:18:00Z">
        <w:r w:rsidR="00BF430A" w:rsidDel="00C40933">
          <w:rPr>
            <w:rFonts w:ascii="Times New Roman" w:hAnsi="Times New Roman" w:cs="Times New Roman"/>
          </w:rPr>
          <w:delText xml:space="preserve">‘state-like’ </w:delText>
        </w:r>
        <w:r w:rsidR="00FB2273" w:rsidDel="00C40933">
          <w:rPr>
            <w:rFonts w:ascii="Times New Roman" w:hAnsi="Times New Roman" w:cs="Times New Roman"/>
          </w:rPr>
          <w:delText xml:space="preserve">measures of </w:delText>
        </w:r>
      </w:del>
      <w:r w:rsidR="00FB2273">
        <w:rPr>
          <w:rFonts w:ascii="Times New Roman" w:hAnsi="Times New Roman" w:cs="Times New Roman"/>
          <w:i/>
          <w:iCs/>
        </w:rPr>
        <w:t>incidental exposur</w:t>
      </w:r>
      <w:r w:rsidR="00EF7A89">
        <w:rPr>
          <w:rFonts w:ascii="Times New Roman" w:hAnsi="Times New Roman" w:cs="Times New Roman"/>
          <w:i/>
          <w:iCs/>
        </w:rPr>
        <w:t>e</w:t>
      </w:r>
      <w:r w:rsidR="00EF7A89">
        <w:rPr>
          <w:rFonts w:ascii="Times New Roman" w:hAnsi="Times New Roman" w:cs="Times New Roman"/>
        </w:rPr>
        <w:t xml:space="preserve"> (</w:t>
      </w:r>
      <w:r w:rsidR="00FB2273">
        <w:rPr>
          <w:rFonts w:ascii="Times New Roman" w:hAnsi="Times New Roman" w:cs="Times New Roman"/>
        </w:rPr>
        <w:t>“When you say the story, were you purposefully seeking information on this topic?</w:t>
      </w:r>
      <w:r w:rsidR="00EF7A89">
        <w:rPr>
          <w:rFonts w:ascii="Times New Roman" w:hAnsi="Times New Roman" w:cs="Times New Roman"/>
        </w:rPr>
        <w:t xml:space="preserve"> </w:t>
      </w:r>
      <w:r w:rsidR="00FB2273">
        <w:rPr>
          <w:rFonts w:ascii="Times New Roman" w:hAnsi="Times New Roman" w:cs="Times New Roman"/>
        </w:rPr>
        <w:t xml:space="preserve">1 = </w:t>
      </w:r>
      <w:r w:rsidR="001D3277">
        <w:rPr>
          <w:rFonts w:ascii="Times New Roman" w:hAnsi="Times New Roman" w:cs="Times New Roman"/>
          <w:i/>
          <w:iCs/>
        </w:rPr>
        <w:t>Purposeful</w:t>
      </w:r>
      <w:r w:rsidR="00FB2273">
        <w:rPr>
          <w:rFonts w:ascii="Times New Roman" w:hAnsi="Times New Roman" w:cs="Times New Roman"/>
        </w:rPr>
        <w:t xml:space="preserve"> and 0 = </w:t>
      </w:r>
      <w:r w:rsidR="001D3277">
        <w:rPr>
          <w:rFonts w:ascii="Times New Roman" w:hAnsi="Times New Roman" w:cs="Times New Roman"/>
          <w:i/>
          <w:iCs/>
        </w:rPr>
        <w:t>Incidental</w:t>
      </w:r>
      <w:r w:rsidR="00FB2273">
        <w:rPr>
          <w:rFonts w:ascii="Times New Roman" w:hAnsi="Times New Roman" w:cs="Times New Roman"/>
        </w:rPr>
        <w:t xml:space="preserve">; 54% of subset and 23% of full sample said </w:t>
      </w:r>
      <w:r w:rsidR="00CA4C88">
        <w:rPr>
          <w:rFonts w:ascii="Times New Roman" w:hAnsi="Times New Roman" w:cs="Times New Roman"/>
        </w:rPr>
        <w:t>‘purposeful’</w:t>
      </w:r>
      <w:r w:rsidR="00FB2273">
        <w:rPr>
          <w:rFonts w:ascii="Times New Roman" w:hAnsi="Times New Roman" w:cs="Times New Roman"/>
        </w:rPr>
        <w:t>)</w:t>
      </w:r>
      <w:r w:rsidR="00EF7A89">
        <w:rPr>
          <w:rFonts w:ascii="Times New Roman" w:hAnsi="Times New Roman" w:cs="Times New Roman"/>
        </w:rPr>
        <w:t xml:space="preserve"> and </w:t>
      </w:r>
      <w:r w:rsidR="00EF7A89">
        <w:rPr>
          <w:rFonts w:ascii="Times New Roman" w:hAnsi="Times New Roman" w:cs="Times New Roman"/>
          <w:i/>
          <w:iCs/>
        </w:rPr>
        <w:t>engagement</w:t>
      </w:r>
      <w:r w:rsidR="00EF7A89">
        <w:rPr>
          <w:rFonts w:ascii="Times New Roman" w:hAnsi="Times New Roman" w:cs="Times New Roman"/>
        </w:rPr>
        <w:t xml:space="preserve"> (</w:t>
      </w:r>
      <w:r w:rsidR="00FB2273">
        <w:rPr>
          <w:rFonts w:ascii="Times New Roman" w:hAnsi="Times New Roman" w:cs="Times New Roman"/>
        </w:rPr>
        <w:t>“When you sa</w:t>
      </w:r>
      <w:r w:rsidR="00497884">
        <w:rPr>
          <w:rFonts w:ascii="Times New Roman" w:hAnsi="Times New Roman" w:cs="Times New Roman"/>
        </w:rPr>
        <w:t>w</w:t>
      </w:r>
      <w:r w:rsidR="00FB2273">
        <w:rPr>
          <w:rFonts w:ascii="Times New Roman" w:hAnsi="Times New Roman" w:cs="Times New Roman"/>
        </w:rPr>
        <w:t xml:space="preserve"> the story, did you engage in any of the following activities?: click on the story; scan the headline</w:t>
      </w:r>
      <w:r w:rsidR="00740C8F">
        <w:rPr>
          <w:rFonts w:ascii="Times New Roman" w:hAnsi="Times New Roman" w:cs="Times New Roman"/>
        </w:rPr>
        <w:t xml:space="preserve"> of the story</w:t>
      </w:r>
      <w:r w:rsidR="00FB2273">
        <w:rPr>
          <w:rFonts w:ascii="Times New Roman" w:hAnsi="Times New Roman" w:cs="Times New Roman"/>
        </w:rPr>
        <w:t>; read the entire story; seek</w:t>
      </w:r>
      <w:r w:rsidR="00740C8F">
        <w:rPr>
          <w:rFonts w:ascii="Times New Roman" w:hAnsi="Times New Roman" w:cs="Times New Roman"/>
        </w:rPr>
        <w:t xml:space="preserve"> out</w:t>
      </w:r>
      <w:r w:rsidR="00FB2273">
        <w:rPr>
          <w:rFonts w:ascii="Times New Roman" w:hAnsi="Times New Roman" w:cs="Times New Roman"/>
        </w:rPr>
        <w:t xml:space="preserve"> additional information about the topic; comment on the </w:t>
      </w:r>
      <w:r w:rsidR="00740C8F">
        <w:rPr>
          <w:rFonts w:ascii="Times New Roman" w:hAnsi="Times New Roman" w:cs="Times New Roman"/>
        </w:rPr>
        <w:t>post</w:t>
      </w:r>
      <w:r w:rsidR="00FB2273">
        <w:rPr>
          <w:rFonts w:ascii="Times New Roman" w:hAnsi="Times New Roman" w:cs="Times New Roman"/>
        </w:rPr>
        <w:t>; discuss the story; and share the story</w:t>
      </w:r>
      <w:r w:rsidR="00EF7A89">
        <w:rPr>
          <w:rFonts w:ascii="Times New Roman" w:hAnsi="Times New Roman" w:cs="Times New Roman"/>
        </w:rPr>
        <w:t xml:space="preserve">; 1 = </w:t>
      </w:r>
      <w:r w:rsidR="00EF7A89" w:rsidRPr="00FB2273">
        <w:rPr>
          <w:rFonts w:ascii="Times New Roman" w:hAnsi="Times New Roman" w:cs="Times New Roman"/>
          <w:i/>
          <w:iCs/>
        </w:rPr>
        <w:t>Yes</w:t>
      </w:r>
      <w:r w:rsidR="00EF7A89">
        <w:rPr>
          <w:rFonts w:ascii="Times New Roman" w:hAnsi="Times New Roman" w:cs="Times New Roman"/>
        </w:rPr>
        <w:t xml:space="preserve"> and 0 = </w:t>
      </w:r>
      <w:r w:rsidR="00EF7A89" w:rsidRPr="00FB2273">
        <w:rPr>
          <w:rFonts w:ascii="Times New Roman" w:hAnsi="Times New Roman" w:cs="Times New Roman"/>
          <w:i/>
          <w:iCs/>
        </w:rPr>
        <w:t>No</w:t>
      </w:r>
      <w:r w:rsidR="00EF7A89">
        <w:rPr>
          <w:rFonts w:ascii="Times New Roman" w:hAnsi="Times New Roman" w:cs="Times New Roman"/>
        </w:rPr>
        <w:t>;</w:t>
      </w:r>
      <w:r w:rsidR="00740C8F">
        <w:rPr>
          <w:rFonts w:ascii="Times New Roman" w:hAnsi="Times New Roman" w:cs="Times New Roman"/>
        </w:rPr>
        <w:t xml:space="preserve"> </w:t>
      </w:r>
      <w:r w:rsidR="00EF7A89">
        <w:rPr>
          <w:rFonts w:ascii="Times New Roman" w:hAnsi="Times New Roman" w:cs="Times New Roman"/>
        </w:rPr>
        <w:t>r</w:t>
      </w:r>
      <w:r w:rsidR="00740C8F">
        <w:rPr>
          <w:rFonts w:ascii="Times New Roman" w:hAnsi="Times New Roman" w:cs="Times New Roman"/>
        </w:rPr>
        <w:t>esponses were summed for each respondent</w:t>
      </w:r>
      <w:r w:rsidR="00EF7A89">
        <w:rPr>
          <w:rFonts w:ascii="Times New Roman" w:hAnsi="Times New Roman" w:cs="Times New Roman"/>
        </w:rPr>
        <w:t xml:space="preserve">; </w:t>
      </w:r>
      <w:r w:rsidR="00B765AA">
        <w:rPr>
          <w:rFonts w:ascii="Times New Roman" w:hAnsi="Times New Roman" w:cs="Times New Roman"/>
        </w:rPr>
        <w:t xml:space="preserve">Cronbach’s alpha = </w:t>
      </w:r>
      <w:r w:rsidR="00B7551F">
        <w:rPr>
          <w:rFonts w:ascii="Times New Roman" w:hAnsi="Times New Roman" w:cs="Times New Roman"/>
        </w:rPr>
        <w:t>.79</w:t>
      </w:r>
      <w:r w:rsidR="00634C6C">
        <w:rPr>
          <w:rFonts w:ascii="Times New Roman" w:hAnsi="Times New Roman" w:cs="Times New Roman"/>
        </w:rPr>
        <w:t>;</w:t>
      </w:r>
      <w:r w:rsidR="00B765AA">
        <w:rPr>
          <w:rFonts w:ascii="Times New Roman" w:hAnsi="Times New Roman" w:cs="Times New Roman"/>
        </w:rPr>
        <w:t xml:space="preserve"> </w:t>
      </w:r>
      <w:r w:rsidR="00740C8F" w:rsidRPr="00740C8F">
        <w:rPr>
          <w:rFonts w:ascii="Times New Roman" w:hAnsi="Times New Roman" w:cs="Times New Roman"/>
          <w:i/>
          <w:iCs/>
        </w:rPr>
        <w:t>Min</w:t>
      </w:r>
      <w:r w:rsidR="00740C8F">
        <w:rPr>
          <w:rFonts w:ascii="Times New Roman" w:hAnsi="Times New Roman" w:cs="Times New Roman"/>
        </w:rPr>
        <w:t xml:space="preserve">. = 0 and </w:t>
      </w:r>
      <w:r w:rsidR="00740C8F" w:rsidRPr="00740C8F">
        <w:rPr>
          <w:rFonts w:ascii="Times New Roman" w:hAnsi="Times New Roman" w:cs="Times New Roman"/>
          <w:i/>
          <w:iCs/>
        </w:rPr>
        <w:t>Max</w:t>
      </w:r>
      <w:r w:rsidR="00740C8F">
        <w:rPr>
          <w:rFonts w:ascii="Times New Roman" w:hAnsi="Times New Roman" w:cs="Times New Roman"/>
        </w:rPr>
        <w:t xml:space="preserve">. = 7, </w:t>
      </w:r>
      <w:r w:rsidR="00EF7A89" w:rsidRPr="00EF7A89">
        <w:rPr>
          <w:rFonts w:ascii="Times New Roman" w:hAnsi="Times New Roman" w:cs="Times New Roman"/>
          <w:i/>
          <w:iCs/>
        </w:rPr>
        <w:t>M</w:t>
      </w:r>
      <w:r w:rsidR="00EF7A89">
        <w:rPr>
          <w:rFonts w:ascii="Times New Roman" w:hAnsi="Times New Roman" w:cs="Times New Roman"/>
        </w:rPr>
        <w:t xml:space="preserve"> =</w:t>
      </w:r>
      <w:r w:rsidR="00740C8F">
        <w:rPr>
          <w:rFonts w:ascii="Times New Roman" w:hAnsi="Times New Roman" w:cs="Times New Roman"/>
        </w:rPr>
        <w:t xml:space="preserve"> 3.5</w:t>
      </w:r>
      <w:r w:rsidR="00EF7A89">
        <w:rPr>
          <w:rFonts w:ascii="Times New Roman" w:hAnsi="Times New Roman" w:cs="Times New Roman"/>
        </w:rPr>
        <w:t xml:space="preserve">, </w:t>
      </w:r>
      <w:r w:rsidR="00740C8F" w:rsidRPr="00740C8F">
        <w:rPr>
          <w:rFonts w:ascii="Times New Roman" w:hAnsi="Times New Roman" w:cs="Times New Roman"/>
          <w:i/>
          <w:iCs/>
        </w:rPr>
        <w:t>SD</w:t>
      </w:r>
      <w:r w:rsidR="00740C8F">
        <w:rPr>
          <w:rFonts w:ascii="Times New Roman" w:hAnsi="Times New Roman" w:cs="Times New Roman"/>
        </w:rPr>
        <w:t xml:space="preserve"> = 2.2).</w:t>
      </w:r>
      <w:r w:rsidR="00FB2273">
        <w:rPr>
          <w:rFonts w:ascii="Times New Roman" w:hAnsi="Times New Roman" w:cs="Times New Roman"/>
        </w:rPr>
        <w:t xml:space="preserve"> </w:t>
      </w:r>
      <w:r w:rsidR="00F76EDC">
        <w:rPr>
          <w:rFonts w:ascii="Times New Roman" w:hAnsi="Times New Roman" w:cs="Times New Roman"/>
        </w:rPr>
        <w:t>A</w:t>
      </w:r>
      <w:r w:rsidR="00740C8F">
        <w:rPr>
          <w:rFonts w:ascii="Times New Roman" w:hAnsi="Times New Roman" w:cs="Times New Roman"/>
        </w:rPr>
        <w:t xml:space="preserve"> </w:t>
      </w:r>
      <w:r w:rsidR="00740C8F">
        <w:rPr>
          <w:rFonts w:ascii="Times New Roman" w:hAnsi="Times New Roman" w:cs="Times New Roman"/>
          <w:i/>
          <w:iCs/>
        </w:rPr>
        <w:t>high-effort engagement</w:t>
      </w:r>
      <w:r w:rsidR="00740C8F">
        <w:rPr>
          <w:rFonts w:ascii="Times New Roman" w:hAnsi="Times New Roman" w:cs="Times New Roman"/>
        </w:rPr>
        <w:t xml:space="preserve"> variable was created to isolate those activities that relatively higher amounts of cognitive or behavioral effort, including information seeking, commenting, discussing, and sharing (</w:t>
      </w:r>
      <w:r w:rsidR="00634C6C">
        <w:rPr>
          <w:rFonts w:ascii="Times New Roman" w:hAnsi="Times New Roman" w:cs="Times New Roman"/>
        </w:rPr>
        <w:t xml:space="preserve">Cronbach’s alpha = </w:t>
      </w:r>
      <w:r w:rsidR="00B7551F">
        <w:rPr>
          <w:rFonts w:ascii="Times New Roman" w:hAnsi="Times New Roman" w:cs="Times New Roman"/>
        </w:rPr>
        <w:t>.76</w:t>
      </w:r>
      <w:r w:rsidR="00634C6C">
        <w:rPr>
          <w:rFonts w:ascii="Times New Roman" w:hAnsi="Times New Roman" w:cs="Times New Roman"/>
        </w:rPr>
        <w:t xml:space="preserve">; </w:t>
      </w:r>
      <w:r w:rsidR="00740C8F" w:rsidRPr="00F76EDC">
        <w:rPr>
          <w:rFonts w:ascii="Times New Roman" w:hAnsi="Times New Roman" w:cs="Times New Roman"/>
          <w:i/>
          <w:iCs/>
        </w:rPr>
        <w:t>Min</w:t>
      </w:r>
      <w:r w:rsidR="00740C8F" w:rsidRPr="00F76EDC">
        <w:rPr>
          <w:rFonts w:ascii="Times New Roman" w:hAnsi="Times New Roman" w:cs="Times New Roman"/>
        </w:rPr>
        <w:t xml:space="preserve">. = 0, </w:t>
      </w:r>
      <w:r w:rsidR="00740C8F" w:rsidRPr="00F76EDC">
        <w:rPr>
          <w:rFonts w:ascii="Times New Roman" w:hAnsi="Times New Roman" w:cs="Times New Roman"/>
          <w:i/>
          <w:iCs/>
        </w:rPr>
        <w:t>Max</w:t>
      </w:r>
      <w:r w:rsidR="00740C8F" w:rsidRPr="00F76EDC">
        <w:rPr>
          <w:rFonts w:ascii="Times New Roman" w:hAnsi="Times New Roman" w:cs="Times New Roman"/>
        </w:rPr>
        <w:t xml:space="preserve">. = 4, </w:t>
      </w:r>
      <w:r w:rsidR="00740C8F" w:rsidRPr="00F76EDC">
        <w:rPr>
          <w:rFonts w:ascii="Times New Roman" w:hAnsi="Times New Roman" w:cs="Times New Roman"/>
          <w:i/>
          <w:iCs/>
        </w:rPr>
        <w:t>M</w:t>
      </w:r>
      <w:r w:rsidR="00740C8F" w:rsidRPr="00F76EDC">
        <w:rPr>
          <w:rFonts w:ascii="Times New Roman" w:hAnsi="Times New Roman" w:cs="Times New Roman"/>
        </w:rPr>
        <w:t xml:space="preserve"> = 1.5, </w:t>
      </w:r>
      <w:r w:rsidR="00740C8F" w:rsidRPr="00F76EDC">
        <w:rPr>
          <w:rFonts w:ascii="Times New Roman" w:hAnsi="Times New Roman" w:cs="Times New Roman"/>
          <w:i/>
          <w:iCs/>
        </w:rPr>
        <w:t>SD</w:t>
      </w:r>
      <w:r w:rsidR="00740C8F" w:rsidRPr="00F76EDC">
        <w:rPr>
          <w:rFonts w:ascii="Times New Roman" w:hAnsi="Times New Roman" w:cs="Times New Roman"/>
        </w:rPr>
        <w:t xml:space="preserve"> = 1.5).</w:t>
      </w:r>
      <w:r w:rsidR="00740C8F">
        <w:rPr>
          <w:rFonts w:ascii="Times New Roman" w:hAnsi="Times New Roman" w:cs="Times New Roman"/>
        </w:rPr>
        <w:t xml:space="preserve"> </w:t>
      </w:r>
    </w:p>
    <w:p w14:paraId="4313DA85" w14:textId="4DBFDA02" w:rsidR="00D72CB9" w:rsidRPr="00224D88" w:rsidRDefault="00A546D8" w:rsidP="0072519F">
      <w:pPr>
        <w:widowControl w:val="0"/>
        <w:spacing w:line="480" w:lineRule="auto"/>
        <w:rPr>
          <w:rFonts w:ascii="Times New Roman" w:hAnsi="Times New Roman" w:cs="Times New Roman"/>
          <w:b/>
          <w:bCs/>
          <w:i/>
          <w:iCs/>
        </w:rPr>
      </w:pPr>
      <w:r w:rsidRPr="00224D88">
        <w:rPr>
          <w:rFonts w:ascii="Times New Roman" w:hAnsi="Times New Roman" w:cs="Times New Roman"/>
          <w:b/>
          <w:bCs/>
          <w:i/>
          <w:iCs/>
        </w:rPr>
        <w:t xml:space="preserve">News </w:t>
      </w:r>
      <w:r w:rsidR="00817236">
        <w:rPr>
          <w:rFonts w:ascii="Times New Roman" w:hAnsi="Times New Roman" w:cs="Times New Roman"/>
          <w:b/>
          <w:bCs/>
          <w:i/>
          <w:iCs/>
        </w:rPr>
        <w:t>Attraction</w:t>
      </w:r>
    </w:p>
    <w:p w14:paraId="3872BC5D" w14:textId="3EEC8AED" w:rsidR="003450D3" w:rsidRDefault="00746613" w:rsidP="0072519F">
      <w:pPr>
        <w:widowControl w:val="0"/>
        <w:spacing w:line="480" w:lineRule="auto"/>
        <w:rPr>
          <w:rFonts w:ascii="Times New Roman" w:hAnsi="Times New Roman" w:cs="Times New Roman"/>
        </w:rPr>
      </w:pPr>
      <w:r>
        <w:rPr>
          <w:rFonts w:ascii="Times New Roman" w:hAnsi="Times New Roman" w:cs="Times New Roman"/>
        </w:rPr>
        <w:tab/>
        <w:t xml:space="preserve">The study includes </w:t>
      </w:r>
      <w:r w:rsidR="00B816B7">
        <w:rPr>
          <w:rFonts w:ascii="Times New Roman" w:hAnsi="Times New Roman" w:cs="Times New Roman"/>
        </w:rPr>
        <w:t>five</w:t>
      </w:r>
      <w:r>
        <w:rPr>
          <w:rFonts w:ascii="Times New Roman" w:hAnsi="Times New Roman" w:cs="Times New Roman"/>
        </w:rPr>
        <w:t xml:space="preserve"> indictors of news</w:t>
      </w:r>
      <w:r w:rsidR="00AE0475">
        <w:rPr>
          <w:rFonts w:ascii="Times New Roman" w:hAnsi="Times New Roman" w:cs="Times New Roman"/>
        </w:rPr>
        <w:t xml:space="preserve"> attraction</w:t>
      </w:r>
      <w:r w:rsidR="000819B1">
        <w:rPr>
          <w:rFonts w:ascii="Times New Roman" w:hAnsi="Times New Roman" w:cs="Times New Roman"/>
        </w:rPr>
        <w:t xml:space="preserve">. First, the study measures respondents’ perceptions of </w:t>
      </w:r>
      <w:r w:rsidR="000819B1">
        <w:rPr>
          <w:rFonts w:ascii="Times New Roman" w:hAnsi="Times New Roman" w:cs="Times New Roman"/>
          <w:i/>
          <w:iCs/>
        </w:rPr>
        <w:t>social media as news source</w:t>
      </w:r>
      <w:r w:rsidR="000819B1">
        <w:rPr>
          <w:rFonts w:ascii="Times New Roman" w:hAnsi="Times New Roman" w:cs="Times New Roman"/>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Pr>
          <w:rFonts w:ascii="Times New Roman" w:hAnsi="Times New Roman" w:cs="Times New Roman"/>
          <w:i/>
          <w:iCs/>
        </w:rPr>
        <w:t>News source</w:t>
      </w:r>
      <w:r w:rsidR="000819B1">
        <w:rPr>
          <w:rFonts w:ascii="Times New Roman" w:hAnsi="Times New Roman" w:cs="Times New Roman"/>
        </w:rPr>
        <w:t xml:space="preserve"> and 0 = </w:t>
      </w:r>
      <w:r w:rsidR="000819B1">
        <w:rPr>
          <w:rFonts w:ascii="Times New Roman" w:hAnsi="Times New Roman" w:cs="Times New Roman"/>
          <w:i/>
          <w:iCs/>
        </w:rPr>
        <w:t>Not news source</w:t>
      </w:r>
      <w:r w:rsidR="000819B1">
        <w:rPr>
          <w:rFonts w:ascii="Times New Roman" w:hAnsi="Times New Roman" w:cs="Times New Roman"/>
        </w:rPr>
        <w:t>). A little more than one-third of the sample (35%) views social media as a news source.</w:t>
      </w:r>
      <w:r w:rsidR="00470CAB">
        <w:rPr>
          <w:rFonts w:ascii="Times New Roman" w:hAnsi="Times New Roman" w:cs="Times New Roman"/>
        </w:rPr>
        <w:t xml:space="preserve"> Second, the study measures </w:t>
      </w:r>
      <w:r w:rsidR="00470CAB">
        <w:rPr>
          <w:rFonts w:ascii="Times New Roman" w:hAnsi="Times New Roman" w:cs="Times New Roman"/>
          <w:i/>
          <w:iCs/>
        </w:rPr>
        <w:t>self-reported interest</w:t>
      </w:r>
      <w:r w:rsidR="00470CAB">
        <w:rPr>
          <w:rFonts w:ascii="Times New Roman" w:hAnsi="Times New Roman" w:cs="Times New Roman"/>
        </w:rPr>
        <w:t xml:space="preserve"> with a three-item scale. Questions asked respondents how interested they are (1 = </w:t>
      </w:r>
      <w:r w:rsidR="00470CAB" w:rsidRPr="00470CAB">
        <w:rPr>
          <w:rFonts w:ascii="Times New Roman" w:hAnsi="Times New Roman" w:cs="Times New Roman"/>
          <w:i/>
          <w:iCs/>
        </w:rPr>
        <w:t>Not at all interested</w:t>
      </w:r>
      <w:r w:rsidR="00470CAB">
        <w:rPr>
          <w:rFonts w:ascii="Times New Roman" w:hAnsi="Times New Roman" w:cs="Times New Roman"/>
        </w:rPr>
        <w:t xml:space="preserve"> and 5 = </w:t>
      </w:r>
      <w:r w:rsidR="00470CAB" w:rsidRPr="00470CAB">
        <w:rPr>
          <w:rFonts w:ascii="Times New Roman" w:hAnsi="Times New Roman" w:cs="Times New Roman"/>
          <w:i/>
          <w:iCs/>
        </w:rPr>
        <w:t>Very interested</w:t>
      </w:r>
      <w:r w:rsidR="00470CAB">
        <w:rPr>
          <w:rFonts w:ascii="Times New Roman" w:hAnsi="Times New Roman" w:cs="Times New Roman"/>
        </w:rPr>
        <w:t xml:space="preserve">) in news, politics, and local community. These three items were averaged for each respondent (Cronbach’s alpha = </w:t>
      </w:r>
      <w:r w:rsidR="00C34E6D">
        <w:rPr>
          <w:rFonts w:ascii="Times New Roman" w:hAnsi="Times New Roman" w:cs="Times New Roman"/>
        </w:rPr>
        <w:t>.83</w:t>
      </w:r>
      <w:r w:rsidR="00470CAB">
        <w:rPr>
          <w:rFonts w:ascii="Times New Roman" w:hAnsi="Times New Roman" w:cs="Times New Roman"/>
        </w:rPr>
        <w:t>) and the variable has a mean of 3.5 (</w:t>
      </w:r>
      <w:r w:rsidR="00470CAB" w:rsidRPr="00470CAB">
        <w:rPr>
          <w:rFonts w:ascii="Times New Roman" w:hAnsi="Times New Roman" w:cs="Times New Roman"/>
          <w:i/>
          <w:iCs/>
        </w:rPr>
        <w:t>SD</w:t>
      </w:r>
      <w:r w:rsidR="00470CAB">
        <w:rPr>
          <w:rFonts w:ascii="Times New Roman" w:hAnsi="Times New Roman" w:cs="Times New Roman"/>
        </w:rPr>
        <w:t xml:space="preserve"> = 1.0). Third, </w:t>
      </w:r>
      <w:r w:rsidR="004C013A">
        <w:rPr>
          <w:rFonts w:ascii="Times New Roman" w:hAnsi="Times New Roman" w:cs="Times New Roman"/>
        </w:rPr>
        <w:t>we</w:t>
      </w:r>
      <w:r w:rsidR="00470CAB">
        <w:rPr>
          <w:rFonts w:ascii="Times New Roman" w:hAnsi="Times New Roman" w:cs="Times New Roman"/>
        </w:rPr>
        <w:t xml:space="preserve"> measure</w:t>
      </w:r>
      <w:r w:rsidR="004C013A">
        <w:rPr>
          <w:rFonts w:ascii="Times New Roman" w:hAnsi="Times New Roman" w:cs="Times New Roman"/>
        </w:rPr>
        <w:t>d</w:t>
      </w:r>
      <w:r w:rsidR="00470CAB">
        <w:rPr>
          <w:rFonts w:ascii="Times New Roman" w:hAnsi="Times New Roman" w:cs="Times New Roman"/>
        </w:rPr>
        <w:t xml:space="preserve"> the extent </w:t>
      </w:r>
      <w:r w:rsidR="00B03D9B">
        <w:rPr>
          <w:rFonts w:ascii="Times New Roman" w:hAnsi="Times New Roman" w:cs="Times New Roman"/>
        </w:rPr>
        <w:t xml:space="preserve">to </w:t>
      </w:r>
      <w:r w:rsidR="00470CAB">
        <w:rPr>
          <w:rFonts w:ascii="Times New Roman" w:hAnsi="Times New Roman" w:cs="Times New Roman"/>
        </w:rPr>
        <w:t xml:space="preserve">which respondents </w:t>
      </w:r>
      <w:r w:rsidR="00470CAB">
        <w:rPr>
          <w:rFonts w:ascii="Times New Roman" w:hAnsi="Times New Roman" w:cs="Times New Roman"/>
          <w:i/>
          <w:iCs/>
        </w:rPr>
        <w:t>follow accounts for news</w:t>
      </w:r>
      <w:r w:rsidR="004F0E24">
        <w:rPr>
          <w:rFonts w:ascii="Times New Roman" w:hAnsi="Times New Roman" w:cs="Times New Roman"/>
        </w:rPr>
        <w:t xml:space="preserve"> with a three-item scale</w:t>
      </w:r>
      <w:r w:rsidR="00D95D65">
        <w:rPr>
          <w:rFonts w:ascii="Times New Roman" w:hAnsi="Times New Roman" w:cs="Times New Roman"/>
        </w:rPr>
        <w:t xml:space="preserve">. Items ask how often respondents follow accounts on social media because they are interested in what they post about </w:t>
      </w:r>
      <w:r w:rsidR="00AF2112">
        <w:rPr>
          <w:rFonts w:ascii="Times New Roman" w:hAnsi="Times New Roman" w:cs="Times New Roman"/>
        </w:rPr>
        <w:t xml:space="preserve">news or current affairs, politics, </w:t>
      </w:r>
      <w:r w:rsidR="00D95D65">
        <w:rPr>
          <w:rFonts w:ascii="Times New Roman" w:hAnsi="Times New Roman" w:cs="Times New Roman"/>
        </w:rPr>
        <w:t xml:space="preserve">and </w:t>
      </w:r>
      <w:r w:rsidR="00AF2112">
        <w:rPr>
          <w:rFonts w:ascii="Times New Roman" w:hAnsi="Times New Roman" w:cs="Times New Roman"/>
        </w:rPr>
        <w:t>community events</w:t>
      </w:r>
      <w:r w:rsidR="004D44F6">
        <w:rPr>
          <w:rFonts w:ascii="Times New Roman" w:hAnsi="Times New Roman" w:cs="Times New Roman"/>
        </w:rPr>
        <w:t xml:space="preserve"> </w:t>
      </w:r>
      <w:r w:rsidR="00D95D65">
        <w:rPr>
          <w:rFonts w:ascii="Times New Roman" w:hAnsi="Times New Roman" w:cs="Times New Roman"/>
        </w:rPr>
        <w:t>(</w:t>
      </w:r>
      <w:r w:rsidR="002C22AD">
        <w:rPr>
          <w:rFonts w:ascii="Times New Roman" w:hAnsi="Times New Roman" w:cs="Times New Roman"/>
        </w:rPr>
        <w:t>1</w:t>
      </w:r>
      <w:r w:rsidR="00D95D65">
        <w:rPr>
          <w:rFonts w:ascii="Times New Roman" w:hAnsi="Times New Roman" w:cs="Times New Roman"/>
        </w:rPr>
        <w:t xml:space="preserve"> = </w:t>
      </w:r>
      <w:r w:rsidR="00D95D65">
        <w:rPr>
          <w:rFonts w:ascii="Times New Roman" w:hAnsi="Times New Roman" w:cs="Times New Roman"/>
          <w:i/>
          <w:iCs/>
        </w:rPr>
        <w:t>Never</w:t>
      </w:r>
      <w:r w:rsidR="00D95D65">
        <w:rPr>
          <w:rFonts w:ascii="Times New Roman" w:hAnsi="Times New Roman" w:cs="Times New Roman"/>
        </w:rPr>
        <w:t xml:space="preserve"> and </w:t>
      </w:r>
      <w:r w:rsidR="002C22AD">
        <w:rPr>
          <w:rFonts w:ascii="Times New Roman" w:hAnsi="Times New Roman" w:cs="Times New Roman"/>
        </w:rPr>
        <w:t>5</w:t>
      </w:r>
      <w:r w:rsidR="00D95D65">
        <w:rPr>
          <w:rFonts w:ascii="Times New Roman" w:hAnsi="Times New Roman" w:cs="Times New Roman"/>
        </w:rPr>
        <w:t xml:space="preserve"> = </w:t>
      </w:r>
      <w:r w:rsidR="00D95D65" w:rsidRPr="00D95D65">
        <w:rPr>
          <w:rFonts w:ascii="Times New Roman" w:hAnsi="Times New Roman" w:cs="Times New Roman"/>
          <w:i/>
          <w:iCs/>
        </w:rPr>
        <w:t>Very Frequently</w:t>
      </w:r>
      <w:r w:rsidR="00D95D65">
        <w:rPr>
          <w:rFonts w:ascii="Times New Roman" w:hAnsi="Times New Roman" w:cs="Times New Roman"/>
        </w:rPr>
        <w:t>). These three items were averaged for each respondent</w:t>
      </w:r>
      <w:r w:rsidR="004D44F6">
        <w:rPr>
          <w:rFonts w:ascii="Times New Roman" w:hAnsi="Times New Roman" w:cs="Times New Roman"/>
        </w:rPr>
        <w:t xml:space="preserve"> (Cronbach’s alpha = </w:t>
      </w:r>
      <w:r w:rsidR="00C34E6D">
        <w:rPr>
          <w:rFonts w:ascii="Times New Roman" w:hAnsi="Times New Roman" w:cs="Times New Roman"/>
        </w:rPr>
        <w:t>.91</w:t>
      </w:r>
      <w:r w:rsidR="004D44F6">
        <w:rPr>
          <w:rFonts w:ascii="Times New Roman" w:hAnsi="Times New Roman" w:cs="Times New Roman"/>
        </w:rPr>
        <w:t>)</w:t>
      </w:r>
      <w:r w:rsidR="00D95D65">
        <w:rPr>
          <w:rFonts w:ascii="Times New Roman" w:hAnsi="Times New Roman" w:cs="Times New Roman"/>
        </w:rPr>
        <w:t>, and the scale has a mean of</w:t>
      </w:r>
      <w:r w:rsidR="002C22AD">
        <w:rPr>
          <w:rFonts w:ascii="Times New Roman" w:hAnsi="Times New Roman" w:cs="Times New Roman"/>
        </w:rPr>
        <w:t xml:space="preserve"> 2.7</w:t>
      </w:r>
      <w:r w:rsidR="00D95D65">
        <w:rPr>
          <w:rFonts w:ascii="Times New Roman" w:hAnsi="Times New Roman" w:cs="Times New Roman"/>
        </w:rPr>
        <w:t xml:space="preserve"> (</w:t>
      </w:r>
      <w:r w:rsidR="002C22AD" w:rsidRPr="00D95D65">
        <w:rPr>
          <w:rFonts w:ascii="Times New Roman" w:hAnsi="Times New Roman" w:cs="Times New Roman"/>
          <w:i/>
          <w:iCs/>
        </w:rPr>
        <w:t>SD</w:t>
      </w:r>
      <w:r w:rsidR="002C22AD">
        <w:rPr>
          <w:rFonts w:ascii="Times New Roman" w:hAnsi="Times New Roman" w:cs="Times New Roman"/>
        </w:rPr>
        <w:t xml:space="preserve"> = 1.2</w:t>
      </w:r>
      <w:r w:rsidR="00D95D65">
        <w:rPr>
          <w:rFonts w:ascii="Times New Roman" w:hAnsi="Times New Roman" w:cs="Times New Roman"/>
        </w:rPr>
        <w:t xml:space="preserve">). </w:t>
      </w:r>
      <w:r w:rsidR="00B816B7">
        <w:rPr>
          <w:rFonts w:ascii="Times New Roman" w:hAnsi="Times New Roman" w:cs="Times New Roman"/>
        </w:rPr>
        <w:t xml:space="preserve">Fourth, social news curation relies on 5 items that ask respondents how much (1 = </w:t>
      </w:r>
      <w:proofErr w:type="gramStart"/>
      <w:r w:rsidR="00B816B7" w:rsidRPr="00565DEA">
        <w:rPr>
          <w:rFonts w:ascii="Times New Roman" w:hAnsi="Times New Roman" w:cs="Times New Roman"/>
          <w:i/>
          <w:iCs/>
        </w:rPr>
        <w:t>None at all</w:t>
      </w:r>
      <w:proofErr w:type="gramEnd"/>
      <w:r w:rsidR="00B816B7">
        <w:rPr>
          <w:rFonts w:ascii="Times New Roman" w:hAnsi="Times New Roman" w:cs="Times New Roman"/>
        </w:rPr>
        <w:t xml:space="preserve"> and 5 = </w:t>
      </w:r>
      <w:r w:rsidR="00B816B7" w:rsidRPr="00565DEA">
        <w:rPr>
          <w:rFonts w:ascii="Times New Roman" w:hAnsi="Times New Roman" w:cs="Times New Roman"/>
          <w:i/>
          <w:iCs/>
        </w:rPr>
        <w:t>Almost all</w:t>
      </w:r>
      <w:r w:rsidR="00B816B7">
        <w:rPr>
          <w:rFonts w:ascii="Times New Roman" w:hAnsi="Times New Roman" w:cs="Times New Roman"/>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CB598A">
        <w:rPr>
          <w:rFonts w:ascii="Times New Roman" w:hAnsi="Times New Roman" w:cs="Times New Roman"/>
          <w:i/>
          <w:iCs/>
        </w:rPr>
        <w:t>M</w:t>
      </w:r>
      <w:r w:rsidR="00B816B7">
        <w:rPr>
          <w:rFonts w:ascii="Times New Roman" w:hAnsi="Times New Roman" w:cs="Times New Roman"/>
        </w:rPr>
        <w:t xml:space="preserve"> = </w:t>
      </w:r>
      <w:r w:rsidR="00B816B7" w:rsidRPr="00CB598A">
        <w:rPr>
          <w:rFonts w:ascii="Times New Roman" w:hAnsi="Times New Roman" w:cs="Times New Roman"/>
        </w:rPr>
        <w:t>2</w:t>
      </w:r>
      <w:r w:rsidR="00B816B7">
        <w:rPr>
          <w:rFonts w:ascii="Times New Roman" w:hAnsi="Times New Roman" w:cs="Times New Roman"/>
        </w:rPr>
        <w:t xml:space="preserve">.9, </w:t>
      </w:r>
      <w:r w:rsidR="00B816B7" w:rsidRPr="00565DEA">
        <w:rPr>
          <w:rFonts w:ascii="Times New Roman" w:hAnsi="Times New Roman" w:cs="Times New Roman"/>
          <w:i/>
          <w:iCs/>
        </w:rPr>
        <w:t>SD</w:t>
      </w:r>
      <w:r w:rsidR="00B816B7">
        <w:rPr>
          <w:rFonts w:ascii="Times New Roman" w:hAnsi="Times New Roman" w:cs="Times New Roman"/>
        </w:rPr>
        <w:t xml:space="preserve"> = 1.1). </w:t>
      </w:r>
      <w:r w:rsidR="00D95D65">
        <w:rPr>
          <w:rFonts w:ascii="Times New Roman" w:hAnsi="Times New Roman" w:cs="Times New Roman"/>
        </w:rPr>
        <w:t>Finally,</w:t>
      </w:r>
      <w:r w:rsidR="00805530">
        <w:rPr>
          <w:rFonts w:ascii="Times New Roman" w:hAnsi="Times New Roman" w:cs="Times New Roman"/>
        </w:rPr>
        <w:t xml:space="preserve"> </w:t>
      </w:r>
      <w:r w:rsidR="00805530" w:rsidRPr="00805530">
        <w:rPr>
          <w:rFonts w:ascii="Times New Roman" w:hAnsi="Times New Roman" w:cs="Times New Roman"/>
        </w:rPr>
        <w:t xml:space="preserve">we measured </w:t>
      </w:r>
      <w:r w:rsidR="00805530" w:rsidRPr="00805530">
        <w:rPr>
          <w:rFonts w:ascii="Times New Roman" w:hAnsi="Times New Roman" w:cs="Times New Roman"/>
          <w:i/>
          <w:iCs/>
        </w:rPr>
        <w:t>algorithmic categorization</w:t>
      </w:r>
      <w:r w:rsidR="00805530" w:rsidRPr="00805530">
        <w:rPr>
          <w:rFonts w:ascii="Times New Roman" w:hAnsi="Times New Roman" w:cs="Times New Roman"/>
        </w:rPr>
        <w:t xml:space="preserve"> using a technique pioneered by </w:t>
      </w:r>
      <w:r w:rsidR="001E2991" w:rsidRPr="001E2991">
        <w:rPr>
          <w:rFonts w:ascii="Times New Roman" w:hAnsi="Times New Roman" w:cs="Times New Roman"/>
        </w:rPr>
        <w:t>Thorson</w:t>
      </w:r>
      <w:r w:rsidR="00805530" w:rsidRPr="001E2991">
        <w:rPr>
          <w:rFonts w:ascii="Times New Roman" w:hAnsi="Times New Roman" w:cs="Times New Roman"/>
        </w:rPr>
        <w:t xml:space="preserve"> and colleagues (2021).</w:t>
      </w:r>
      <w:r w:rsidR="00805530" w:rsidRPr="00805530">
        <w:rPr>
          <w:rFonts w:ascii="Times New Roman" w:hAnsi="Times New Roman" w:cs="Times New Roman"/>
        </w:rPr>
        <w:t xml:space="preserve"> </w:t>
      </w:r>
      <w:r w:rsidR="00B816B7">
        <w:rPr>
          <w:rFonts w:ascii="Times New Roman" w:hAnsi="Times New Roman" w:cs="Times New Roman"/>
        </w:rPr>
        <w:t>W</w:t>
      </w:r>
      <w:r w:rsidR="00805530" w:rsidRPr="00805530">
        <w:rPr>
          <w:rFonts w:ascii="Times New Roman" w:hAnsi="Times New Roman" w:cs="Times New Roman"/>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805530">
        <w:rPr>
          <w:rFonts w:ascii="Times New Roman" w:hAnsi="Times New Roman" w:cs="Times New Roman"/>
          <w:i/>
          <w:iCs/>
        </w:rPr>
        <w:t>New York Times</w:t>
      </w:r>
      <w:r w:rsidR="00805530" w:rsidRPr="00805530">
        <w:rPr>
          <w:rFonts w:ascii="Times New Roman" w:hAnsi="Times New Roman" w:cs="Times New Roman"/>
        </w:rPr>
        <w:t xml:space="preserve">); or (c) neither. </w:t>
      </w:r>
      <w:r w:rsidR="003450D3">
        <w:rPr>
          <w:rFonts w:ascii="Times New Roman" w:hAnsi="Times New Roman" w:cs="Times New Roman"/>
        </w:rPr>
        <w:t xml:space="preserve">We coded this </w:t>
      </w:r>
      <w:r w:rsidR="004D44F6">
        <w:rPr>
          <w:rFonts w:ascii="Times New Roman" w:hAnsi="Times New Roman" w:cs="Times New Roman"/>
        </w:rPr>
        <w:t>item</w:t>
      </w:r>
      <w:r w:rsidR="003450D3">
        <w:rPr>
          <w:rFonts w:ascii="Times New Roman" w:hAnsi="Times New Roman" w:cs="Times New Roman"/>
        </w:rPr>
        <w:t xml:space="preserve"> into a binary variable (1 = </w:t>
      </w:r>
      <w:r w:rsidR="003450D3">
        <w:rPr>
          <w:rFonts w:ascii="Times New Roman" w:hAnsi="Times New Roman" w:cs="Times New Roman"/>
          <w:i/>
          <w:iCs/>
        </w:rPr>
        <w:t>News or politics</w:t>
      </w:r>
      <w:r w:rsidR="003450D3">
        <w:rPr>
          <w:rFonts w:ascii="Times New Roman" w:hAnsi="Times New Roman" w:cs="Times New Roman"/>
        </w:rPr>
        <w:t xml:space="preserve"> and 0 = </w:t>
      </w:r>
      <w:r w:rsidR="003450D3">
        <w:rPr>
          <w:rFonts w:ascii="Times New Roman" w:hAnsi="Times New Roman" w:cs="Times New Roman"/>
          <w:i/>
          <w:iCs/>
        </w:rPr>
        <w:t>Neither</w:t>
      </w:r>
      <w:r w:rsidR="003450D3">
        <w:rPr>
          <w:rFonts w:ascii="Times New Roman" w:hAnsi="Times New Roman" w:cs="Times New Roman"/>
        </w:rPr>
        <w:t>). A little less than half (41%) of the sample was categorized as interested in news or politics</w:t>
      </w:r>
      <w:r w:rsidR="00E0466B">
        <w:rPr>
          <w:rFonts w:ascii="Times New Roman" w:hAnsi="Times New Roman" w:cs="Times New Roman"/>
        </w:rPr>
        <w:t>, and a little more than half (59%) as uninterested</w:t>
      </w:r>
      <w:r w:rsidR="003450D3">
        <w:rPr>
          <w:rFonts w:ascii="Times New Roman" w:hAnsi="Times New Roman" w:cs="Times New Roman"/>
        </w:rPr>
        <w:t xml:space="preserve">. </w:t>
      </w:r>
    </w:p>
    <w:p w14:paraId="5539811D" w14:textId="498AB4F5" w:rsidR="00D72CB9" w:rsidRPr="00D44D01" w:rsidRDefault="0024287C"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Covariates</w:t>
      </w:r>
    </w:p>
    <w:p w14:paraId="348DB797" w14:textId="2873202F" w:rsidR="00500D0B" w:rsidRDefault="00FB531A" w:rsidP="0072519F">
      <w:pPr>
        <w:widowControl w:val="0"/>
        <w:spacing w:line="480" w:lineRule="auto"/>
        <w:rPr>
          <w:rFonts w:ascii="Times New Roman" w:hAnsi="Times New Roman" w:cs="Times New Roman"/>
        </w:rPr>
      </w:pPr>
      <w:r>
        <w:rPr>
          <w:rFonts w:ascii="Times New Roman" w:hAnsi="Times New Roman" w:cs="Times New Roman"/>
        </w:rPr>
        <w:tab/>
        <w:t xml:space="preserve">Prior research </w:t>
      </w:r>
      <w:r w:rsidR="00BE1887">
        <w:rPr>
          <w:rFonts w:ascii="Times New Roman" w:hAnsi="Times New Roman" w:cs="Times New Roman"/>
        </w:rPr>
        <w:t>shows that</w:t>
      </w:r>
      <w:r>
        <w:rPr>
          <w:rFonts w:ascii="Times New Roman" w:hAnsi="Times New Roman" w:cs="Times New Roman"/>
        </w:rPr>
        <w:t xml:space="preserve"> it is important to include indicators of social network structures as covariates in the analysis</w:t>
      </w:r>
      <w:r w:rsidR="00BE1887">
        <w:rPr>
          <w:rFonts w:ascii="Times New Roman" w:hAnsi="Times New Roman" w:cs="Times New Roman"/>
        </w:rPr>
        <w:t xml:space="preserve"> (</w:t>
      </w:r>
      <w:r w:rsidR="00BE1887" w:rsidRPr="00165241">
        <w:rPr>
          <w:rFonts w:ascii="Times New Roman" w:hAnsi="Times New Roman" w:cs="Times New Roman"/>
        </w:rPr>
        <w:t xml:space="preserve">Barnidge &amp; </w:t>
      </w:r>
      <w:proofErr w:type="spellStart"/>
      <w:r w:rsidR="00BE1887" w:rsidRPr="00165241">
        <w:rPr>
          <w:rFonts w:ascii="Times New Roman" w:hAnsi="Times New Roman" w:cs="Times New Roman"/>
        </w:rPr>
        <w:t>Xenos</w:t>
      </w:r>
      <w:proofErr w:type="spellEnd"/>
      <w:r w:rsidR="00BE1887" w:rsidRPr="00165241">
        <w:rPr>
          <w:rFonts w:ascii="Times New Roman" w:hAnsi="Times New Roman" w:cs="Times New Roman"/>
        </w:rPr>
        <w:t>, 2021</w:t>
      </w:r>
      <w:r w:rsidR="00BE1887">
        <w:rPr>
          <w:rFonts w:ascii="Times New Roman" w:hAnsi="Times New Roman" w:cs="Times New Roman"/>
        </w:rPr>
        <w:t>)</w:t>
      </w:r>
      <w:r>
        <w:rPr>
          <w:rFonts w:ascii="Times New Roman" w:hAnsi="Times New Roman" w:cs="Times New Roman"/>
        </w:rPr>
        <w:t xml:space="preserve">, and we included four such variables. </w:t>
      </w:r>
      <w:r w:rsidRPr="00FB531A">
        <w:rPr>
          <w:rFonts w:ascii="Times New Roman" w:hAnsi="Times New Roman" w:cs="Times New Roman"/>
        </w:rPr>
        <w:t xml:space="preserve">First, network size was measured by asking respondents how many people or accounts they are “friends with,” “follow,” or “subscribe to” </w:t>
      </w:r>
      <w:r>
        <w:rPr>
          <w:rFonts w:ascii="Times New Roman" w:hAnsi="Times New Roman" w:cs="Times New Roman"/>
        </w:rPr>
        <w:t>on</w:t>
      </w:r>
      <w:r w:rsidRPr="00FB531A">
        <w:rPr>
          <w:rFonts w:ascii="Times New Roman" w:hAnsi="Times New Roman" w:cs="Times New Roman"/>
        </w:rPr>
        <w:t xml:space="preserve"> six social media platforms</w:t>
      </w:r>
      <w:r>
        <w:rPr>
          <w:rFonts w:ascii="Times New Roman" w:hAnsi="Times New Roman" w:cs="Times New Roman"/>
        </w:rPr>
        <w:t xml:space="preserve"> </w:t>
      </w:r>
      <w:r w:rsidRPr="00FB531A">
        <w:rPr>
          <w:rFonts w:ascii="Times New Roman" w:hAnsi="Times New Roman" w:cs="Times New Roman"/>
        </w:rPr>
        <w:t xml:space="preserve">(1 = </w:t>
      </w:r>
      <w:r w:rsidRPr="00FB531A">
        <w:rPr>
          <w:rFonts w:ascii="Times New Roman" w:hAnsi="Times New Roman" w:cs="Times New Roman"/>
          <w:i/>
          <w:iCs/>
        </w:rPr>
        <w:t>None</w:t>
      </w:r>
      <w:r w:rsidRPr="00FB531A">
        <w:rPr>
          <w:rFonts w:ascii="Times New Roman" w:hAnsi="Times New Roman" w:cs="Times New Roman"/>
        </w:rPr>
        <w:t xml:space="preserve"> and 7 =</w:t>
      </w:r>
      <w:r>
        <w:rPr>
          <w:rFonts w:ascii="Times New Roman" w:hAnsi="Times New Roman" w:cs="Times New Roman"/>
        </w:rPr>
        <w:t xml:space="preserve"> </w:t>
      </w:r>
      <w:r w:rsidRPr="00FB531A">
        <w:rPr>
          <w:rFonts w:ascii="Times New Roman" w:hAnsi="Times New Roman" w:cs="Times New Roman"/>
          <w:i/>
          <w:iCs/>
        </w:rPr>
        <w:t>2,001 or more</w:t>
      </w:r>
      <w:r w:rsidRPr="00FB531A">
        <w:rPr>
          <w:rFonts w:ascii="Times New Roman" w:hAnsi="Times New Roman" w:cs="Times New Roman"/>
        </w:rPr>
        <w:t xml:space="preserve">). Respondents’ answers </w:t>
      </w:r>
      <w:r>
        <w:rPr>
          <w:rFonts w:ascii="Times New Roman" w:hAnsi="Times New Roman" w:cs="Times New Roman"/>
        </w:rPr>
        <w:t xml:space="preserve">to these items </w:t>
      </w:r>
      <w:r w:rsidRPr="00FB531A">
        <w:rPr>
          <w:rFonts w:ascii="Times New Roman" w:hAnsi="Times New Roman" w:cs="Times New Roman"/>
        </w:rPr>
        <w:t xml:space="preserve">were averaged </w:t>
      </w:r>
      <w:r>
        <w:rPr>
          <w:rFonts w:ascii="Times New Roman" w:hAnsi="Times New Roman" w:cs="Times New Roman"/>
        </w:rPr>
        <w:t xml:space="preserve">to create a scale (Cronbach’s alpha = </w:t>
      </w:r>
      <w:r w:rsidR="00C34E6D">
        <w:rPr>
          <w:rFonts w:ascii="Times New Roman" w:hAnsi="Times New Roman" w:cs="Times New Roman"/>
        </w:rPr>
        <w:t>.91</w:t>
      </w:r>
      <w:r w:rsidR="003B0A1E">
        <w:rPr>
          <w:rFonts w:ascii="Times New Roman" w:hAnsi="Times New Roman" w:cs="Times New Roman"/>
        </w:rPr>
        <w:t>)</w:t>
      </w:r>
      <w:r>
        <w:rPr>
          <w:rFonts w:ascii="Times New Roman" w:hAnsi="Times New Roman" w:cs="Times New Roman"/>
        </w:rPr>
        <w:t>, which was then unobtrusively logged to correct for skew (</w:t>
      </w:r>
      <w:r>
        <w:rPr>
          <w:rFonts w:ascii="Times New Roman" w:hAnsi="Times New Roman" w:cs="Times New Roman"/>
          <w:i/>
          <w:iCs/>
        </w:rPr>
        <w:t>Min</w:t>
      </w:r>
      <w:r>
        <w:rPr>
          <w:rFonts w:ascii="Times New Roman" w:hAnsi="Times New Roman" w:cs="Times New Roman"/>
        </w:rPr>
        <w:t xml:space="preserve">. = 0 and </w:t>
      </w:r>
      <w:r>
        <w:rPr>
          <w:rFonts w:ascii="Times New Roman" w:hAnsi="Times New Roman" w:cs="Times New Roman"/>
          <w:i/>
          <w:iCs/>
        </w:rPr>
        <w:t>Max</w:t>
      </w:r>
      <w:r>
        <w:rPr>
          <w:rFonts w:ascii="Times New Roman" w:hAnsi="Times New Roman" w:cs="Times New Roman"/>
        </w:rPr>
        <w:t>. = 1.9)</w:t>
      </w:r>
      <w:r w:rsidRPr="00FB531A">
        <w:rPr>
          <w:rFonts w:ascii="Times New Roman" w:hAnsi="Times New Roman" w:cs="Times New Roman"/>
        </w:rPr>
        <w:t>.</w:t>
      </w:r>
      <w:r>
        <w:rPr>
          <w:rFonts w:ascii="Times New Roman" w:hAnsi="Times New Roman" w:cs="Times New Roman"/>
        </w:rPr>
        <w:t xml:space="preserve"> The final variable has a mean of </w:t>
      </w:r>
      <w:r w:rsidR="008627E5">
        <w:rPr>
          <w:rFonts w:ascii="Times New Roman" w:hAnsi="Times New Roman" w:cs="Times New Roman"/>
        </w:rPr>
        <w:t>0.7</w:t>
      </w:r>
      <w:r>
        <w:rPr>
          <w:rFonts w:ascii="Times New Roman" w:hAnsi="Times New Roman" w:cs="Times New Roman"/>
        </w:rPr>
        <w:t xml:space="preserve"> (</w:t>
      </w:r>
      <w:r w:rsidR="008627E5" w:rsidRPr="00FB531A">
        <w:rPr>
          <w:rFonts w:ascii="Times New Roman" w:hAnsi="Times New Roman" w:cs="Times New Roman"/>
          <w:i/>
          <w:iCs/>
        </w:rPr>
        <w:t>SD</w:t>
      </w:r>
      <w:r w:rsidR="008627E5">
        <w:rPr>
          <w:rFonts w:ascii="Times New Roman" w:hAnsi="Times New Roman" w:cs="Times New Roman"/>
        </w:rPr>
        <w:t xml:space="preserve"> = 0.5</w:t>
      </w:r>
      <w:r>
        <w:rPr>
          <w:rFonts w:ascii="Times New Roman" w:hAnsi="Times New Roman" w:cs="Times New Roman"/>
        </w:rPr>
        <w:t xml:space="preserve">). </w:t>
      </w:r>
      <w:r w:rsidR="003F57FE">
        <w:rPr>
          <w:rFonts w:ascii="Times New Roman" w:hAnsi="Times New Roman" w:cs="Times New Roman"/>
        </w:rPr>
        <w:t>A</w:t>
      </w:r>
      <w:r w:rsidR="003B0A1E">
        <w:rPr>
          <w:rFonts w:ascii="Times New Roman" w:hAnsi="Times New Roman" w:cs="Times New Roman"/>
        </w:rPr>
        <w:t xml:space="preserve"> structural measure of </w:t>
      </w:r>
      <w:r w:rsidR="003B0A1E">
        <w:rPr>
          <w:rFonts w:ascii="Times New Roman" w:hAnsi="Times New Roman" w:cs="Times New Roman"/>
          <w:i/>
          <w:iCs/>
        </w:rPr>
        <w:t>network diversity</w:t>
      </w:r>
      <w:r w:rsidR="003B0A1E">
        <w:rPr>
          <w:rFonts w:ascii="Times New Roman" w:hAnsi="Times New Roman" w:cs="Times New Roman"/>
        </w:rPr>
        <w:t xml:space="preserve"> uses a standardized list of 22 occupations and asks respondents whether they are connected </w:t>
      </w:r>
      <w:r w:rsidR="00DD5D51">
        <w:rPr>
          <w:rFonts w:ascii="Times New Roman" w:hAnsi="Times New Roman" w:cs="Times New Roman"/>
        </w:rPr>
        <w:t xml:space="preserve">to </w:t>
      </w:r>
      <w:r w:rsidR="003B0A1E">
        <w:rPr>
          <w:rFonts w:ascii="Times New Roman" w:hAnsi="Times New Roman" w:cs="Times New Roman"/>
        </w:rPr>
        <w:t xml:space="preserve">someone on </w:t>
      </w:r>
      <w:r w:rsidR="00565DEA">
        <w:rPr>
          <w:rFonts w:ascii="Times New Roman" w:hAnsi="Times New Roman" w:cs="Times New Roman"/>
        </w:rPr>
        <w:t>social media</w:t>
      </w:r>
      <w:r w:rsidR="003B0A1E">
        <w:rPr>
          <w:rFonts w:ascii="Times New Roman" w:hAnsi="Times New Roman" w:cs="Times New Roman"/>
        </w:rPr>
        <w:t xml:space="preserve"> who belongs to each (1 = </w:t>
      </w:r>
      <w:r w:rsidR="003B0A1E" w:rsidRPr="0077050D">
        <w:rPr>
          <w:rFonts w:ascii="Times New Roman" w:hAnsi="Times New Roman" w:cs="Times New Roman"/>
          <w:i/>
          <w:iCs/>
        </w:rPr>
        <w:t>Yes</w:t>
      </w:r>
      <w:r w:rsidR="003B0A1E">
        <w:rPr>
          <w:rFonts w:ascii="Times New Roman" w:hAnsi="Times New Roman" w:cs="Times New Roman"/>
        </w:rPr>
        <w:t xml:space="preserve"> and 0 = </w:t>
      </w:r>
      <w:r w:rsidR="003B0A1E" w:rsidRPr="0077050D">
        <w:rPr>
          <w:rFonts w:ascii="Times New Roman" w:hAnsi="Times New Roman" w:cs="Times New Roman"/>
          <w:i/>
          <w:iCs/>
        </w:rPr>
        <w:t>No</w:t>
      </w:r>
      <w:r w:rsidR="003B0A1E">
        <w:rPr>
          <w:rFonts w:ascii="Times New Roman" w:hAnsi="Times New Roman" w:cs="Times New Roman"/>
        </w:rPr>
        <w:t xml:space="preserve">). An averaged scale was created from these items (Cronbach’s alpha = </w:t>
      </w:r>
      <w:r w:rsidR="00C34E6D">
        <w:rPr>
          <w:rFonts w:ascii="Times New Roman" w:hAnsi="Times New Roman" w:cs="Times New Roman"/>
        </w:rPr>
        <w:t>.92</w:t>
      </w:r>
      <w:r w:rsidR="003B0A1E">
        <w:rPr>
          <w:rFonts w:ascii="Times New Roman" w:hAnsi="Times New Roman" w:cs="Times New Roman"/>
        </w:rPr>
        <w:t>), which has mean of 0.3 (</w:t>
      </w:r>
      <w:r w:rsidR="003B0A1E" w:rsidRPr="003D37FA">
        <w:rPr>
          <w:rFonts w:ascii="Times New Roman" w:hAnsi="Times New Roman" w:cs="Times New Roman"/>
          <w:i/>
          <w:iCs/>
        </w:rPr>
        <w:t>SD</w:t>
      </w:r>
      <w:r w:rsidR="003B0A1E">
        <w:rPr>
          <w:rFonts w:ascii="Times New Roman" w:hAnsi="Times New Roman" w:cs="Times New Roman"/>
        </w:rPr>
        <w:t xml:space="preserve"> = 0.3).</w:t>
      </w:r>
      <w:r w:rsidR="00565DEA">
        <w:rPr>
          <w:rFonts w:ascii="Times New Roman" w:hAnsi="Times New Roman" w:cs="Times New Roman"/>
        </w:rPr>
        <w:t xml:space="preserve"> </w:t>
      </w:r>
      <w:r w:rsidR="003F57FE" w:rsidRPr="003F57FE">
        <w:rPr>
          <w:rFonts w:ascii="Times New Roman" w:hAnsi="Times New Roman" w:cs="Times New Roman"/>
          <w:i/>
          <w:iCs/>
        </w:rPr>
        <w:t>G</w:t>
      </w:r>
      <w:r w:rsidR="00565DEA">
        <w:rPr>
          <w:rFonts w:ascii="Times New Roman" w:hAnsi="Times New Roman" w:cs="Times New Roman"/>
          <w:i/>
          <w:iCs/>
        </w:rPr>
        <w:t>roup activity</w:t>
      </w:r>
      <w:r w:rsidR="00565DEA">
        <w:rPr>
          <w:rFonts w:ascii="Times New Roman" w:hAnsi="Times New Roman" w:cs="Times New Roman"/>
        </w:rPr>
        <w:t xml:space="preserve"> on social media was measured with an 8-item scale, where questions asked respondents whether they had discussed news or related topics during the past month in various types of groups. These items were </w:t>
      </w:r>
      <w:r w:rsidR="00C34E6D">
        <w:rPr>
          <w:rFonts w:ascii="Times New Roman" w:hAnsi="Times New Roman" w:cs="Times New Roman"/>
        </w:rPr>
        <w:t>summed</w:t>
      </w:r>
      <w:r w:rsidR="00565DEA">
        <w:rPr>
          <w:rFonts w:ascii="Times New Roman" w:hAnsi="Times New Roman" w:cs="Times New Roman"/>
        </w:rPr>
        <w:t xml:space="preserve"> for each respondent, and the </w:t>
      </w:r>
      <w:r w:rsidR="00C34E6D">
        <w:rPr>
          <w:rFonts w:ascii="Times New Roman" w:hAnsi="Times New Roman" w:cs="Times New Roman"/>
        </w:rPr>
        <w:t>index</w:t>
      </w:r>
      <w:r w:rsidR="00565DEA">
        <w:rPr>
          <w:rFonts w:ascii="Times New Roman" w:hAnsi="Times New Roman" w:cs="Times New Roman"/>
        </w:rPr>
        <w:t xml:space="preserve"> was then logged to normalize the distribution. The final </w:t>
      </w:r>
      <w:r w:rsidR="00565DEA" w:rsidRPr="00B12284">
        <w:rPr>
          <w:rFonts w:ascii="Times New Roman" w:hAnsi="Times New Roman" w:cs="Times New Roman"/>
        </w:rPr>
        <w:t>variable has a mean of 0.5 (</w:t>
      </w:r>
      <w:r w:rsidR="00565DEA" w:rsidRPr="00B12284">
        <w:rPr>
          <w:rFonts w:ascii="Times New Roman" w:hAnsi="Times New Roman" w:cs="Times New Roman"/>
          <w:i/>
          <w:iCs/>
        </w:rPr>
        <w:t>SD</w:t>
      </w:r>
      <w:r w:rsidR="00565DEA" w:rsidRPr="00B12284">
        <w:rPr>
          <w:rFonts w:ascii="Times New Roman" w:hAnsi="Times New Roman" w:cs="Times New Roman"/>
        </w:rPr>
        <w:t xml:space="preserve"> = 0.6).</w:t>
      </w:r>
      <w:r w:rsidR="00565DEA">
        <w:rPr>
          <w:rFonts w:ascii="Times New Roman" w:hAnsi="Times New Roman" w:cs="Times New Roman"/>
        </w:rPr>
        <w:t xml:space="preserve"> </w:t>
      </w:r>
    </w:p>
    <w:p w14:paraId="5DC3E9ED" w14:textId="20499B6D" w:rsidR="00D72CB9" w:rsidRPr="00D44D01" w:rsidRDefault="00D72CB9" w:rsidP="0072519F">
      <w:pPr>
        <w:widowControl w:val="0"/>
        <w:spacing w:line="480" w:lineRule="auto"/>
        <w:rPr>
          <w:rFonts w:ascii="Times New Roman" w:hAnsi="Times New Roman" w:cs="Times New Roman"/>
          <w:b/>
          <w:bCs/>
          <w:i/>
          <w:iCs/>
        </w:rPr>
      </w:pPr>
      <w:r w:rsidRPr="00D44D01">
        <w:rPr>
          <w:rFonts w:ascii="Times New Roman" w:hAnsi="Times New Roman" w:cs="Times New Roman"/>
          <w:b/>
          <w:bCs/>
          <w:i/>
          <w:iCs/>
        </w:rPr>
        <w:t>Controls</w:t>
      </w:r>
    </w:p>
    <w:p w14:paraId="6839E6B0" w14:textId="358214A6" w:rsidR="00500D0B" w:rsidRDefault="00500D0B" w:rsidP="0072519F">
      <w:pPr>
        <w:widowControl w:val="0"/>
        <w:spacing w:line="480" w:lineRule="auto"/>
        <w:rPr>
          <w:rFonts w:ascii="Times New Roman" w:hAnsi="Times New Roman" w:cs="Times New Roman"/>
        </w:rPr>
      </w:pPr>
      <w:r>
        <w:rPr>
          <w:rFonts w:ascii="Times New Roman" w:hAnsi="Times New Roman" w:cs="Times New Roman"/>
        </w:rPr>
        <w:tab/>
      </w:r>
      <w:r w:rsidR="00A0172F">
        <w:rPr>
          <w:rFonts w:ascii="Times New Roman" w:hAnsi="Times New Roman" w:cs="Times New Roman"/>
        </w:rPr>
        <w:t xml:space="preserve">In addition to </w:t>
      </w:r>
      <w:r w:rsidR="00A0172F" w:rsidRPr="00A0172F">
        <w:rPr>
          <w:rFonts w:ascii="Times New Roman" w:hAnsi="Times New Roman" w:cs="Times New Roman"/>
          <w:i/>
          <w:iCs/>
        </w:rPr>
        <w:t>age</w:t>
      </w:r>
      <w:r w:rsidR="00A0172F">
        <w:rPr>
          <w:rFonts w:ascii="Times New Roman" w:hAnsi="Times New Roman" w:cs="Times New Roman"/>
        </w:rPr>
        <w:t xml:space="preserve">, </w:t>
      </w:r>
      <w:r w:rsidR="00A0172F" w:rsidRPr="00A0172F">
        <w:rPr>
          <w:rFonts w:ascii="Times New Roman" w:hAnsi="Times New Roman" w:cs="Times New Roman"/>
          <w:i/>
          <w:iCs/>
        </w:rPr>
        <w:t>race</w:t>
      </w:r>
      <w:r w:rsidR="00A0172F">
        <w:rPr>
          <w:rFonts w:ascii="Times New Roman" w:hAnsi="Times New Roman" w:cs="Times New Roman"/>
        </w:rPr>
        <w:t xml:space="preserve">, </w:t>
      </w:r>
      <w:r w:rsidR="00A0172F">
        <w:rPr>
          <w:rFonts w:ascii="Times New Roman" w:hAnsi="Times New Roman" w:cs="Times New Roman"/>
          <w:i/>
          <w:iCs/>
        </w:rPr>
        <w:t>gender</w:t>
      </w:r>
      <w:r w:rsidR="00A0172F">
        <w:rPr>
          <w:rFonts w:ascii="Times New Roman" w:hAnsi="Times New Roman" w:cs="Times New Roman"/>
        </w:rPr>
        <w:t xml:space="preserve">, </w:t>
      </w:r>
      <w:r w:rsidR="00A0172F" w:rsidRPr="00A0172F">
        <w:rPr>
          <w:rFonts w:ascii="Times New Roman" w:hAnsi="Times New Roman" w:cs="Times New Roman"/>
          <w:i/>
          <w:iCs/>
        </w:rPr>
        <w:t>education</w:t>
      </w:r>
      <w:r w:rsidR="00A0172F">
        <w:rPr>
          <w:rFonts w:ascii="Times New Roman" w:hAnsi="Times New Roman" w:cs="Times New Roman"/>
        </w:rPr>
        <w:t xml:space="preserve">, and </w:t>
      </w:r>
      <w:r w:rsidR="00A0172F" w:rsidRPr="00A0172F">
        <w:rPr>
          <w:rFonts w:ascii="Times New Roman" w:hAnsi="Times New Roman" w:cs="Times New Roman"/>
          <w:i/>
          <w:iCs/>
        </w:rPr>
        <w:t>income</w:t>
      </w:r>
      <w:r w:rsidR="00A0172F">
        <w:rPr>
          <w:rFonts w:ascii="Times New Roman" w:hAnsi="Times New Roman" w:cs="Times New Roman"/>
          <w:i/>
          <w:iCs/>
        </w:rPr>
        <w:t xml:space="preserve"> </w:t>
      </w:r>
      <w:r w:rsidR="00A0172F">
        <w:rPr>
          <w:rFonts w:ascii="Times New Roman" w:hAnsi="Times New Roman" w:cs="Times New Roman"/>
        </w:rPr>
        <w:t xml:space="preserve">(see above for descriptive statistics), the analyses control for </w:t>
      </w:r>
      <w:r w:rsidR="00A0172F" w:rsidRPr="00A0172F">
        <w:rPr>
          <w:rFonts w:ascii="Times New Roman" w:hAnsi="Times New Roman" w:cs="Times New Roman"/>
          <w:i/>
          <w:iCs/>
        </w:rPr>
        <w:t>political ideology</w:t>
      </w:r>
      <w:r w:rsidR="00AB7A3E">
        <w:rPr>
          <w:rFonts w:ascii="Times New Roman" w:hAnsi="Times New Roman" w:cs="Times New Roman"/>
        </w:rPr>
        <w:t xml:space="preserve">, </w:t>
      </w:r>
      <w:r w:rsidR="00A0172F" w:rsidRPr="00A0172F">
        <w:rPr>
          <w:rFonts w:ascii="Times New Roman" w:hAnsi="Times New Roman" w:cs="Times New Roman"/>
          <w:i/>
          <w:iCs/>
        </w:rPr>
        <w:t>party identity</w:t>
      </w:r>
      <w:r w:rsidR="00AB7A3E">
        <w:rPr>
          <w:rFonts w:ascii="Times New Roman" w:hAnsi="Times New Roman" w:cs="Times New Roman"/>
        </w:rPr>
        <w:t xml:space="preserve">, and </w:t>
      </w:r>
      <w:r w:rsidR="00AB7A3E">
        <w:rPr>
          <w:rFonts w:ascii="Times New Roman" w:hAnsi="Times New Roman" w:cs="Times New Roman"/>
          <w:i/>
          <w:iCs/>
        </w:rPr>
        <w:t>frequency of social media use</w:t>
      </w:r>
      <w:r w:rsidR="00A0172F">
        <w:rPr>
          <w:rFonts w:ascii="Times New Roman" w:hAnsi="Times New Roman" w:cs="Times New Roman"/>
        </w:rPr>
        <w:t xml:space="preserve">. </w:t>
      </w:r>
      <w:r w:rsidR="00AB7A3E">
        <w:rPr>
          <w:rFonts w:ascii="Times New Roman" w:hAnsi="Times New Roman" w:cs="Times New Roman"/>
        </w:rPr>
        <w:t xml:space="preserve">Political ideology </w:t>
      </w:r>
      <w:r w:rsidR="00A0172F">
        <w:rPr>
          <w:rFonts w:ascii="Times New Roman" w:hAnsi="Times New Roman" w:cs="Times New Roman"/>
        </w:rPr>
        <w:t xml:space="preserve">was measures with a single 11-point L-R scale where -5 = </w:t>
      </w:r>
      <w:r w:rsidR="00A0172F">
        <w:rPr>
          <w:rFonts w:ascii="Times New Roman" w:hAnsi="Times New Roman" w:cs="Times New Roman"/>
          <w:i/>
          <w:iCs/>
        </w:rPr>
        <w:t>Very liberal</w:t>
      </w:r>
      <w:r w:rsidR="00A0172F">
        <w:rPr>
          <w:rFonts w:ascii="Times New Roman" w:hAnsi="Times New Roman" w:cs="Times New Roman"/>
        </w:rPr>
        <w:t xml:space="preserve"> and 5 = </w:t>
      </w:r>
      <w:r w:rsidR="00A0172F">
        <w:rPr>
          <w:rFonts w:ascii="Times New Roman" w:hAnsi="Times New Roman" w:cs="Times New Roman"/>
          <w:i/>
          <w:iCs/>
        </w:rPr>
        <w:t>Very conservative</w:t>
      </w:r>
      <w:r w:rsidR="00A0172F">
        <w:rPr>
          <w:rFonts w:ascii="Times New Roman" w:hAnsi="Times New Roman" w:cs="Times New Roman"/>
        </w:rPr>
        <w:t xml:space="preserve"> (</w:t>
      </w:r>
      <w:r w:rsidR="00A0172F">
        <w:rPr>
          <w:rFonts w:ascii="Times New Roman" w:hAnsi="Times New Roman" w:cs="Times New Roman"/>
          <w:i/>
          <w:iCs/>
        </w:rPr>
        <w:t>M</w:t>
      </w:r>
      <w:r w:rsidR="00A0172F">
        <w:rPr>
          <w:rFonts w:ascii="Times New Roman" w:hAnsi="Times New Roman" w:cs="Times New Roman"/>
        </w:rPr>
        <w:t xml:space="preserve"> = 0.2, </w:t>
      </w:r>
      <w:r w:rsidR="00A0172F">
        <w:rPr>
          <w:rFonts w:ascii="Times New Roman" w:hAnsi="Times New Roman" w:cs="Times New Roman"/>
          <w:i/>
          <w:iCs/>
        </w:rPr>
        <w:t>SD</w:t>
      </w:r>
      <w:r w:rsidR="00A0172F">
        <w:rPr>
          <w:rFonts w:ascii="Times New Roman" w:hAnsi="Times New Roman" w:cs="Times New Roman"/>
        </w:rPr>
        <w:t xml:space="preserve"> = 3.0). </w:t>
      </w:r>
      <w:r w:rsidR="00523A2C">
        <w:rPr>
          <w:rFonts w:ascii="Times New Roman" w:hAnsi="Times New Roman" w:cs="Times New Roman"/>
        </w:rPr>
        <w:t>Respondents were</w:t>
      </w:r>
      <w:r w:rsidR="006706E9">
        <w:rPr>
          <w:rFonts w:ascii="Times New Roman" w:hAnsi="Times New Roman" w:cs="Times New Roman"/>
        </w:rPr>
        <w:t xml:space="preserve"> also</w:t>
      </w:r>
      <w:r w:rsidR="00AB7A3E">
        <w:rPr>
          <w:rFonts w:ascii="Times New Roman" w:hAnsi="Times New Roman" w:cs="Times New Roman"/>
        </w:rPr>
        <w:t xml:space="preserve"> asked about</w:t>
      </w:r>
      <w:r w:rsidR="00523A2C">
        <w:rPr>
          <w:rFonts w:ascii="Times New Roman" w:hAnsi="Times New Roman" w:cs="Times New Roman"/>
        </w:rPr>
        <w:t xml:space="preserve"> their</w:t>
      </w:r>
      <w:r w:rsidR="00AB7A3E">
        <w:rPr>
          <w:rFonts w:ascii="Times New Roman" w:hAnsi="Times New Roman" w:cs="Times New Roman"/>
        </w:rPr>
        <w:t xml:space="preserve"> party identity (</w:t>
      </w:r>
      <w:r w:rsidR="00AB7A3E" w:rsidRPr="00AB7A3E">
        <w:rPr>
          <w:rFonts w:ascii="Times New Roman" w:hAnsi="Times New Roman" w:cs="Times New Roman"/>
          <w:i/>
          <w:iCs/>
        </w:rPr>
        <w:t>Democrat</w:t>
      </w:r>
      <w:r w:rsidR="00AB7A3E">
        <w:rPr>
          <w:rFonts w:ascii="Times New Roman" w:hAnsi="Times New Roman" w:cs="Times New Roman"/>
        </w:rPr>
        <w:t xml:space="preserve">/ </w:t>
      </w:r>
      <w:r w:rsidR="00AB7A3E" w:rsidRPr="00AB7A3E">
        <w:rPr>
          <w:rFonts w:ascii="Times New Roman" w:hAnsi="Times New Roman" w:cs="Times New Roman"/>
          <w:i/>
          <w:iCs/>
        </w:rPr>
        <w:t>Republican</w:t>
      </w:r>
      <w:r w:rsidR="00AB7A3E">
        <w:rPr>
          <w:rFonts w:ascii="Times New Roman" w:hAnsi="Times New Roman" w:cs="Times New Roman"/>
        </w:rPr>
        <w:t xml:space="preserve">/ </w:t>
      </w:r>
      <w:r w:rsidR="00AB7A3E" w:rsidRPr="00AB7A3E">
        <w:rPr>
          <w:rFonts w:ascii="Times New Roman" w:hAnsi="Times New Roman" w:cs="Times New Roman"/>
          <w:i/>
          <w:iCs/>
        </w:rPr>
        <w:t>Other</w:t>
      </w:r>
      <w:r w:rsidR="00AB7A3E">
        <w:rPr>
          <w:rFonts w:ascii="Times New Roman" w:hAnsi="Times New Roman" w:cs="Times New Roman"/>
        </w:rPr>
        <w:t xml:space="preserve">/ </w:t>
      </w:r>
      <w:r w:rsidR="00AB7A3E" w:rsidRPr="00AB7A3E">
        <w:rPr>
          <w:rFonts w:ascii="Times New Roman" w:hAnsi="Times New Roman" w:cs="Times New Roman"/>
          <w:i/>
          <w:iCs/>
        </w:rPr>
        <w:t>None</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r w:rsidR="00AB7A3E">
        <w:rPr>
          <w:rFonts w:ascii="Times New Roman" w:hAnsi="Times New Roman" w:cs="Times New Roman"/>
          <w:i/>
          <w:iCs/>
        </w:rPr>
        <w:t xml:space="preserve">Democrat </w:t>
      </w:r>
      <w:r w:rsidR="00AB7A3E">
        <w:rPr>
          <w:rFonts w:ascii="Times New Roman" w:hAnsi="Times New Roman" w:cs="Times New Roman"/>
        </w:rPr>
        <w:t xml:space="preserve">or </w:t>
      </w:r>
      <w:r w:rsidR="00AB7A3E">
        <w:rPr>
          <w:rFonts w:ascii="Times New Roman" w:hAnsi="Times New Roman" w:cs="Times New Roman"/>
          <w:i/>
          <w:iCs/>
        </w:rPr>
        <w:t>Republican</w:t>
      </w:r>
      <w:r w:rsidR="00AB7A3E">
        <w:rPr>
          <w:rFonts w:ascii="Times New Roman" w:hAnsi="Times New Roman" w:cs="Times New Roman"/>
        </w:rPr>
        <w:t xml:space="preserve"> </w:t>
      </w:r>
      <w:r w:rsidR="00523A2C">
        <w:rPr>
          <w:rFonts w:ascii="Times New Roman" w:hAnsi="Times New Roman" w:cs="Times New Roman"/>
        </w:rPr>
        <w:t xml:space="preserve">were </w:t>
      </w:r>
      <w:r w:rsidR="00AB7A3E">
        <w:rPr>
          <w:rFonts w:ascii="Times New Roman" w:hAnsi="Times New Roman" w:cs="Times New Roman"/>
        </w:rPr>
        <w:t xml:space="preserve">asked about the strength of </w:t>
      </w:r>
      <w:r w:rsidR="006706E9">
        <w:rPr>
          <w:rFonts w:ascii="Times New Roman" w:hAnsi="Times New Roman" w:cs="Times New Roman"/>
        </w:rPr>
        <w:t xml:space="preserve">that </w:t>
      </w:r>
      <w:r w:rsidR="00AB7A3E">
        <w:rPr>
          <w:rFonts w:ascii="Times New Roman" w:hAnsi="Times New Roman" w:cs="Times New Roman"/>
        </w:rPr>
        <w:t>identity (</w:t>
      </w:r>
      <w:r w:rsidR="00AB7A3E">
        <w:rPr>
          <w:rFonts w:ascii="Times New Roman" w:hAnsi="Times New Roman" w:cs="Times New Roman"/>
          <w:i/>
          <w:iCs/>
        </w:rPr>
        <w:t>Strong</w:t>
      </w:r>
      <w:r w:rsidR="00AB7A3E">
        <w:rPr>
          <w:rFonts w:ascii="Times New Roman" w:hAnsi="Times New Roman" w:cs="Times New Roman"/>
        </w:rPr>
        <w:t xml:space="preserve">/ </w:t>
      </w:r>
      <w:r w:rsidR="00AB7A3E">
        <w:rPr>
          <w:rFonts w:ascii="Times New Roman" w:hAnsi="Times New Roman" w:cs="Times New Roman"/>
          <w:i/>
          <w:iCs/>
        </w:rPr>
        <w:t>Not that strong</w:t>
      </w:r>
      <w:r w:rsidR="00AB7A3E">
        <w:rPr>
          <w:rFonts w:ascii="Times New Roman" w:hAnsi="Times New Roman" w:cs="Times New Roman"/>
        </w:rPr>
        <w:t xml:space="preserve">). </w:t>
      </w:r>
      <w:r w:rsidR="00523A2C">
        <w:rPr>
          <w:rFonts w:ascii="Times New Roman" w:hAnsi="Times New Roman" w:cs="Times New Roman"/>
        </w:rPr>
        <w:t>T</w:t>
      </w:r>
      <w:r w:rsidR="00AB7A3E">
        <w:rPr>
          <w:rFonts w:ascii="Times New Roman" w:hAnsi="Times New Roman" w:cs="Times New Roman"/>
        </w:rPr>
        <w:t xml:space="preserve">hose who selected </w:t>
      </w:r>
      <w:proofErr w:type="gramStart"/>
      <w:r w:rsidR="00AB7A3E">
        <w:rPr>
          <w:rFonts w:ascii="Times New Roman" w:hAnsi="Times New Roman" w:cs="Times New Roman"/>
          <w:i/>
          <w:iCs/>
        </w:rPr>
        <w:t>Other</w:t>
      </w:r>
      <w:proofErr w:type="gramEnd"/>
      <w:r w:rsidR="00AB7A3E">
        <w:rPr>
          <w:rFonts w:ascii="Times New Roman" w:hAnsi="Times New Roman" w:cs="Times New Roman"/>
        </w:rPr>
        <w:t xml:space="preserve"> or </w:t>
      </w:r>
      <w:r w:rsidR="00AB7A3E">
        <w:rPr>
          <w:rFonts w:ascii="Times New Roman" w:hAnsi="Times New Roman" w:cs="Times New Roman"/>
          <w:i/>
          <w:iCs/>
        </w:rPr>
        <w:t>None</w:t>
      </w:r>
      <w:r w:rsidR="00523A2C">
        <w:rPr>
          <w:rFonts w:ascii="Times New Roman" w:hAnsi="Times New Roman" w:cs="Times New Roman"/>
        </w:rPr>
        <w:t xml:space="preserve"> were </w:t>
      </w:r>
      <w:r w:rsidR="00AB7A3E">
        <w:rPr>
          <w:rFonts w:ascii="Times New Roman" w:hAnsi="Times New Roman" w:cs="Times New Roman"/>
        </w:rPr>
        <w:t xml:space="preserve">asked </w:t>
      </w:r>
      <w:r w:rsidR="00AB7A3E" w:rsidRPr="00523A2C">
        <w:rPr>
          <w:rFonts w:ascii="Times New Roman" w:hAnsi="Times New Roman" w:cs="Times New Roman"/>
        </w:rPr>
        <w:t>about party lean (</w:t>
      </w:r>
      <w:r w:rsidR="00AB7A3E" w:rsidRPr="00523A2C">
        <w:rPr>
          <w:rFonts w:ascii="Times New Roman" w:hAnsi="Times New Roman" w:cs="Times New Roman"/>
          <w:i/>
          <w:iCs/>
        </w:rPr>
        <w:t>Closer to Democrat</w:t>
      </w:r>
      <w:r w:rsidR="00AB7A3E" w:rsidRPr="00523A2C">
        <w:rPr>
          <w:rFonts w:ascii="Times New Roman" w:hAnsi="Times New Roman" w:cs="Times New Roman"/>
        </w:rPr>
        <w:t xml:space="preserve">/ </w:t>
      </w:r>
      <w:r w:rsidR="00AB7A3E" w:rsidRPr="00523A2C">
        <w:rPr>
          <w:rFonts w:ascii="Times New Roman" w:hAnsi="Times New Roman" w:cs="Times New Roman"/>
          <w:i/>
          <w:iCs/>
        </w:rPr>
        <w:t>Closer to Republican</w:t>
      </w:r>
      <w:r w:rsidR="00AB7A3E" w:rsidRPr="00523A2C">
        <w:rPr>
          <w:rFonts w:ascii="Times New Roman" w:hAnsi="Times New Roman" w:cs="Times New Roman"/>
        </w:rPr>
        <w:t xml:space="preserve">). These items were coded to create a 7-point scale where -3 = </w:t>
      </w:r>
      <w:r w:rsidR="00AB7A3E" w:rsidRPr="00523A2C">
        <w:rPr>
          <w:rFonts w:ascii="Times New Roman" w:hAnsi="Times New Roman" w:cs="Times New Roman"/>
          <w:i/>
          <w:iCs/>
        </w:rPr>
        <w:t>Strong Democrat</w:t>
      </w:r>
      <w:r w:rsidR="00AB7A3E" w:rsidRPr="00523A2C">
        <w:rPr>
          <w:rFonts w:ascii="Times New Roman" w:hAnsi="Times New Roman" w:cs="Times New Roman"/>
        </w:rPr>
        <w:t xml:space="preserve"> and 3 = </w:t>
      </w:r>
      <w:r w:rsidR="00AB7A3E" w:rsidRPr="00523A2C">
        <w:rPr>
          <w:rFonts w:ascii="Times New Roman" w:hAnsi="Times New Roman" w:cs="Times New Roman"/>
          <w:i/>
          <w:iCs/>
        </w:rPr>
        <w:t>Strong Republican</w:t>
      </w:r>
      <w:r w:rsidR="00AB7A3E" w:rsidRPr="00523A2C">
        <w:rPr>
          <w:rFonts w:ascii="Times New Roman" w:hAnsi="Times New Roman" w:cs="Times New Roman"/>
        </w:rPr>
        <w:t xml:space="preserve"> (</w:t>
      </w:r>
      <w:r w:rsidR="00D71182" w:rsidRPr="00523A2C">
        <w:rPr>
          <w:rFonts w:ascii="Times New Roman" w:hAnsi="Times New Roman" w:cs="Times New Roman"/>
          <w:i/>
          <w:iCs/>
        </w:rPr>
        <w:t>M</w:t>
      </w:r>
      <w:r w:rsidR="00D71182" w:rsidRPr="00523A2C">
        <w:rPr>
          <w:rFonts w:ascii="Times New Roman" w:hAnsi="Times New Roman" w:cs="Times New Roman"/>
        </w:rPr>
        <w:t xml:space="preserve"> = -0.3, </w:t>
      </w:r>
      <w:r w:rsidR="00D71182" w:rsidRPr="00523A2C">
        <w:rPr>
          <w:rFonts w:ascii="Times New Roman" w:hAnsi="Times New Roman" w:cs="Times New Roman"/>
          <w:i/>
          <w:iCs/>
        </w:rPr>
        <w:t>SD</w:t>
      </w:r>
      <w:r w:rsidR="00D71182" w:rsidRPr="00523A2C">
        <w:rPr>
          <w:rFonts w:ascii="Times New Roman" w:hAnsi="Times New Roman" w:cs="Times New Roman"/>
        </w:rPr>
        <w:t xml:space="preserve"> = 2.0</w:t>
      </w:r>
      <w:r w:rsidR="00AB7A3E" w:rsidRPr="00523A2C">
        <w:rPr>
          <w:rFonts w:ascii="Times New Roman" w:hAnsi="Times New Roman" w:cs="Times New Roman"/>
        </w:rPr>
        <w:t xml:space="preserve">). Finally, frequency of social media use was measured </w:t>
      </w:r>
      <w:r w:rsidR="006706E9">
        <w:rPr>
          <w:rFonts w:ascii="Times New Roman" w:hAnsi="Times New Roman" w:cs="Times New Roman"/>
        </w:rPr>
        <w:t>by</w:t>
      </w:r>
      <w:r w:rsidR="00AB7A3E" w:rsidRPr="00523A2C">
        <w:rPr>
          <w:rFonts w:ascii="Times New Roman" w:hAnsi="Times New Roman" w:cs="Times New Roman"/>
        </w:rPr>
        <w:t xml:space="preserve"> asking respondents how much time per day they spend actively using social media (</w:t>
      </w:r>
      <w:r w:rsidR="00D71182" w:rsidRPr="00523A2C">
        <w:rPr>
          <w:rFonts w:ascii="Times New Roman" w:hAnsi="Times New Roman" w:cs="Times New Roman"/>
        </w:rPr>
        <w:t>1</w:t>
      </w:r>
      <w:r w:rsidR="008D2B65" w:rsidRPr="00523A2C">
        <w:rPr>
          <w:rFonts w:ascii="Times New Roman" w:hAnsi="Times New Roman" w:cs="Times New Roman"/>
        </w:rPr>
        <w:t xml:space="preserve"> = </w:t>
      </w:r>
      <w:r w:rsidR="00AB7A3E" w:rsidRPr="00523A2C">
        <w:rPr>
          <w:rFonts w:ascii="Times New Roman" w:hAnsi="Times New Roman" w:cs="Times New Roman"/>
          <w:i/>
          <w:iCs/>
        </w:rPr>
        <w:t>L</w:t>
      </w:r>
      <w:r w:rsidR="008D2B65" w:rsidRPr="00523A2C">
        <w:rPr>
          <w:rFonts w:ascii="Times New Roman" w:hAnsi="Times New Roman" w:cs="Times New Roman"/>
          <w:i/>
          <w:iCs/>
        </w:rPr>
        <w:t>ess than 10 minutes</w:t>
      </w:r>
      <w:r w:rsidR="00AB7A3E" w:rsidRPr="00523A2C">
        <w:rPr>
          <w:rFonts w:ascii="Times New Roman" w:hAnsi="Times New Roman" w:cs="Times New Roman"/>
        </w:rPr>
        <w:t xml:space="preserve"> and </w:t>
      </w:r>
      <w:r w:rsidR="00D71182" w:rsidRPr="00523A2C">
        <w:rPr>
          <w:rFonts w:ascii="Times New Roman" w:hAnsi="Times New Roman" w:cs="Times New Roman"/>
        </w:rPr>
        <w:t>6</w:t>
      </w:r>
      <w:r w:rsidR="008D2B65" w:rsidRPr="00523A2C">
        <w:rPr>
          <w:rFonts w:ascii="Times New Roman" w:hAnsi="Times New Roman" w:cs="Times New Roman"/>
        </w:rPr>
        <w:t xml:space="preserve"> = </w:t>
      </w:r>
      <w:r w:rsidR="00AB7A3E" w:rsidRPr="00523A2C">
        <w:rPr>
          <w:rFonts w:ascii="Times New Roman" w:hAnsi="Times New Roman" w:cs="Times New Roman"/>
          <w:i/>
          <w:iCs/>
        </w:rPr>
        <w:t>M</w:t>
      </w:r>
      <w:r w:rsidR="008D2B65" w:rsidRPr="00523A2C">
        <w:rPr>
          <w:rFonts w:ascii="Times New Roman" w:hAnsi="Times New Roman" w:cs="Times New Roman"/>
          <w:i/>
          <w:iCs/>
        </w:rPr>
        <w:t>ore than three hours</w:t>
      </w:r>
      <w:r w:rsidR="00AB7A3E" w:rsidRPr="00523A2C">
        <w:rPr>
          <w:rFonts w:ascii="Times New Roman" w:hAnsi="Times New Roman" w:cs="Times New Roman"/>
        </w:rPr>
        <w:t xml:space="preserve">. The variable has a mean of </w:t>
      </w:r>
      <w:r w:rsidR="00D71182" w:rsidRPr="00523A2C">
        <w:rPr>
          <w:rFonts w:ascii="Times New Roman" w:hAnsi="Times New Roman" w:cs="Times New Roman"/>
        </w:rPr>
        <w:t>3.5</w:t>
      </w:r>
      <w:r w:rsidR="00AB7A3E" w:rsidRPr="00523A2C">
        <w:rPr>
          <w:rFonts w:ascii="Times New Roman" w:hAnsi="Times New Roman" w:cs="Times New Roman"/>
        </w:rPr>
        <w:t xml:space="preserve"> (</w:t>
      </w:r>
      <w:r w:rsidR="00D71182" w:rsidRPr="00523A2C">
        <w:rPr>
          <w:rFonts w:ascii="Times New Roman" w:hAnsi="Times New Roman" w:cs="Times New Roman"/>
          <w:i/>
          <w:iCs/>
        </w:rPr>
        <w:t>SD</w:t>
      </w:r>
      <w:r w:rsidR="00D71182" w:rsidRPr="00523A2C">
        <w:rPr>
          <w:rFonts w:ascii="Times New Roman" w:hAnsi="Times New Roman" w:cs="Times New Roman"/>
        </w:rPr>
        <w:t xml:space="preserve"> = 1.6</w:t>
      </w:r>
      <w:r w:rsidR="00AB7A3E" w:rsidRPr="00523A2C">
        <w:rPr>
          <w:rFonts w:ascii="Times New Roman" w:hAnsi="Times New Roman" w:cs="Times New Roman"/>
        </w:rPr>
        <w:t>).</w:t>
      </w:r>
      <w:r w:rsidR="00AB7A3E">
        <w:rPr>
          <w:rFonts w:ascii="Times New Roman" w:hAnsi="Times New Roman" w:cs="Times New Roman"/>
        </w:rPr>
        <w:t xml:space="preserve"> </w:t>
      </w:r>
    </w:p>
    <w:p w14:paraId="1DE00858" w14:textId="4AC13F1C" w:rsidR="00980CD3" w:rsidRDefault="00980CD3" w:rsidP="0072519F">
      <w:pPr>
        <w:widowControl w:val="0"/>
        <w:spacing w:line="480" w:lineRule="auto"/>
        <w:rPr>
          <w:rFonts w:ascii="Times New Roman" w:hAnsi="Times New Roman" w:cs="Times New Roman"/>
          <w:b/>
          <w:bCs/>
        </w:rPr>
      </w:pPr>
      <w:r w:rsidRPr="00980CD3">
        <w:rPr>
          <w:rFonts w:ascii="Times New Roman" w:hAnsi="Times New Roman" w:cs="Times New Roman"/>
          <w:b/>
          <w:bCs/>
        </w:rPr>
        <w:t>Analysis Plan</w:t>
      </w:r>
    </w:p>
    <w:p w14:paraId="729EE1D2" w14:textId="50BC006C" w:rsidR="00980CD3" w:rsidRPr="00980CD3" w:rsidRDefault="00091E18" w:rsidP="0072519F">
      <w:pPr>
        <w:widowControl w:val="0"/>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 the first stage of the analysis, a Latent Class Analysis (LCA) is conducted with the five indicators of news attraction. LCA detects unobserved groups based on patterns of association among a set of observed criteri</w:t>
      </w:r>
      <w:r w:rsidR="00350CB9">
        <w:rPr>
          <w:rFonts w:ascii="Times New Roman" w:hAnsi="Times New Roman" w:cs="Times New Roman"/>
        </w:rPr>
        <w:t>a</w:t>
      </w:r>
      <w:r>
        <w:rPr>
          <w:rFonts w:ascii="Times New Roman" w:hAnsi="Times New Roman" w:cs="Times New Roman"/>
        </w:rPr>
        <w:t xml:space="preserve"> variables. </w:t>
      </w:r>
      <w:r w:rsidR="00C6337F">
        <w:rPr>
          <w:rFonts w:ascii="Times New Roman" w:hAnsi="Times New Roman" w:cs="Times New Roman"/>
        </w:rPr>
        <w:t>To establish the model with the optimal number of latent classes, we compare the fit statistics for models ranging from 2 to 5 classes, choosing the model with the lowest Bayesian Information Criterion (BIC).</w:t>
      </w:r>
      <w:r w:rsidR="0048035D">
        <w:rPr>
          <w:rFonts w:ascii="Times New Roman" w:hAnsi="Times New Roman" w:cs="Times New Roman"/>
        </w:rPr>
        <w:t xml:space="preserve"> In the second stage of the analysis, we test </w:t>
      </w:r>
      <w:r w:rsidR="00946A32">
        <w:rPr>
          <w:rFonts w:ascii="Times New Roman" w:hAnsi="Times New Roman" w:cs="Times New Roman"/>
        </w:rPr>
        <w:t>the hypotheses</w:t>
      </w:r>
      <w:r w:rsidR="0048035D" w:rsidRPr="0048035D">
        <w:rPr>
          <w:rFonts w:ascii="Times New Roman" w:hAnsi="Times New Roman" w:cs="Times New Roman"/>
        </w:rPr>
        <w:t xml:space="preserve"> using multi-level modeling (MLM). This approach allows us to estimate differences between the attraction groups while controlling for measurement invariance </w:t>
      </w:r>
      <w:r w:rsidR="00D26B84">
        <w:rPr>
          <w:rFonts w:ascii="Times New Roman" w:hAnsi="Times New Roman" w:cs="Times New Roman"/>
        </w:rPr>
        <w:t>across the</w:t>
      </w:r>
      <w:r w:rsidR="0048035D" w:rsidRPr="0048035D">
        <w:rPr>
          <w:rFonts w:ascii="Times New Roman" w:hAnsi="Times New Roman" w:cs="Times New Roman"/>
        </w:rPr>
        <w:t xml:space="preserve"> 17 sampling frames</w:t>
      </w:r>
      <w:r w:rsidR="00D26B84">
        <w:rPr>
          <w:rFonts w:ascii="Times New Roman" w:hAnsi="Times New Roman" w:cs="Times New Roman"/>
        </w:rPr>
        <w:t xml:space="preserve">. </w:t>
      </w:r>
      <w:r w:rsidR="0048035D" w:rsidRPr="0048035D">
        <w:rPr>
          <w:rFonts w:ascii="Times New Roman" w:hAnsi="Times New Roman" w:cs="Times New Roman"/>
        </w:rPr>
        <w:t xml:space="preserve">The analysis accounts for this </w:t>
      </w:r>
      <w:r w:rsidR="00D26B84">
        <w:rPr>
          <w:rFonts w:ascii="Times New Roman" w:hAnsi="Times New Roman" w:cs="Times New Roman"/>
        </w:rPr>
        <w:t xml:space="preserve">data </w:t>
      </w:r>
      <w:r w:rsidR="0048035D" w:rsidRPr="0048035D">
        <w:rPr>
          <w:rFonts w:ascii="Times New Roman" w:hAnsi="Times New Roman" w:cs="Times New Roman"/>
        </w:rPr>
        <w:t>structure by including random intercepts for each frame.</w:t>
      </w:r>
      <w:r w:rsidR="00900518">
        <w:rPr>
          <w:rFonts w:ascii="Times New Roman" w:hAnsi="Times New Roman" w:cs="Times New Roman"/>
        </w:rPr>
        <w:t xml:space="preserve"> </w:t>
      </w:r>
      <w:r w:rsidR="00E845A2">
        <w:rPr>
          <w:rFonts w:ascii="Times New Roman" w:hAnsi="Times New Roman" w:cs="Times New Roman"/>
        </w:rPr>
        <w:t>Linear models are used for the trait-like variables, while quasibinomial models are used for the state-like variables</w:t>
      </w:r>
      <w:r w:rsidR="00C0471D">
        <w:rPr>
          <w:rFonts w:ascii="Times New Roman" w:hAnsi="Times New Roman" w:cs="Times New Roman"/>
        </w:rPr>
        <w:t xml:space="preserve"> to account for data weighting</w:t>
      </w:r>
      <w:r w:rsidR="00E845A2" w:rsidRPr="00B004E6">
        <w:rPr>
          <w:rFonts w:ascii="Times New Roman" w:hAnsi="Times New Roman" w:cs="Times New Roman"/>
        </w:rPr>
        <w:t>.</w:t>
      </w:r>
      <w:r w:rsidR="000C3922" w:rsidRPr="00B004E6">
        <w:rPr>
          <w:rFonts w:ascii="Times New Roman" w:hAnsi="Times New Roman" w:cs="Times New Roman"/>
        </w:rPr>
        <w:t xml:space="preserve"> </w:t>
      </w:r>
      <w:r w:rsidR="009A652A" w:rsidRPr="00B004E6">
        <w:rPr>
          <w:rFonts w:ascii="Times New Roman" w:hAnsi="Times New Roman" w:cs="Times New Roman"/>
        </w:rPr>
        <w:t xml:space="preserve">Covariates in </w:t>
      </w:r>
      <w:proofErr w:type="gramStart"/>
      <w:r w:rsidR="009A652A" w:rsidRPr="00B004E6">
        <w:rPr>
          <w:rFonts w:ascii="Times New Roman" w:hAnsi="Times New Roman" w:cs="Times New Roman"/>
        </w:rPr>
        <w:t>these model</w:t>
      </w:r>
      <w:proofErr w:type="gramEnd"/>
      <w:r w:rsidR="009A652A" w:rsidRPr="00B004E6">
        <w:rPr>
          <w:rFonts w:ascii="Times New Roman" w:hAnsi="Times New Roman" w:cs="Times New Roman"/>
        </w:rPr>
        <w:t xml:space="preserve"> are group-mean centered by frame to ease interpretation of the intercepts.</w:t>
      </w:r>
    </w:p>
    <w:p w14:paraId="756B1D0A" w14:textId="6C927C8E" w:rsidR="00295049" w:rsidRDefault="00295049" w:rsidP="0072519F">
      <w:pPr>
        <w:widowControl w:val="0"/>
        <w:spacing w:line="480" w:lineRule="auto"/>
        <w:jc w:val="center"/>
        <w:rPr>
          <w:rFonts w:ascii="Times New Roman" w:hAnsi="Times New Roman" w:cs="Times New Roman"/>
          <w:b/>
          <w:bCs/>
        </w:rPr>
      </w:pPr>
      <w:r>
        <w:rPr>
          <w:rFonts w:ascii="Times New Roman" w:hAnsi="Times New Roman" w:cs="Times New Roman"/>
          <w:b/>
          <w:bCs/>
        </w:rPr>
        <w:t>Results</w:t>
      </w:r>
    </w:p>
    <w:p w14:paraId="2945FD13" w14:textId="77777777" w:rsidR="00295049" w:rsidRPr="005D2888" w:rsidRDefault="00295049" w:rsidP="0072519F">
      <w:pPr>
        <w:widowControl w:val="0"/>
        <w:spacing w:line="480" w:lineRule="auto"/>
        <w:rPr>
          <w:rFonts w:ascii="Times New Roman" w:hAnsi="Times New Roman" w:cs="Times New Roman"/>
          <w:b/>
          <w:bCs/>
        </w:rPr>
      </w:pPr>
      <w:r w:rsidRPr="0048035D">
        <w:rPr>
          <w:rFonts w:ascii="Times New Roman" w:hAnsi="Times New Roman" w:cs="Times New Roman"/>
          <w:b/>
          <w:bCs/>
        </w:rPr>
        <w:t>Latent Class Analysis</w:t>
      </w:r>
    </w:p>
    <w:p w14:paraId="7D0A7FDD" w14:textId="3940E472" w:rsidR="00295049" w:rsidRPr="00F9263E" w:rsidRDefault="00295049" w:rsidP="0072519F">
      <w:pPr>
        <w:widowControl w:val="0"/>
        <w:spacing w:line="480" w:lineRule="auto"/>
        <w:rPr>
          <w:rFonts w:ascii="Times New Roman" w:hAnsi="Times New Roman" w:cs="Times New Roman"/>
        </w:rPr>
      </w:pPr>
      <w:r>
        <w:rPr>
          <w:rFonts w:ascii="Times New Roman" w:hAnsi="Times New Roman" w:cs="Times New Roman"/>
        </w:rPr>
        <w:tab/>
        <w:t>The correlation</w:t>
      </w:r>
      <w:r w:rsidR="00406DA8">
        <w:rPr>
          <w:rFonts w:ascii="Times New Roman" w:hAnsi="Times New Roman" w:cs="Times New Roman"/>
        </w:rPr>
        <w:t>s</w:t>
      </w:r>
      <w:r>
        <w:rPr>
          <w:rFonts w:ascii="Times New Roman" w:hAnsi="Times New Roman" w:cs="Times New Roman"/>
        </w:rPr>
        <w:t xml:space="preserve"> among the </w:t>
      </w:r>
      <w:r w:rsidR="00350CB9">
        <w:rPr>
          <w:rFonts w:ascii="Times New Roman" w:hAnsi="Times New Roman" w:cs="Times New Roman"/>
        </w:rPr>
        <w:t>five criteria</w:t>
      </w:r>
      <w:r>
        <w:rPr>
          <w:rFonts w:ascii="Times New Roman" w:hAnsi="Times New Roman" w:cs="Times New Roman"/>
        </w:rPr>
        <w:t xml:space="preserve"> variables </w:t>
      </w:r>
      <w:r w:rsidR="00B004E6">
        <w:rPr>
          <w:rFonts w:ascii="Times New Roman" w:hAnsi="Times New Roman" w:cs="Times New Roman"/>
        </w:rPr>
        <w:t>range between</w:t>
      </w:r>
      <w:r w:rsidR="00406DA8">
        <w:rPr>
          <w:rFonts w:ascii="Times New Roman" w:hAnsi="Times New Roman" w:cs="Times New Roman"/>
        </w:rPr>
        <w:t xml:space="preserve"> </w:t>
      </w:r>
      <w:r>
        <w:rPr>
          <w:rFonts w:ascii="Times New Roman" w:hAnsi="Times New Roman" w:cs="Times New Roman"/>
        </w:rPr>
        <w:t xml:space="preserve">.34 </w:t>
      </w:r>
      <w:r w:rsidR="00B004E6">
        <w:rPr>
          <w:rFonts w:ascii="Times New Roman" w:hAnsi="Times New Roman" w:cs="Times New Roman"/>
        </w:rPr>
        <w:t>and</w:t>
      </w:r>
      <w:r>
        <w:rPr>
          <w:rFonts w:ascii="Times New Roman" w:hAnsi="Times New Roman" w:cs="Times New Roman"/>
        </w:rPr>
        <w:t xml:space="preserve"> .</w:t>
      </w:r>
      <w:r w:rsidR="00D64619">
        <w:rPr>
          <w:rFonts w:ascii="Times New Roman" w:hAnsi="Times New Roman" w:cs="Times New Roman"/>
        </w:rPr>
        <w:t>7</w:t>
      </w:r>
      <w:r>
        <w:rPr>
          <w:rFonts w:ascii="Times New Roman" w:hAnsi="Times New Roman" w:cs="Times New Roman"/>
        </w:rPr>
        <w:t>2</w:t>
      </w:r>
      <w:r w:rsidR="00B004E6">
        <w:rPr>
          <w:rFonts w:ascii="Times New Roman" w:hAnsi="Times New Roman" w:cs="Times New Roman"/>
        </w:rPr>
        <w:t xml:space="preserve"> (</w:t>
      </w:r>
      <w:r w:rsidRPr="000920A3">
        <w:rPr>
          <w:rFonts w:ascii="Times New Roman" w:hAnsi="Times New Roman" w:cs="Times New Roman"/>
          <w:i/>
          <w:iCs/>
        </w:rPr>
        <w:t>p</w:t>
      </w:r>
      <w:r>
        <w:rPr>
          <w:rFonts w:ascii="Times New Roman" w:hAnsi="Times New Roman" w:cs="Times New Roman"/>
        </w:rPr>
        <w:t xml:space="preserve"> &lt; .001 for al</w:t>
      </w:r>
      <w:r w:rsidR="00B004E6">
        <w:rPr>
          <w:rFonts w:ascii="Times New Roman" w:hAnsi="Times New Roman" w:cs="Times New Roman"/>
        </w:rPr>
        <w:t>l</w:t>
      </w:r>
      <w:r w:rsidR="0048035D">
        <w:rPr>
          <w:rFonts w:ascii="Times New Roman" w:hAnsi="Times New Roman" w:cs="Times New Roman"/>
        </w:rPr>
        <w:t>;</w:t>
      </w:r>
      <w:r>
        <w:rPr>
          <w:rFonts w:ascii="Times New Roman" w:hAnsi="Times New Roman" w:cs="Times New Roman"/>
        </w:rPr>
        <w:t xml:space="preserve"> see Table B1 online for a full matrix), indicating that they may be empirical manifestations of a </w:t>
      </w:r>
      <w:r w:rsidRPr="00B004E6">
        <w:rPr>
          <w:rFonts w:ascii="Times New Roman" w:hAnsi="Times New Roman" w:cs="Times New Roman"/>
        </w:rPr>
        <w:t xml:space="preserve">common underlying construct—that is, they arise from </w:t>
      </w:r>
      <w:r w:rsidR="00350CB9" w:rsidRPr="00B004E6">
        <w:rPr>
          <w:rFonts w:ascii="Times New Roman" w:hAnsi="Times New Roman" w:cs="Times New Roman"/>
        </w:rPr>
        <w:t>latent</w:t>
      </w:r>
      <w:r w:rsidRPr="00B004E6">
        <w:rPr>
          <w:rFonts w:ascii="Times New Roman" w:hAnsi="Times New Roman" w:cs="Times New Roman"/>
        </w:rPr>
        <w:t xml:space="preserve"> </w:t>
      </w:r>
      <w:r w:rsidR="00350CB9" w:rsidRPr="00B004E6">
        <w:rPr>
          <w:rFonts w:ascii="Times New Roman" w:hAnsi="Times New Roman" w:cs="Times New Roman"/>
        </w:rPr>
        <w:t>‘</w:t>
      </w:r>
      <w:r w:rsidR="005115E6" w:rsidRPr="00B004E6">
        <w:rPr>
          <w:rFonts w:ascii="Times New Roman" w:hAnsi="Times New Roman" w:cs="Times New Roman"/>
        </w:rPr>
        <w:t>news attraction</w:t>
      </w:r>
      <w:r w:rsidR="00350CB9" w:rsidRPr="00B004E6">
        <w:rPr>
          <w:rFonts w:ascii="Times New Roman" w:hAnsi="Times New Roman" w:cs="Times New Roman"/>
        </w:rPr>
        <w:t>’ groups</w:t>
      </w:r>
      <w:r w:rsidRPr="00B004E6">
        <w:rPr>
          <w:rFonts w:ascii="Times New Roman" w:hAnsi="Times New Roman" w:cs="Times New Roman"/>
        </w:rPr>
        <w:t xml:space="preserve">. </w:t>
      </w:r>
      <w:r w:rsidR="00FE0B30">
        <w:rPr>
          <w:rFonts w:ascii="Times New Roman" w:hAnsi="Times New Roman" w:cs="Times New Roman"/>
        </w:rPr>
        <w:t>T</w:t>
      </w:r>
      <w:r w:rsidRPr="00B004E6">
        <w:rPr>
          <w:rFonts w:ascii="Times New Roman" w:hAnsi="Times New Roman" w:cs="Times New Roman"/>
        </w:rPr>
        <w:t>he model with the lowest BIC</w:t>
      </w:r>
      <w:r w:rsidR="00FE0B30">
        <w:rPr>
          <w:rFonts w:ascii="Times New Roman" w:hAnsi="Times New Roman" w:cs="Times New Roman"/>
        </w:rPr>
        <w:t xml:space="preserve"> </w:t>
      </w:r>
      <w:r w:rsidRPr="00B004E6">
        <w:rPr>
          <w:rFonts w:ascii="Times New Roman" w:hAnsi="Times New Roman" w:cs="Times New Roman"/>
        </w:rPr>
        <w:t xml:space="preserve">has </w:t>
      </w:r>
      <w:r w:rsidR="004C0934" w:rsidRPr="00B004E6">
        <w:rPr>
          <w:rFonts w:ascii="Times New Roman" w:hAnsi="Times New Roman" w:cs="Times New Roman"/>
        </w:rPr>
        <w:t>4</w:t>
      </w:r>
      <w:r w:rsidRPr="00B004E6">
        <w:rPr>
          <w:rFonts w:ascii="Times New Roman" w:hAnsi="Times New Roman" w:cs="Times New Roman"/>
        </w:rPr>
        <w:t xml:space="preserve"> latest classes (see Table B2 online).</w:t>
      </w:r>
      <w:r>
        <w:rPr>
          <w:rFonts w:ascii="Times New Roman" w:hAnsi="Times New Roman" w:cs="Times New Roman"/>
        </w:rPr>
        <w:t xml:space="preserve">   </w:t>
      </w:r>
    </w:p>
    <w:p w14:paraId="5A486AE1" w14:textId="78828764"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F3162F">
        <w:rPr>
          <w:rFonts w:ascii="Times New Roman" w:hAnsi="Times New Roman" w:cs="Times New Roman"/>
        </w:rPr>
        <w:t xml:space="preserve">There are important qualitative differences among the four groups, which we labelled </w:t>
      </w:r>
      <w:r w:rsidR="00F3162F" w:rsidRPr="00A90B78">
        <w:rPr>
          <w:rFonts w:ascii="Times New Roman" w:hAnsi="Times New Roman" w:cs="Times New Roman"/>
          <w:i/>
          <w:iCs/>
        </w:rPr>
        <w:t xml:space="preserve">low-attraction, </w:t>
      </w:r>
      <w:r w:rsidR="00F3162F">
        <w:rPr>
          <w:rFonts w:ascii="Times New Roman" w:hAnsi="Times New Roman" w:cs="Times New Roman"/>
          <w:i/>
          <w:iCs/>
        </w:rPr>
        <w:t xml:space="preserve">moderate—unmotivated group, moderate—motivated group, </w:t>
      </w:r>
      <w:r w:rsidR="00F3162F">
        <w:rPr>
          <w:rFonts w:ascii="Times New Roman" w:hAnsi="Times New Roman" w:cs="Times New Roman"/>
        </w:rPr>
        <w:t xml:space="preserve">and </w:t>
      </w:r>
      <w:r w:rsidR="00F3162F">
        <w:rPr>
          <w:rFonts w:ascii="Times New Roman" w:hAnsi="Times New Roman" w:cs="Times New Roman"/>
          <w:i/>
          <w:iCs/>
        </w:rPr>
        <w:t>high-attraction</w:t>
      </w:r>
      <w:r>
        <w:rPr>
          <w:rFonts w:ascii="Times New Roman" w:hAnsi="Times New Roman" w:cs="Times New Roman"/>
        </w:rPr>
        <w:t>,</w:t>
      </w:r>
      <w:r w:rsidR="00F3162F">
        <w:rPr>
          <w:rFonts w:ascii="Times New Roman" w:hAnsi="Times New Roman" w:cs="Times New Roman"/>
        </w:rPr>
        <w:t xml:space="preserve"> and</w:t>
      </w:r>
      <w:r>
        <w:rPr>
          <w:rFonts w:ascii="Times New Roman" w:hAnsi="Times New Roman" w:cs="Times New Roman"/>
        </w:rPr>
        <w:t xml:space="preserve"> which can be described according to differing response probabilities on the five criteria variables in the analysis. These probabilities are visualized in Figure </w:t>
      </w:r>
      <w:r w:rsidR="00103921">
        <w:rPr>
          <w:rFonts w:ascii="Times New Roman" w:hAnsi="Times New Roman" w:cs="Times New Roman"/>
        </w:rPr>
        <w:t>1</w:t>
      </w:r>
      <w:r>
        <w:rPr>
          <w:rFonts w:ascii="Times New Roman" w:hAnsi="Times New Roman" w:cs="Times New Roman"/>
        </w:rPr>
        <w:t xml:space="preserve">. Respondents in the first latent class, which we have </w:t>
      </w:r>
      <w:r w:rsidRPr="004023C8">
        <w:rPr>
          <w:rFonts w:ascii="Times New Roman" w:hAnsi="Times New Roman" w:cs="Times New Roman"/>
        </w:rPr>
        <w:t xml:space="preserve">labeled the </w:t>
      </w:r>
      <w:r w:rsidRPr="004023C8">
        <w:rPr>
          <w:rFonts w:ascii="Times New Roman" w:hAnsi="Times New Roman" w:cs="Times New Roman"/>
          <w:i/>
          <w:iCs/>
        </w:rPr>
        <w:t>low-attraction group</w:t>
      </w:r>
      <w:r>
        <w:rPr>
          <w:rFonts w:ascii="Times New Roman" w:hAnsi="Times New Roman" w:cs="Times New Roman"/>
        </w:rP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rPr>
          <w:rFonts w:ascii="Times New Roman" w:hAnsi="Times New Roman" w:cs="Times New Roman"/>
        </w:rPr>
        <w:t>both of these</w:t>
      </w:r>
      <w:proofErr w:type="gramEnd"/>
      <w:r>
        <w:rPr>
          <w:rFonts w:ascii="Times New Roman" w:hAnsi="Times New Roman" w:cs="Times New Roman"/>
        </w:rPr>
        <w:t xml:space="preserve"> variables is ‘</w:t>
      </w:r>
      <w:r w:rsidRPr="00571101">
        <w:rPr>
          <w:rFonts w:ascii="Times New Roman" w:hAnsi="Times New Roman" w:cs="Times New Roman"/>
          <w:i/>
          <w:iCs/>
        </w:rPr>
        <w:t>1 = Never</w:t>
      </w:r>
      <w:r>
        <w:rPr>
          <w:rFonts w:ascii="Times New Roman" w:hAnsi="Times New Roman" w:cs="Times New Roman"/>
        </w:rPr>
        <w:t xml:space="preserve">’ for both variables. There is a relatively normal probability distribution on self-reported interest, but this distribution </w:t>
      </w:r>
      <w:proofErr w:type="gramStart"/>
      <w:r>
        <w:rPr>
          <w:rFonts w:ascii="Times New Roman" w:hAnsi="Times New Roman" w:cs="Times New Roman"/>
        </w:rPr>
        <w:t>actually skews</w:t>
      </w:r>
      <w:proofErr w:type="gramEnd"/>
      <w:r>
        <w:rPr>
          <w:rFonts w:ascii="Times New Roman" w:hAnsi="Times New Roman" w:cs="Times New Roman"/>
        </w:rPr>
        <w:t xml:space="preserve"> lower than it does for the other groups. The low-attraction group </w:t>
      </w:r>
      <w:r w:rsidRPr="004023C8">
        <w:rPr>
          <w:rFonts w:ascii="Times New Roman" w:hAnsi="Times New Roman" w:cs="Times New Roman"/>
        </w:rPr>
        <w:t xml:space="preserve">is the second-largest </w:t>
      </w:r>
      <w:r>
        <w:rPr>
          <w:rFonts w:ascii="Times New Roman" w:hAnsi="Times New Roman" w:cs="Times New Roman"/>
        </w:rPr>
        <w:t>latent class</w:t>
      </w:r>
      <w:r w:rsidRPr="004023C8">
        <w:rPr>
          <w:rFonts w:ascii="Times New Roman" w:hAnsi="Times New Roman" w:cs="Times New Roman"/>
        </w:rPr>
        <w:t xml:space="preserve"> (</w:t>
      </w:r>
      <w:r w:rsidRPr="004023C8">
        <w:rPr>
          <w:rFonts w:ascii="Times New Roman" w:hAnsi="Times New Roman" w:cs="Times New Roman"/>
          <w:i/>
          <w:iCs/>
        </w:rPr>
        <w:t>n</w:t>
      </w:r>
      <w:r w:rsidRPr="004023C8">
        <w:rPr>
          <w:rFonts w:ascii="Times New Roman" w:hAnsi="Times New Roman" w:cs="Times New Roman"/>
        </w:rPr>
        <w:t xml:space="preserve"> = 594); it makes up 38% of the sample and has a predicted probability of group membership of .40 (see Table B3 online). </w:t>
      </w:r>
    </w:p>
    <w:p w14:paraId="27391767" w14:textId="77777777" w:rsidR="002A5D80" w:rsidRDefault="002A5D80" w:rsidP="0072519F">
      <w:pPr>
        <w:widowControl w:val="0"/>
        <w:spacing w:line="480" w:lineRule="auto"/>
        <w:rPr>
          <w:rFonts w:ascii="Times New Roman" w:hAnsi="Times New Roman" w:cs="Times New Roman"/>
        </w:rPr>
      </w:pPr>
      <w:r>
        <w:rPr>
          <w:rFonts w:ascii="Times New Roman" w:hAnsi="Times New Roman" w:cs="Times New Roman"/>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2A5D80">
        <w:rPr>
          <w:rFonts w:ascii="Times New Roman" w:hAnsi="Times New Roman" w:cs="Times New Roman"/>
          <w:i/>
          <w:iCs/>
        </w:rPr>
        <w:t>Yes’</w:t>
      </w:r>
      <w:r>
        <w:rPr>
          <w:rFonts w:ascii="Times New Roman" w:hAnsi="Times New Roman" w:cs="Times New Roman"/>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1E2272">
        <w:rPr>
          <w:rFonts w:ascii="Times New Roman" w:hAnsi="Times New Roman" w:cs="Times New Roman"/>
          <w:i/>
          <w:iCs/>
        </w:rPr>
        <w:t>n</w:t>
      </w:r>
      <w:r>
        <w:rPr>
          <w:rFonts w:ascii="Times New Roman" w:hAnsi="Times New Roman" w:cs="Times New Roman"/>
        </w:rPr>
        <w:t xml:space="preserve"> = 805; 31%; predicted probability = .30), the </w:t>
      </w:r>
      <w:r>
        <w:rPr>
          <w:rFonts w:ascii="Times New Roman" w:hAnsi="Times New Roman" w:cs="Times New Roman"/>
          <w:i/>
          <w:iCs/>
        </w:rPr>
        <w:t>moderate—unmotivated group</w:t>
      </w:r>
      <w:r>
        <w:rPr>
          <w:rFonts w:ascii="Times New Roman" w:hAnsi="Times New Roman" w:cs="Times New Roman"/>
        </w:rPr>
        <w:t xml:space="preserve"> and the third group, which is smaller (</w:t>
      </w:r>
      <w:r w:rsidRPr="001E2272">
        <w:rPr>
          <w:rFonts w:ascii="Times New Roman" w:hAnsi="Times New Roman" w:cs="Times New Roman"/>
          <w:i/>
          <w:iCs/>
        </w:rPr>
        <w:t>n</w:t>
      </w:r>
      <w:r>
        <w:rPr>
          <w:rFonts w:ascii="Times New Roman" w:hAnsi="Times New Roman" w:cs="Times New Roman"/>
        </w:rPr>
        <w:t xml:space="preserve"> = 416; 21%; predicted probability = .21), the </w:t>
      </w:r>
      <w:r>
        <w:rPr>
          <w:rFonts w:ascii="Times New Roman" w:hAnsi="Times New Roman" w:cs="Times New Roman"/>
          <w:i/>
          <w:iCs/>
        </w:rPr>
        <w:t>moderate—motivated group</w:t>
      </w:r>
      <w:r>
        <w:rPr>
          <w:rFonts w:ascii="Times New Roman" w:hAnsi="Times New Roman" w:cs="Times New Roman"/>
        </w:rPr>
        <w:t xml:space="preserve">. </w:t>
      </w:r>
    </w:p>
    <w:p w14:paraId="54437FD7" w14:textId="60AFC4EC" w:rsidR="002A5D80" w:rsidRPr="000B1DF0" w:rsidRDefault="002A5D80" w:rsidP="0072519F">
      <w:pPr>
        <w:widowControl w:val="0"/>
        <w:spacing w:line="480" w:lineRule="auto"/>
        <w:rPr>
          <w:rFonts w:ascii="Times New Roman" w:hAnsi="Times New Roman" w:cs="Times New Roman"/>
        </w:rPr>
      </w:pPr>
      <w:r>
        <w:rPr>
          <w:rFonts w:ascii="Times New Roman" w:hAnsi="Times New Roman" w:cs="Times New Roman"/>
        </w:rPr>
        <w:tab/>
      </w:r>
      <w:r w:rsidR="006042B3">
        <w:rPr>
          <w:rFonts w:ascii="Times New Roman" w:hAnsi="Times New Roman" w:cs="Times New Roman"/>
        </w:rPr>
        <w:t>T</w:t>
      </w:r>
      <w:r>
        <w:rPr>
          <w:rFonts w:ascii="Times New Roman" w:hAnsi="Times New Roman" w:cs="Times New Roman"/>
        </w:rPr>
        <w:t xml:space="preserve">he </w:t>
      </w:r>
      <w:r>
        <w:rPr>
          <w:rFonts w:ascii="Times New Roman" w:hAnsi="Times New Roman" w:cs="Times New Roman"/>
          <w:i/>
          <w:iCs/>
        </w:rPr>
        <w:t>high-attraction</w:t>
      </w:r>
      <w:r>
        <w:rPr>
          <w:rFonts w:ascii="Times New Roman" w:hAnsi="Times New Roman" w:cs="Times New Roman"/>
        </w:rPr>
        <w:t xml:space="preserve"> </w:t>
      </w:r>
      <w:r>
        <w:rPr>
          <w:rFonts w:ascii="Times New Roman" w:hAnsi="Times New Roman" w:cs="Times New Roman"/>
          <w:i/>
          <w:iCs/>
        </w:rPr>
        <w:t>group</w:t>
      </w:r>
      <w:r w:rsidR="006042B3">
        <w:rPr>
          <w:rFonts w:ascii="Times New Roman" w:hAnsi="Times New Roman" w:cs="Times New Roman"/>
        </w:rPr>
        <w:t xml:space="preserve"> is the final group, and it </w:t>
      </w:r>
      <w:r>
        <w:rPr>
          <w:rFonts w:ascii="Times New Roman" w:hAnsi="Times New Roman" w:cs="Times New Roman"/>
        </w:rPr>
        <w:t>displays the strongest tendencies toward news attraction on all criteria variables. The most likely response category on the two binary criteria—environmental perceptions and algorithmic categorization—is ‘</w:t>
      </w:r>
      <w:r w:rsidRPr="000B1DF0">
        <w:rPr>
          <w:rFonts w:ascii="Times New Roman" w:hAnsi="Times New Roman" w:cs="Times New Roman"/>
          <w:i/>
          <w:iCs/>
        </w:rPr>
        <w:t>1 = Yes</w:t>
      </w:r>
      <w:r>
        <w:rPr>
          <w:rFonts w:ascii="Times New Roman" w:hAnsi="Times New Roman" w:cs="Times New Roman"/>
        </w:rPr>
        <w:t>’ and the most likely response on the three interval-like scales is ‘</w:t>
      </w:r>
      <w:r w:rsidRPr="00D955DB">
        <w:rPr>
          <w:rFonts w:ascii="Times New Roman" w:hAnsi="Times New Roman" w:cs="Times New Roman"/>
          <w:i/>
          <w:iCs/>
        </w:rPr>
        <w:t>5 = Very Often/Very Interested</w:t>
      </w:r>
      <w:r w:rsidRPr="00D955DB">
        <w:rPr>
          <w:rFonts w:ascii="Times New Roman" w:hAnsi="Times New Roman" w:cs="Times New Roman"/>
        </w:rPr>
        <w:t>’. This group is the smallest (</w:t>
      </w:r>
      <w:r w:rsidRPr="00D955DB">
        <w:rPr>
          <w:rFonts w:ascii="Times New Roman" w:hAnsi="Times New Roman" w:cs="Times New Roman"/>
          <w:i/>
          <w:iCs/>
        </w:rPr>
        <w:t>n</w:t>
      </w:r>
      <w:r w:rsidRPr="00D955DB">
        <w:rPr>
          <w:rFonts w:ascii="Times New Roman" w:hAnsi="Times New Roman" w:cs="Times New Roman"/>
        </w:rPr>
        <w:t xml:space="preserve"> = 193); it makes up only 10% of the sample </w:t>
      </w:r>
      <w:r w:rsidR="006042B3" w:rsidRPr="00D955DB">
        <w:rPr>
          <w:rFonts w:ascii="Times New Roman" w:hAnsi="Times New Roman" w:cs="Times New Roman"/>
        </w:rPr>
        <w:t>(</w:t>
      </w:r>
      <w:r w:rsidRPr="00D955DB">
        <w:rPr>
          <w:rFonts w:ascii="Times New Roman" w:hAnsi="Times New Roman" w:cs="Times New Roman"/>
        </w:rPr>
        <w:t>.10 predicted probability</w:t>
      </w:r>
      <w:r w:rsidR="006042B3" w:rsidRPr="00D955DB">
        <w:rPr>
          <w:rFonts w:ascii="Times New Roman" w:hAnsi="Times New Roman" w:cs="Times New Roman"/>
        </w:rPr>
        <w:t>)</w:t>
      </w:r>
      <w:r w:rsidRPr="00D955DB">
        <w:rPr>
          <w:rFonts w:ascii="Times New Roman" w:hAnsi="Times New Roman" w:cs="Times New Roman"/>
        </w:rPr>
        <w:t>.</w:t>
      </w:r>
      <w:r>
        <w:rPr>
          <w:rFonts w:ascii="Times New Roman" w:hAnsi="Times New Roman" w:cs="Times New Roman"/>
        </w:rPr>
        <w:t xml:space="preserve"> </w:t>
      </w:r>
    </w:p>
    <w:p w14:paraId="3618D6F3" w14:textId="2E09785A" w:rsidR="00295049" w:rsidRDefault="00295049" w:rsidP="0072519F">
      <w:pPr>
        <w:widowControl w:val="0"/>
        <w:spacing w:line="480" w:lineRule="auto"/>
        <w:rPr>
          <w:rFonts w:ascii="Times New Roman" w:hAnsi="Times New Roman" w:cs="Times New Roman"/>
          <w:b/>
          <w:bCs/>
        </w:rPr>
      </w:pPr>
      <w:r>
        <w:rPr>
          <w:rFonts w:ascii="Times New Roman" w:hAnsi="Times New Roman" w:cs="Times New Roman"/>
          <w:b/>
          <w:bCs/>
        </w:rPr>
        <w:t>Regression</w:t>
      </w:r>
      <w:r w:rsidRPr="00211504">
        <w:rPr>
          <w:rFonts w:ascii="Times New Roman" w:hAnsi="Times New Roman" w:cs="Times New Roman"/>
          <w:b/>
          <w:bCs/>
        </w:rPr>
        <w:t xml:space="preserve"> </w:t>
      </w:r>
      <w:r>
        <w:rPr>
          <w:rFonts w:ascii="Times New Roman" w:hAnsi="Times New Roman" w:cs="Times New Roman"/>
          <w:b/>
          <w:bCs/>
        </w:rPr>
        <w:t>Analyses: Exposure</w:t>
      </w:r>
    </w:p>
    <w:p w14:paraId="3C5AE086" w14:textId="2C7B565C" w:rsidR="0072519F" w:rsidRPr="0072519F" w:rsidRDefault="0072519F" w:rsidP="0072519F">
      <w:pPr>
        <w:widowControl w:val="0"/>
        <w:spacing w:line="480" w:lineRule="auto"/>
        <w:rPr>
          <w:rFonts w:ascii="Times New Roman" w:hAnsi="Times New Roman" w:cs="Times New Roman"/>
        </w:rPr>
      </w:pPr>
      <w:r>
        <w:rPr>
          <w:rFonts w:ascii="Times New Roman" w:hAnsi="Times New Roman" w:cs="Times New Roman"/>
        </w:rPr>
        <w:tab/>
        <w:t xml:space="preserve">Before testing the hypotheses, we tested the predictive validity of the news attraction grouping variable. Reasoning that the dimensions of news attraction reflect generalized news consumption habits, and therefore that news attraction should be positively correlated with news use </w:t>
      </w:r>
      <w:r>
        <w:rPr>
          <w:rFonts w:ascii="Times New Roman" w:hAnsi="Times New Roman" w:cs="Times New Roman"/>
          <w:i/>
          <w:iCs/>
        </w:rPr>
        <w:t>via any medium or platform</w:t>
      </w:r>
      <w:r>
        <w:rPr>
          <w:rFonts w:ascii="Times New Roman" w:hAnsi="Times New Roman" w:cs="Times New Roman"/>
        </w:rPr>
        <w:t>, we tested the relationship between news attraction and non-social media news use. Results show</w:t>
      </w:r>
      <w:r w:rsidRPr="00A25E3B">
        <w:rPr>
          <w:rFonts w:ascii="Times New Roman" w:hAnsi="Times New Roman" w:cs="Times New Roman"/>
        </w:rPr>
        <w:t xml:space="preserve"> that each successive </w:t>
      </w:r>
      <w:r>
        <w:rPr>
          <w:rFonts w:ascii="Times New Roman" w:hAnsi="Times New Roman" w:cs="Times New Roman"/>
        </w:rPr>
        <w:t xml:space="preserve">news-attraction </w:t>
      </w:r>
      <w:r w:rsidRPr="00A25E3B">
        <w:rPr>
          <w:rFonts w:ascii="Times New Roman" w:hAnsi="Times New Roman" w:cs="Times New Roman"/>
        </w:rPr>
        <w:t xml:space="preserve">group has a higher mean than the next, validating the </w:t>
      </w:r>
      <w:r>
        <w:rPr>
          <w:rFonts w:ascii="Times New Roman" w:hAnsi="Times New Roman" w:cs="Times New Roman"/>
        </w:rPr>
        <w:t>measure</w:t>
      </w:r>
      <w:r w:rsidRPr="00A25E3B">
        <w:rPr>
          <w:rFonts w:ascii="Times New Roman" w:hAnsi="Times New Roman" w:cs="Times New Roman"/>
        </w:rPr>
        <w:t>.</w:t>
      </w:r>
      <w:r>
        <w:rPr>
          <w:rFonts w:ascii="Times New Roman" w:hAnsi="Times New Roman" w:cs="Times New Roman"/>
        </w:rPr>
        <w:t xml:space="preserve"> See Appendix C online for full results.</w:t>
      </w:r>
    </w:p>
    <w:p w14:paraId="64C43FB1" w14:textId="651EC944" w:rsidR="002D05EB"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first model in </w:t>
      </w:r>
      <w:r w:rsidR="00696767">
        <w:rPr>
          <w:rFonts w:ascii="Times New Roman" w:hAnsi="Times New Roman" w:cs="Times New Roman"/>
        </w:rPr>
        <w:t>Table 1</w:t>
      </w:r>
      <w:r>
        <w:rPr>
          <w:rFonts w:ascii="Times New Roman" w:hAnsi="Times New Roman" w:cs="Times New Roman"/>
        </w:rPr>
        <w:t xml:space="preserve"> tests </w:t>
      </w:r>
      <w:r w:rsidR="00696767">
        <w:rPr>
          <w:rFonts w:ascii="Times New Roman" w:hAnsi="Times New Roman" w:cs="Times New Roman"/>
        </w:rPr>
        <w:t>differences in the</w:t>
      </w:r>
      <w:r>
        <w:rPr>
          <w:rFonts w:ascii="Times New Roman" w:hAnsi="Times New Roman" w:cs="Times New Roman"/>
        </w:rPr>
        <w:t xml:space="preserve"> trait-like incidental exposure variable. </w:t>
      </w:r>
      <w:r w:rsidR="008802BA">
        <w:rPr>
          <w:rFonts w:ascii="Times New Roman" w:hAnsi="Times New Roman" w:cs="Times New Roman"/>
        </w:rPr>
        <w:t>B</w:t>
      </w:r>
      <w:r w:rsidR="002D05EB">
        <w:rPr>
          <w:rFonts w:ascii="Times New Roman" w:hAnsi="Times New Roman" w:cs="Times New Roman"/>
        </w:rPr>
        <w:t>ecause the covariates are group-mean centered by frame, the intercept can be interpreted as the adjusted grand mean (</w:t>
      </w:r>
      <w:r w:rsidR="007B7669" w:rsidRPr="00793C02">
        <w:rPr>
          <w:rFonts w:ascii="Times New Roman" w:hAnsi="Times New Roman" w:cs="Times New Roman"/>
          <w:i/>
          <w:iCs/>
        </w:rPr>
        <w:t>M</w:t>
      </w:r>
      <w:r w:rsidR="007B7669">
        <w:rPr>
          <w:rFonts w:ascii="Times New Roman" w:hAnsi="Times New Roman" w:cs="Times New Roman"/>
        </w:rPr>
        <w:t xml:space="preserve"> = </w:t>
      </w:r>
      <w:r w:rsidR="002D05EB">
        <w:rPr>
          <w:rFonts w:ascii="Times New Roman" w:hAnsi="Times New Roman" w:cs="Times New Roman"/>
        </w:rPr>
        <w:t>1.15) of the low-attraction group, and the coefficients as differences from this mean. The adjusted means for the two moderate-attraction groups are significantly higher (</w:t>
      </w:r>
      <w:r w:rsidR="002D05EB">
        <w:rPr>
          <w:rFonts w:ascii="Times New Roman" w:hAnsi="Times New Roman" w:cs="Times New Roman"/>
          <w:i/>
          <w:iCs/>
        </w:rPr>
        <w:t>p</w:t>
      </w:r>
      <w:r w:rsidR="002D05EB">
        <w:rPr>
          <w:rFonts w:ascii="Times New Roman" w:hAnsi="Times New Roman" w:cs="Times New Roman"/>
        </w:rPr>
        <w:t xml:space="preserve"> &lt; .001) than the mean of the low-attraction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 xml:space="preserve">1.77 for unmotivated and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1.51 for motivated). Meanwhile, the estimate for the high-attraction group (</w:t>
      </w:r>
      <w:r w:rsidR="00793C02" w:rsidRPr="00793C02">
        <w:rPr>
          <w:rFonts w:ascii="Times New Roman" w:hAnsi="Times New Roman" w:cs="Times New Roman"/>
          <w:i/>
          <w:iCs/>
        </w:rPr>
        <w:t>M</w:t>
      </w:r>
      <w:r w:rsidR="00793C02">
        <w:rPr>
          <w:rFonts w:ascii="Times New Roman" w:hAnsi="Times New Roman" w:cs="Times New Roman"/>
        </w:rPr>
        <w:t xml:space="preserve"> = </w:t>
      </w:r>
      <w:r w:rsidR="002D05EB">
        <w:rPr>
          <w:rFonts w:ascii="Times New Roman" w:hAnsi="Times New Roman" w:cs="Times New Roman"/>
        </w:rPr>
        <w:t>0.99) is not significantly different than the estimate for the low-attraction grou</w:t>
      </w:r>
      <w:r w:rsidR="009C0C32">
        <w:rPr>
          <w:rFonts w:ascii="Times New Roman" w:hAnsi="Times New Roman" w:cs="Times New Roman"/>
        </w:rPr>
        <w:t>p (</w:t>
      </w:r>
      <w:r w:rsidR="009C0C32" w:rsidRPr="009C0C32">
        <w:rPr>
          <w:rFonts w:ascii="Times New Roman" w:hAnsi="Times New Roman" w:cs="Times New Roman"/>
        </w:rPr>
        <w:t xml:space="preserve">see </w:t>
      </w:r>
      <w:r w:rsidR="008F39DD" w:rsidRPr="009C0C32">
        <w:rPr>
          <w:rFonts w:ascii="Times New Roman" w:hAnsi="Times New Roman" w:cs="Times New Roman"/>
        </w:rPr>
        <w:t xml:space="preserve">Figure </w:t>
      </w:r>
      <w:r w:rsidR="008802BA">
        <w:rPr>
          <w:rFonts w:ascii="Times New Roman" w:hAnsi="Times New Roman" w:cs="Times New Roman"/>
        </w:rPr>
        <w:t>2</w:t>
      </w:r>
      <w:r w:rsidR="009C0C32" w:rsidRPr="009C0C32">
        <w:rPr>
          <w:rFonts w:ascii="Times New Roman" w:hAnsi="Times New Roman" w:cs="Times New Roman"/>
        </w:rPr>
        <w:t xml:space="preserve"> </w:t>
      </w:r>
      <w:r w:rsidR="008F39DD" w:rsidRPr="009C0C32">
        <w:rPr>
          <w:rFonts w:ascii="Times New Roman" w:hAnsi="Times New Roman" w:cs="Times New Roman"/>
        </w:rPr>
        <w:t>upper-left).</w:t>
      </w:r>
    </w:p>
    <w:p w14:paraId="6C77C821" w14:textId="1F1829ED" w:rsidR="00883C35"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The second model in the table tests </w:t>
      </w:r>
      <w:r w:rsidR="004669F1">
        <w:rPr>
          <w:rFonts w:ascii="Times New Roman" w:hAnsi="Times New Roman" w:cs="Times New Roman"/>
        </w:rPr>
        <w:t>differences in the</w:t>
      </w:r>
      <w:r>
        <w:rPr>
          <w:rFonts w:ascii="Times New Roman" w:hAnsi="Times New Roman" w:cs="Times New Roman"/>
        </w:rPr>
        <w:t xml:space="preserve"> state-like incidental exposure</w:t>
      </w:r>
      <w:r w:rsidR="004669F1">
        <w:rPr>
          <w:rFonts w:ascii="Times New Roman" w:hAnsi="Times New Roman" w:cs="Times New Roman"/>
        </w:rPr>
        <w:t xml:space="preserve"> variable. Because this model is quasibinomial</w:t>
      </w:r>
      <w:r w:rsidR="00185DB8">
        <w:rPr>
          <w:rFonts w:ascii="Times New Roman" w:hAnsi="Times New Roman" w:cs="Times New Roman"/>
        </w:rPr>
        <w:t xml:space="preserve"> (Poisson)</w:t>
      </w:r>
      <w:r w:rsidR="004669F1">
        <w:rPr>
          <w:rFonts w:ascii="Times New Roman" w:hAnsi="Times New Roman" w:cs="Times New Roman"/>
        </w:rPr>
        <w:t>, the interpretation of the coefficients</w:t>
      </w:r>
      <w:r w:rsidR="00883C35">
        <w:rPr>
          <w:rFonts w:ascii="Times New Roman" w:hAnsi="Times New Roman" w:cs="Times New Roman"/>
        </w:rPr>
        <w:t xml:space="preserve"> differs slightly from the linear model</w:t>
      </w:r>
      <w:r w:rsidR="004669F1">
        <w:rPr>
          <w:rFonts w:ascii="Times New Roman" w:hAnsi="Times New Roman" w:cs="Times New Roman"/>
        </w:rPr>
        <w:t xml:space="preserve"> reported above</w:t>
      </w:r>
      <w:r w:rsidR="00883C35">
        <w:rPr>
          <w:rFonts w:ascii="Times New Roman" w:hAnsi="Times New Roman" w:cs="Times New Roman"/>
        </w:rPr>
        <w:t xml:space="preserve">. </w:t>
      </w:r>
      <w:r w:rsidR="00883C35" w:rsidRPr="00B92D89">
        <w:rPr>
          <w:rFonts w:ascii="Times New Roman" w:hAnsi="Times New Roman" w:cs="Times New Roman"/>
        </w:rPr>
        <w:t>In this model,</w:t>
      </w:r>
      <w:r w:rsidR="00B92D89">
        <w:rPr>
          <w:rFonts w:ascii="Times New Roman" w:hAnsi="Times New Roman" w:cs="Times New Roman"/>
        </w:rPr>
        <w:t xml:space="preserve"> </w:t>
      </w:r>
      <w:r w:rsidR="00883C35" w:rsidRPr="00B92D89">
        <w:rPr>
          <w:rFonts w:ascii="Times New Roman" w:hAnsi="Times New Roman" w:cs="Times New Roman"/>
        </w:rPr>
        <w:t>the</w:t>
      </w:r>
      <w:r w:rsidR="00B92D89">
        <w:rPr>
          <w:rFonts w:ascii="Times New Roman" w:hAnsi="Times New Roman" w:cs="Times New Roman"/>
        </w:rPr>
        <w:t xml:space="preserve"> exponentiated</w:t>
      </w:r>
      <w:r w:rsidR="00883C35" w:rsidRPr="00B92D89">
        <w:rPr>
          <w:rFonts w:ascii="Times New Roman" w:hAnsi="Times New Roman" w:cs="Times New Roman"/>
        </w:rPr>
        <w:t xml:space="preserve"> intercept can be interpreted as </w:t>
      </w:r>
      <w:r w:rsidR="00185DB8" w:rsidRPr="00B92D89">
        <w:rPr>
          <w:rFonts w:ascii="Times New Roman" w:hAnsi="Times New Roman" w:cs="Times New Roman"/>
        </w:rPr>
        <w:t xml:space="preserve">the weighted proportion of respondents in the reference group reporting incidental exposure, and the exponentiated coefficients as the percent increase or decrease from this reference in the other </w:t>
      </w:r>
      <w:r w:rsidR="00185DB8" w:rsidRPr="00741121">
        <w:rPr>
          <w:rFonts w:ascii="Times New Roman" w:hAnsi="Times New Roman" w:cs="Times New Roman"/>
        </w:rPr>
        <w:t xml:space="preserve">groups. </w:t>
      </w:r>
      <w:r w:rsidR="00883C35" w:rsidRPr="00741121">
        <w:rPr>
          <w:rFonts w:ascii="Times New Roman" w:hAnsi="Times New Roman" w:cs="Times New Roman"/>
        </w:rPr>
        <w:t xml:space="preserve">Thus, the model estimates </w:t>
      </w:r>
      <w:r w:rsidR="006B3768" w:rsidRPr="00741121">
        <w:rPr>
          <w:rFonts w:ascii="Times New Roman" w:hAnsi="Times New Roman" w:cs="Times New Roman"/>
        </w:rPr>
        <w:t xml:space="preserve">that </w:t>
      </w:r>
      <w:r w:rsidR="00883C35" w:rsidRPr="00741121">
        <w:rPr>
          <w:rFonts w:ascii="Times New Roman" w:hAnsi="Times New Roman" w:cs="Times New Roman"/>
        </w:rPr>
        <w:t>13</w:t>
      </w:r>
      <w:r w:rsidR="006B3768" w:rsidRPr="00741121">
        <w:rPr>
          <w:rFonts w:ascii="Times New Roman" w:hAnsi="Times New Roman" w:cs="Times New Roman"/>
        </w:rPr>
        <w:t>%</w:t>
      </w:r>
      <w:r w:rsidR="00883C35" w:rsidRPr="00741121">
        <w:rPr>
          <w:rFonts w:ascii="Times New Roman" w:hAnsi="Times New Roman" w:cs="Times New Roman"/>
        </w:rPr>
        <w:t xml:space="preserve"> </w:t>
      </w:r>
      <w:r w:rsidR="006B3768" w:rsidRPr="00741121">
        <w:rPr>
          <w:rFonts w:ascii="Times New Roman" w:hAnsi="Times New Roman" w:cs="Times New Roman"/>
        </w:rPr>
        <w:t>of respondents in</w:t>
      </w:r>
      <w:r w:rsidR="00883C35" w:rsidRPr="00741121">
        <w:rPr>
          <w:rFonts w:ascii="Times New Roman" w:hAnsi="Times New Roman" w:cs="Times New Roman"/>
        </w:rPr>
        <w:t xml:space="preserve"> low-attraction group</w:t>
      </w:r>
      <w:r w:rsidR="006B3768" w:rsidRPr="00741121">
        <w:rPr>
          <w:rFonts w:ascii="Times New Roman" w:hAnsi="Times New Roman" w:cs="Times New Roman"/>
        </w:rPr>
        <w:t xml:space="preserve"> report incidental exposure. The proportions for the two moderate groups are significantly (</w:t>
      </w:r>
      <w:r w:rsidR="006B3768" w:rsidRPr="00741121">
        <w:rPr>
          <w:rFonts w:ascii="Times New Roman" w:hAnsi="Times New Roman" w:cs="Times New Roman"/>
          <w:i/>
          <w:iCs/>
        </w:rPr>
        <w:t>p</w:t>
      </w:r>
      <w:r w:rsidR="006B3768" w:rsidRPr="00741121">
        <w:rPr>
          <w:rFonts w:ascii="Times New Roman" w:hAnsi="Times New Roman" w:cs="Times New Roman"/>
        </w:rPr>
        <w:t xml:space="preserve"> &lt; .001) higher at 25% (unmotivated) and 28% (motivated), respectively, but the proportion for the high-attractio</w:t>
      </w:r>
      <w:r w:rsidR="00242466" w:rsidRPr="00741121">
        <w:rPr>
          <w:rFonts w:ascii="Times New Roman" w:hAnsi="Times New Roman" w:cs="Times New Roman"/>
        </w:rPr>
        <w:t>n</w:t>
      </w:r>
      <w:r w:rsidR="006B3768" w:rsidRPr="00741121">
        <w:rPr>
          <w:rFonts w:ascii="Times New Roman" w:hAnsi="Times New Roman" w:cs="Times New Roman"/>
        </w:rPr>
        <w:t xml:space="preserve"> group is not (19%</w:t>
      </w:r>
      <w:r w:rsidR="00B92D89" w:rsidRPr="00741121">
        <w:rPr>
          <w:rFonts w:ascii="Times New Roman" w:hAnsi="Times New Roman" w:cs="Times New Roman"/>
        </w:rPr>
        <w:t>). Figure 2 plots</w:t>
      </w:r>
      <w:r w:rsidR="00867DE6" w:rsidRPr="00741121">
        <w:rPr>
          <w:rFonts w:ascii="Times New Roman" w:hAnsi="Times New Roman" w:cs="Times New Roman"/>
        </w:rPr>
        <w:t xml:space="preserve"> these estimates as a log-transformed linear function, and thus predicted values range from approximately -3.5 to 1.25.</w:t>
      </w:r>
    </w:p>
    <w:p w14:paraId="6C057689" w14:textId="2832394F" w:rsidR="006F0847" w:rsidRDefault="00295049" w:rsidP="0072519F">
      <w:pPr>
        <w:widowControl w:val="0"/>
        <w:spacing w:line="480" w:lineRule="auto"/>
        <w:rPr>
          <w:rFonts w:ascii="Times New Roman" w:hAnsi="Times New Roman" w:cs="Times New Roman"/>
        </w:rPr>
      </w:pPr>
      <w:r>
        <w:rPr>
          <w:rFonts w:ascii="Times New Roman" w:hAnsi="Times New Roman" w:cs="Times New Roman"/>
        </w:rPr>
        <w:tab/>
        <w:t>The third model</w:t>
      </w:r>
      <w:r w:rsidR="003C6C96">
        <w:rPr>
          <w:rFonts w:ascii="Times New Roman" w:hAnsi="Times New Roman" w:cs="Times New Roman"/>
        </w:rPr>
        <w:t xml:space="preserve"> </w:t>
      </w:r>
      <w:r>
        <w:rPr>
          <w:rFonts w:ascii="Times New Roman" w:hAnsi="Times New Roman" w:cs="Times New Roman"/>
        </w:rPr>
        <w:t xml:space="preserve">tests </w:t>
      </w:r>
      <w:r w:rsidR="000A505D">
        <w:rPr>
          <w:rFonts w:ascii="Times New Roman" w:hAnsi="Times New Roman" w:cs="Times New Roman"/>
        </w:rPr>
        <w:t xml:space="preserve">differences in </w:t>
      </w:r>
      <w:r>
        <w:rPr>
          <w:rFonts w:ascii="Times New Roman" w:hAnsi="Times New Roman" w:cs="Times New Roman"/>
        </w:rPr>
        <w:t>the trait-like overall exposure</w:t>
      </w:r>
      <w:r w:rsidR="000A505D">
        <w:rPr>
          <w:rFonts w:ascii="Times New Roman" w:hAnsi="Times New Roman" w:cs="Times New Roman"/>
        </w:rPr>
        <w:t xml:space="preserve"> variable</w:t>
      </w:r>
      <w:r>
        <w:rPr>
          <w:rFonts w:ascii="Times New Roman" w:hAnsi="Times New Roman" w:cs="Times New Roman"/>
        </w:rPr>
        <w:t>.</w:t>
      </w:r>
      <w:r w:rsidR="00295914">
        <w:rPr>
          <w:rFonts w:ascii="Times New Roman" w:hAnsi="Times New Roman" w:cs="Times New Roman"/>
        </w:rPr>
        <w:t xml:space="preserve"> The model shows an adjusted mean of 1.12 for the low-attraction group. Meanwhile, the means for all other groups are statistically higher (</w:t>
      </w:r>
      <w:r w:rsidR="00295914">
        <w:rPr>
          <w:rFonts w:ascii="Times New Roman" w:hAnsi="Times New Roman" w:cs="Times New Roman"/>
          <w:i/>
          <w:iCs/>
        </w:rPr>
        <w:t>p</w:t>
      </w:r>
      <w:r w:rsidR="00295914">
        <w:rPr>
          <w:rFonts w:ascii="Times New Roman" w:hAnsi="Times New Roman" w:cs="Times New Roman"/>
        </w:rPr>
        <w:t xml:space="preserve"> &lt; .001) at 1.91 for the moderate—unmotivated group, 2.34 for the moderate—motivated group, and 2.71 for the high-attraction group</w:t>
      </w:r>
      <w:r w:rsidR="00456EE3">
        <w:rPr>
          <w:rFonts w:ascii="Times New Roman" w:hAnsi="Times New Roman" w:cs="Times New Roman"/>
        </w:rPr>
        <w:t xml:space="preserve"> (see </w:t>
      </w:r>
      <w:r w:rsidR="00D566E1">
        <w:rPr>
          <w:rFonts w:ascii="Times New Roman" w:hAnsi="Times New Roman" w:cs="Times New Roman"/>
        </w:rPr>
        <w:t xml:space="preserve">Figure </w:t>
      </w:r>
      <w:r w:rsidR="008802BA">
        <w:rPr>
          <w:rFonts w:ascii="Times New Roman" w:hAnsi="Times New Roman" w:cs="Times New Roman"/>
        </w:rPr>
        <w:t>2</w:t>
      </w:r>
      <w:r w:rsidR="00D566E1">
        <w:rPr>
          <w:rFonts w:ascii="Times New Roman" w:hAnsi="Times New Roman" w:cs="Times New Roman"/>
        </w:rPr>
        <w:t xml:space="preserve"> lower-left). </w:t>
      </w:r>
    </w:p>
    <w:p w14:paraId="67EDDA3A" w14:textId="260A297F" w:rsidR="00D20276" w:rsidRPr="00D20276" w:rsidRDefault="00295049" w:rsidP="0072519F">
      <w:pPr>
        <w:widowControl w:val="0"/>
        <w:spacing w:line="480" w:lineRule="auto"/>
        <w:rPr>
          <w:rFonts w:ascii="Times New Roman" w:hAnsi="Times New Roman" w:cs="Times New Roman"/>
        </w:rPr>
      </w:pPr>
      <w:r>
        <w:rPr>
          <w:rFonts w:ascii="Times New Roman" w:hAnsi="Times New Roman" w:cs="Times New Roman"/>
        </w:rPr>
        <w:tab/>
      </w:r>
      <w:r w:rsidRPr="00741121">
        <w:rPr>
          <w:rFonts w:ascii="Times New Roman" w:hAnsi="Times New Roman" w:cs="Times New Roman"/>
        </w:rPr>
        <w:t xml:space="preserve">The last model in the table tests </w:t>
      </w:r>
      <w:r w:rsidR="000A505D" w:rsidRPr="00741121">
        <w:rPr>
          <w:rFonts w:ascii="Times New Roman" w:hAnsi="Times New Roman" w:cs="Times New Roman"/>
        </w:rPr>
        <w:t>differences in the</w:t>
      </w:r>
      <w:r w:rsidRPr="00741121">
        <w:rPr>
          <w:rFonts w:ascii="Times New Roman" w:hAnsi="Times New Roman" w:cs="Times New Roman"/>
        </w:rPr>
        <w:t xml:space="preserve"> state-like overall exposure</w:t>
      </w:r>
      <w:r w:rsidR="000A505D" w:rsidRPr="00741121">
        <w:rPr>
          <w:rFonts w:ascii="Times New Roman" w:hAnsi="Times New Roman" w:cs="Times New Roman"/>
        </w:rPr>
        <w:t xml:space="preserve"> variable</w:t>
      </w:r>
      <w:r w:rsidR="00D20276" w:rsidRPr="00741121">
        <w:rPr>
          <w:rFonts w:ascii="Times New Roman" w:hAnsi="Times New Roman" w:cs="Times New Roman"/>
        </w:rPr>
        <w:t>. The model estimates the proportion of respondents in the</w:t>
      </w:r>
      <w:r w:rsidR="00EC5BD0" w:rsidRPr="00741121">
        <w:rPr>
          <w:rFonts w:ascii="Times New Roman" w:hAnsi="Times New Roman" w:cs="Times New Roman"/>
        </w:rPr>
        <w:t xml:space="preserve"> </w:t>
      </w:r>
      <w:r w:rsidR="00D20276" w:rsidRPr="00741121">
        <w:rPr>
          <w:rFonts w:ascii="Times New Roman" w:hAnsi="Times New Roman" w:cs="Times New Roman"/>
        </w:rPr>
        <w:t>low-attraction group reporting exposure is 18%, while the adjusted proportions for the other groups are significantly higher (</w:t>
      </w:r>
      <w:r w:rsidR="00D20276" w:rsidRPr="00741121">
        <w:rPr>
          <w:rFonts w:ascii="Times New Roman" w:hAnsi="Times New Roman" w:cs="Times New Roman"/>
          <w:i/>
          <w:iCs/>
        </w:rPr>
        <w:t>p</w:t>
      </w:r>
      <w:r w:rsidR="00D20276" w:rsidRPr="00741121">
        <w:rPr>
          <w:rFonts w:ascii="Times New Roman" w:hAnsi="Times New Roman" w:cs="Times New Roman"/>
        </w:rPr>
        <w:t xml:space="preserve"> &lt; .001) at 38% for the moderate—unmotivated group, 58% for the moderate—motivated group, and 57% for the high-attraction group</w:t>
      </w:r>
      <w:r w:rsidR="00675E53" w:rsidRPr="00741121">
        <w:rPr>
          <w:rFonts w:ascii="Times New Roman" w:hAnsi="Times New Roman" w:cs="Times New Roman"/>
        </w:rPr>
        <w:t xml:space="preserve"> (see </w:t>
      </w:r>
      <w:r w:rsidR="008F3E7D" w:rsidRPr="00741121">
        <w:rPr>
          <w:rFonts w:ascii="Times New Roman" w:hAnsi="Times New Roman" w:cs="Times New Roman"/>
        </w:rPr>
        <w:t xml:space="preserve">Figure </w:t>
      </w:r>
      <w:r w:rsidR="008802BA" w:rsidRPr="00741121">
        <w:rPr>
          <w:rFonts w:ascii="Times New Roman" w:hAnsi="Times New Roman" w:cs="Times New Roman"/>
        </w:rPr>
        <w:t>2</w:t>
      </w:r>
      <w:r w:rsidR="008F3E7D" w:rsidRPr="00741121">
        <w:rPr>
          <w:rFonts w:ascii="Times New Roman" w:hAnsi="Times New Roman" w:cs="Times New Roman"/>
        </w:rPr>
        <w:t xml:space="preserve"> lower-right</w:t>
      </w:r>
      <w:r w:rsidR="00741121" w:rsidRPr="00741121">
        <w:rPr>
          <w:rFonts w:ascii="Times New Roman" w:hAnsi="Times New Roman" w:cs="Times New Roman"/>
        </w:rPr>
        <w:t xml:space="preserve"> for the log-transformed effects</w:t>
      </w:r>
      <w:r w:rsidR="008F3E7D" w:rsidRPr="00741121">
        <w:rPr>
          <w:rFonts w:ascii="Times New Roman" w:hAnsi="Times New Roman" w:cs="Times New Roman"/>
        </w:rPr>
        <w:t>).</w:t>
      </w:r>
      <w:r w:rsidR="008F3E7D">
        <w:rPr>
          <w:rFonts w:ascii="Times New Roman" w:hAnsi="Times New Roman" w:cs="Times New Roman"/>
        </w:rPr>
        <w:t xml:space="preserve"> </w:t>
      </w:r>
    </w:p>
    <w:p w14:paraId="4F9E874E" w14:textId="751A4769" w:rsidR="00672B71" w:rsidRDefault="00295049" w:rsidP="0072519F">
      <w:pPr>
        <w:widowControl w:val="0"/>
        <w:spacing w:line="480" w:lineRule="auto"/>
        <w:rPr>
          <w:rFonts w:ascii="Times New Roman" w:hAnsi="Times New Roman" w:cs="Times New Roman"/>
        </w:rPr>
      </w:pPr>
      <w:r>
        <w:rPr>
          <w:rFonts w:ascii="Times New Roman" w:hAnsi="Times New Roman" w:cs="Times New Roman"/>
        </w:rPr>
        <w:tab/>
        <w:t xml:space="preserve">Putting these results together, </w:t>
      </w:r>
      <w:r w:rsidR="007616EF">
        <w:rPr>
          <w:rFonts w:ascii="Times New Roman" w:hAnsi="Times New Roman" w:cs="Times New Roman"/>
        </w:rPr>
        <w:t>r</w:t>
      </w:r>
      <w:r w:rsidR="00A25977">
        <w:rPr>
          <w:rFonts w:ascii="Times New Roman" w:hAnsi="Times New Roman" w:cs="Times New Roman"/>
        </w:rPr>
        <w:t xml:space="preserve">espondents in the </w:t>
      </w:r>
      <w:r w:rsidR="007616EF">
        <w:rPr>
          <w:rFonts w:ascii="Times New Roman" w:hAnsi="Times New Roman" w:cs="Times New Roman"/>
        </w:rPr>
        <w:t>low-attraction group</w:t>
      </w:r>
      <w:r w:rsidR="00A25977">
        <w:rPr>
          <w:rFonts w:ascii="Times New Roman" w:hAnsi="Times New Roman" w:cs="Times New Roman"/>
        </w:rPr>
        <w:t xml:space="preserve"> do not report higher levels of incidental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and they </w:t>
      </w:r>
      <w:r w:rsidR="00D7292E">
        <w:rPr>
          <w:rFonts w:ascii="Times New Roman" w:hAnsi="Times New Roman" w:cs="Times New Roman"/>
        </w:rPr>
        <w:t xml:space="preserve">also </w:t>
      </w:r>
      <w:r w:rsidR="00A25977">
        <w:rPr>
          <w:rFonts w:ascii="Times New Roman" w:hAnsi="Times New Roman" w:cs="Times New Roman"/>
        </w:rPr>
        <w:t>report significantly lower levels of overall exposure</w:t>
      </w:r>
      <w:r w:rsidR="00D7292E">
        <w:rPr>
          <w:rFonts w:ascii="Times New Roman" w:hAnsi="Times New Roman" w:cs="Times New Roman"/>
        </w:rPr>
        <w:t xml:space="preserve"> than the other groups</w:t>
      </w:r>
      <w:r w:rsidR="00A25977">
        <w:rPr>
          <w:rFonts w:ascii="Times New Roman" w:hAnsi="Times New Roman" w:cs="Times New Roman"/>
        </w:rPr>
        <w:t xml:space="preserve">. </w:t>
      </w:r>
      <w:r w:rsidR="006901B0">
        <w:rPr>
          <w:rFonts w:ascii="Times New Roman" w:hAnsi="Times New Roman" w:cs="Times New Roman"/>
        </w:rPr>
        <w:t xml:space="preserve">Therefore, </w:t>
      </w:r>
      <w:r w:rsidR="00D7292E">
        <w:rPr>
          <w:rFonts w:ascii="Times New Roman" w:hAnsi="Times New Roman" w:cs="Times New Roman"/>
        </w:rPr>
        <w:t>the low-attraction</w:t>
      </w:r>
      <w:r w:rsidR="006901B0">
        <w:rPr>
          <w:rFonts w:ascii="Times New Roman" w:hAnsi="Times New Roman" w:cs="Times New Roman"/>
        </w:rPr>
        <w:t xml:space="preserve"> groups meet neither of our observational criteria for closing exposure gaps (H</w:t>
      </w:r>
      <w:r w:rsidR="008802BA">
        <w:rPr>
          <w:rFonts w:ascii="Times New Roman" w:hAnsi="Times New Roman" w:cs="Times New Roman"/>
        </w:rPr>
        <w:t>1</w:t>
      </w:r>
      <w:r w:rsidR="006901B0">
        <w:rPr>
          <w:rFonts w:ascii="Times New Roman" w:hAnsi="Times New Roman" w:cs="Times New Roman"/>
        </w:rPr>
        <w:t>a). That said, the high- and low-group</w:t>
      </w:r>
      <w:r w:rsidR="007616EF">
        <w:rPr>
          <w:rFonts w:ascii="Times New Roman" w:hAnsi="Times New Roman" w:cs="Times New Roman"/>
        </w:rPr>
        <w:t>s</w:t>
      </w:r>
      <w:r w:rsidR="006901B0">
        <w:rPr>
          <w:rFonts w:ascii="Times New Roman" w:hAnsi="Times New Roman" w:cs="Times New Roman"/>
        </w:rPr>
        <w:t xml:space="preserve"> report roughly the same amount of incidental exposure,</w:t>
      </w:r>
      <w:r w:rsidR="007616EF">
        <w:rPr>
          <w:rFonts w:ascii="Times New Roman" w:hAnsi="Times New Roman" w:cs="Times New Roman"/>
        </w:rPr>
        <w:t xml:space="preserve"> and therefore we have no evidence that incidental exposure widens gaps in news exposure (H1b).</w:t>
      </w:r>
      <w:r w:rsidR="008C70B8">
        <w:rPr>
          <w:rFonts w:ascii="Times New Roman" w:hAnsi="Times New Roman" w:cs="Times New Roman"/>
        </w:rPr>
        <w:t xml:space="preserve"> </w:t>
      </w:r>
      <w:r w:rsidR="00722034">
        <w:rPr>
          <w:rFonts w:ascii="Times New Roman" w:hAnsi="Times New Roman" w:cs="Times New Roman"/>
        </w:rPr>
        <w:t xml:space="preserve">On the other hand, </w:t>
      </w:r>
      <w:r w:rsidR="00FD7654">
        <w:rPr>
          <w:rFonts w:ascii="Times New Roman" w:hAnsi="Times New Roman" w:cs="Times New Roman"/>
        </w:rPr>
        <w:t>the</w:t>
      </w:r>
      <w:r w:rsidR="00722034">
        <w:rPr>
          <w:rFonts w:ascii="Times New Roman" w:hAnsi="Times New Roman" w:cs="Times New Roman"/>
        </w:rPr>
        <w:t xml:space="preserve"> two moderate-attraction groups</w:t>
      </w:r>
      <w:r w:rsidR="00FD7654">
        <w:rPr>
          <w:rFonts w:ascii="Times New Roman" w:hAnsi="Times New Roman" w:cs="Times New Roman"/>
        </w:rPr>
        <w:t xml:space="preserve"> </w:t>
      </w:r>
      <w:r w:rsidR="00722034">
        <w:rPr>
          <w:rFonts w:ascii="Times New Roman" w:hAnsi="Times New Roman" w:cs="Times New Roman"/>
        </w:rPr>
        <w:t>(and particularly the ‘motivated’ group) report significantly more incidental exposure than either the low- or high-attraction groups</w:t>
      </w:r>
      <w:r w:rsidR="004A61CB">
        <w:rPr>
          <w:rFonts w:ascii="Times New Roman" w:hAnsi="Times New Roman" w:cs="Times New Roman"/>
        </w:rPr>
        <w:t>, and</w:t>
      </w:r>
      <w:r w:rsidR="00E44BEC">
        <w:rPr>
          <w:rFonts w:ascii="Times New Roman" w:hAnsi="Times New Roman" w:cs="Times New Roman"/>
        </w:rPr>
        <w:t xml:space="preserve"> their</w:t>
      </w:r>
      <w:r w:rsidR="004A61CB">
        <w:rPr>
          <w:rFonts w:ascii="Times New Roman" w:hAnsi="Times New Roman" w:cs="Times New Roman"/>
        </w:rPr>
        <w:t xml:space="preserve"> reported levels of overall exposure are </w:t>
      </w:r>
      <w:r w:rsidR="00E44BEC">
        <w:rPr>
          <w:rFonts w:ascii="Times New Roman" w:hAnsi="Times New Roman" w:cs="Times New Roman"/>
        </w:rPr>
        <w:t xml:space="preserve">also </w:t>
      </w:r>
      <w:r w:rsidR="004A61CB">
        <w:rPr>
          <w:rFonts w:ascii="Times New Roman" w:hAnsi="Times New Roman" w:cs="Times New Roman"/>
        </w:rPr>
        <w:t xml:space="preserve">close to the high-attraction group. </w:t>
      </w:r>
      <w:r w:rsidR="003451D1">
        <w:rPr>
          <w:rFonts w:ascii="Times New Roman" w:hAnsi="Times New Roman" w:cs="Times New Roman"/>
        </w:rPr>
        <w:t>Therefore, we have evidence that incidental exposure closes (H</w:t>
      </w:r>
      <w:r w:rsidR="008802BA">
        <w:rPr>
          <w:rFonts w:ascii="Times New Roman" w:hAnsi="Times New Roman" w:cs="Times New Roman"/>
        </w:rPr>
        <w:t>1</w:t>
      </w:r>
      <w:r w:rsidR="003451D1">
        <w:rPr>
          <w:rFonts w:ascii="Times New Roman" w:hAnsi="Times New Roman" w:cs="Times New Roman"/>
        </w:rPr>
        <w:t>a) rather than widens (H</w:t>
      </w:r>
      <w:r w:rsidR="008802BA">
        <w:rPr>
          <w:rFonts w:ascii="Times New Roman" w:hAnsi="Times New Roman" w:cs="Times New Roman"/>
        </w:rPr>
        <w:t>1</w:t>
      </w:r>
      <w:r w:rsidR="003451D1">
        <w:rPr>
          <w:rFonts w:ascii="Times New Roman" w:hAnsi="Times New Roman" w:cs="Times New Roman"/>
        </w:rPr>
        <w:t>b) exposure gaps</w:t>
      </w:r>
      <w:r w:rsidR="00C60ABF">
        <w:rPr>
          <w:rFonts w:ascii="Times New Roman" w:hAnsi="Times New Roman" w:cs="Times New Roman"/>
        </w:rPr>
        <w:t xml:space="preserve"> for</w:t>
      </w:r>
      <w:r w:rsidR="003451D1">
        <w:rPr>
          <w:rFonts w:ascii="Times New Roman" w:hAnsi="Times New Roman" w:cs="Times New Roman"/>
        </w:rPr>
        <w:t xml:space="preserve"> the ‘motivated’ group</w:t>
      </w:r>
      <w:r w:rsidR="000A2A65">
        <w:rPr>
          <w:rFonts w:ascii="Times New Roman" w:hAnsi="Times New Roman" w:cs="Times New Roman"/>
        </w:rPr>
        <w:t xml:space="preserve"> </w:t>
      </w:r>
      <w:r w:rsidR="008C70B8">
        <w:rPr>
          <w:rFonts w:ascii="Times New Roman" w:hAnsi="Times New Roman" w:cs="Times New Roman"/>
        </w:rPr>
        <w:t>and</w:t>
      </w:r>
      <w:r w:rsidR="000A2A65" w:rsidRPr="00FD7654">
        <w:rPr>
          <w:rFonts w:ascii="Times New Roman" w:hAnsi="Times New Roman" w:cs="Times New Roman"/>
        </w:rPr>
        <w:t>, to a lesser extent, the ‘unmotivated’ group</w:t>
      </w:r>
      <w:r w:rsidR="003451D1" w:rsidRPr="00FD7654">
        <w:rPr>
          <w:rFonts w:ascii="Times New Roman" w:hAnsi="Times New Roman" w:cs="Times New Roman"/>
        </w:rPr>
        <w:t>.</w:t>
      </w:r>
    </w:p>
    <w:p w14:paraId="4E53BB49" w14:textId="1A0F815B" w:rsidR="00EE7A4E" w:rsidRPr="00E32EF2" w:rsidRDefault="00295049" w:rsidP="0072519F">
      <w:pPr>
        <w:widowControl w:val="0"/>
        <w:spacing w:line="480" w:lineRule="auto"/>
        <w:rPr>
          <w:rFonts w:ascii="Times New Roman" w:hAnsi="Times New Roman" w:cs="Times New Roman"/>
          <w:b/>
          <w:bCs/>
        </w:rPr>
      </w:pPr>
      <w:r w:rsidRPr="00D06ECC">
        <w:rPr>
          <w:rFonts w:ascii="Times New Roman" w:hAnsi="Times New Roman" w:cs="Times New Roman"/>
          <w:b/>
          <w:bCs/>
        </w:rPr>
        <w:t>Regression Analyses: Engagement</w:t>
      </w:r>
    </w:p>
    <w:p w14:paraId="19D8BA7F" w14:textId="191000FF" w:rsidR="00EE7A4E" w:rsidRDefault="00EE7A4E" w:rsidP="0072519F">
      <w:pPr>
        <w:widowControl w:val="0"/>
        <w:spacing w:line="480" w:lineRule="auto"/>
        <w:rPr>
          <w:rFonts w:ascii="Times New Roman" w:hAnsi="Times New Roman" w:cs="Times New Roman"/>
        </w:rPr>
      </w:pPr>
      <w:r>
        <w:rPr>
          <w:rFonts w:ascii="Times New Roman" w:hAnsi="Times New Roman" w:cs="Times New Roman"/>
        </w:rPr>
        <w:tab/>
        <w:t xml:space="preserve">For </w:t>
      </w:r>
      <w:r w:rsidR="00E32EF2">
        <w:rPr>
          <w:rFonts w:ascii="Times New Roman" w:hAnsi="Times New Roman" w:cs="Times New Roman"/>
        </w:rPr>
        <w:t>news</w:t>
      </w:r>
      <w:r>
        <w:rPr>
          <w:rFonts w:ascii="Times New Roman" w:hAnsi="Times New Roman" w:cs="Times New Roman"/>
        </w:rPr>
        <w:t xml:space="preserve"> engagement</w:t>
      </w:r>
      <w:r w:rsidR="00E32EF2">
        <w:rPr>
          <w:rFonts w:ascii="Times New Roman" w:hAnsi="Times New Roman" w:cs="Times New Roman"/>
        </w:rPr>
        <w:t xml:space="preserve"> (Table 2)</w:t>
      </w:r>
      <w:r>
        <w:rPr>
          <w:rFonts w:ascii="Times New Roman" w:hAnsi="Times New Roman" w:cs="Times New Roman"/>
        </w:rPr>
        <w:t xml:space="preserve">, we </w:t>
      </w:r>
      <w:r w:rsidR="003200E4">
        <w:rPr>
          <w:rFonts w:ascii="Times New Roman" w:hAnsi="Times New Roman" w:cs="Times New Roman"/>
        </w:rPr>
        <w:t xml:space="preserve">observe greater differences among the attraction groups among those who report incidental exposure than among those who report purposeful exposure—essentially the opposite </w:t>
      </w:r>
      <w:r w:rsidR="00123DF3">
        <w:rPr>
          <w:rFonts w:ascii="Times New Roman" w:hAnsi="Times New Roman" w:cs="Times New Roman"/>
        </w:rPr>
        <w:t xml:space="preserve">of what we would expect if incidental exposure </w:t>
      </w:r>
      <w:proofErr w:type="gramStart"/>
      <w:r w:rsidR="00123DF3">
        <w:rPr>
          <w:rFonts w:ascii="Times New Roman" w:hAnsi="Times New Roman" w:cs="Times New Roman"/>
        </w:rPr>
        <w:t>closes</w:t>
      </w:r>
      <w:proofErr w:type="gramEnd"/>
      <w:r w:rsidR="00123DF3">
        <w:rPr>
          <w:rFonts w:ascii="Times New Roman" w:hAnsi="Times New Roman" w:cs="Times New Roman"/>
        </w:rPr>
        <w:t xml:space="preserve"> engagement gaps. </w:t>
      </w:r>
      <w:r w:rsidR="003777CA">
        <w:rPr>
          <w:rFonts w:ascii="Times New Roman" w:hAnsi="Times New Roman" w:cs="Times New Roman"/>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013C2E">
        <w:rPr>
          <w:rFonts w:ascii="Times New Roman" w:hAnsi="Times New Roman" w:cs="Times New Roman"/>
        </w:rPr>
        <w:t>Using this method, we can</w:t>
      </w:r>
      <w:r w:rsidR="00E179E6" w:rsidRPr="00013C2E">
        <w:rPr>
          <w:rFonts w:ascii="Times New Roman" w:hAnsi="Times New Roman" w:cs="Times New Roman"/>
        </w:rPr>
        <w:t xml:space="preserve"> use the state-like (binary) measure of incidental exposure</w:t>
      </w:r>
      <w:r w:rsidR="00DF4E62" w:rsidRPr="00013C2E">
        <w:rPr>
          <w:rFonts w:ascii="Times New Roman" w:hAnsi="Times New Roman" w:cs="Times New Roman"/>
        </w:rPr>
        <w:t xml:space="preserve"> </w:t>
      </w:r>
      <w:r w:rsidR="00E179E6" w:rsidRPr="00013C2E">
        <w:rPr>
          <w:rFonts w:ascii="Times New Roman" w:hAnsi="Times New Roman" w:cs="Times New Roman"/>
        </w:rPr>
        <w:t xml:space="preserve">to </w:t>
      </w:r>
      <w:r w:rsidR="00DF4E62" w:rsidRPr="00013C2E">
        <w:rPr>
          <w:rFonts w:ascii="Times New Roman" w:hAnsi="Times New Roman" w:cs="Times New Roman"/>
        </w:rPr>
        <w:t>compare the group differences between those who report purposeful and incidental exposure. Among those</w:t>
      </w:r>
      <w:r w:rsidR="00DF4E62">
        <w:rPr>
          <w:rFonts w:ascii="Times New Roman" w:hAnsi="Times New Roman" w:cs="Times New Roman"/>
        </w:rPr>
        <w:t xml:space="preserve"> reporting purposeful exposure, the difference between the low- and high-attraction groups is 1.82, and the difference between the low-attraction group and its nearest neighbor (moderate—unmotivated) is 0.77.</w:t>
      </w:r>
      <w:r w:rsidR="001E2C99">
        <w:rPr>
          <w:rFonts w:ascii="Times New Roman" w:hAnsi="Times New Roman" w:cs="Times New Roman"/>
        </w:rPr>
        <w:t xml:space="preserve"> Substantially greater differences are reported among those reporting incidental exposure. T</w:t>
      </w:r>
      <w:r w:rsidR="00BB074B">
        <w:rPr>
          <w:rFonts w:ascii="Times New Roman" w:hAnsi="Times New Roman" w:cs="Times New Roman"/>
        </w:rPr>
        <w:t>he difference between the low- and high-attraction groups is 3.54, and the difference between the low-attraction group and its nearest neighbor is 2.27</w:t>
      </w:r>
      <w:r w:rsidR="00AD07C9">
        <w:rPr>
          <w:rFonts w:ascii="Times New Roman" w:hAnsi="Times New Roman" w:cs="Times New Roman"/>
        </w:rPr>
        <w:t xml:space="preserve"> (see </w:t>
      </w:r>
      <w:r w:rsidR="00BB074B">
        <w:rPr>
          <w:rFonts w:ascii="Times New Roman" w:hAnsi="Times New Roman" w:cs="Times New Roman"/>
        </w:rPr>
        <w:t xml:space="preserve">Figure </w:t>
      </w:r>
      <w:r w:rsidR="00AD07C9">
        <w:rPr>
          <w:rFonts w:ascii="Times New Roman" w:hAnsi="Times New Roman" w:cs="Times New Roman"/>
        </w:rPr>
        <w:t xml:space="preserve">3 top row). A full list of estimated means is reported online in </w:t>
      </w:r>
      <w:r w:rsidR="003718DF">
        <w:rPr>
          <w:rFonts w:ascii="Times New Roman" w:hAnsi="Times New Roman" w:cs="Times New Roman"/>
        </w:rPr>
        <w:t xml:space="preserve">Table </w:t>
      </w:r>
      <w:r w:rsidR="00AD07C9">
        <w:rPr>
          <w:rFonts w:ascii="Times New Roman" w:hAnsi="Times New Roman" w:cs="Times New Roman"/>
        </w:rPr>
        <w:t>D</w:t>
      </w:r>
      <w:r w:rsidR="00AE266C">
        <w:rPr>
          <w:rFonts w:ascii="Times New Roman" w:hAnsi="Times New Roman" w:cs="Times New Roman"/>
        </w:rPr>
        <w:t>1</w:t>
      </w:r>
      <w:r w:rsidR="00AD07C9">
        <w:rPr>
          <w:rFonts w:ascii="Times New Roman" w:hAnsi="Times New Roman" w:cs="Times New Roman"/>
        </w:rPr>
        <w:t>.</w:t>
      </w:r>
    </w:p>
    <w:p w14:paraId="007C1DC3" w14:textId="77777777" w:rsidR="00AB7E7F" w:rsidRDefault="003777CA" w:rsidP="0072519F">
      <w:pPr>
        <w:widowControl w:val="0"/>
        <w:spacing w:line="480" w:lineRule="auto"/>
        <w:rPr>
          <w:rFonts w:ascii="Times New Roman" w:hAnsi="Times New Roman" w:cs="Times New Roman"/>
        </w:rPr>
      </w:pPr>
      <w:r>
        <w:rPr>
          <w:rFonts w:ascii="Times New Roman" w:hAnsi="Times New Roman" w:cs="Times New Roman"/>
        </w:rPr>
        <w:tab/>
        <w:t>A similar pattern is observed for the high-effort engagement outcome, although the interaction terms are not statistically significant. Among respondents who were purposefully exposed, the gap between the low- and high-attraction groups is 0.87, and the difference between the low-attraction group and its nearest neighbor is 0.35. By contrast, the comparable differences among respondents reporting incidental exposure are 2.04 and 1.28, respectively, which are substantially greater</w:t>
      </w:r>
      <w:r w:rsidR="00013F61">
        <w:rPr>
          <w:rFonts w:ascii="Times New Roman" w:hAnsi="Times New Roman" w:cs="Times New Roman"/>
        </w:rPr>
        <w:t xml:space="preserve"> (see Figure 3 bottom row).</w:t>
      </w:r>
      <w:r w:rsidR="00AB7E7F">
        <w:rPr>
          <w:rFonts w:ascii="Times New Roman" w:hAnsi="Times New Roman" w:cs="Times New Roman"/>
        </w:rPr>
        <w:t xml:space="preserve"> </w:t>
      </w:r>
    </w:p>
    <w:p w14:paraId="06581EE9" w14:textId="348E61E9" w:rsidR="00295049" w:rsidRPr="003150A2" w:rsidRDefault="00AB7E7F" w:rsidP="0072519F">
      <w:pPr>
        <w:widowControl w:val="0"/>
        <w:spacing w:line="480" w:lineRule="auto"/>
        <w:rPr>
          <w:rFonts w:ascii="Times New Roman" w:hAnsi="Times New Roman" w:cs="Times New Roman"/>
        </w:rPr>
      </w:pPr>
      <w:r>
        <w:rPr>
          <w:rFonts w:ascii="Times New Roman" w:hAnsi="Times New Roman" w:cs="Times New Roman"/>
        </w:rPr>
        <w:tab/>
      </w:r>
      <w:r w:rsidR="00295049">
        <w:rPr>
          <w:rFonts w:ascii="Times New Roman" w:hAnsi="Times New Roman" w:cs="Times New Roman"/>
        </w:rPr>
        <w:t xml:space="preserve">Taken together, these results </w:t>
      </w:r>
      <w:r w:rsidR="00707510">
        <w:rPr>
          <w:rFonts w:ascii="Times New Roman" w:hAnsi="Times New Roman" w:cs="Times New Roman"/>
        </w:rPr>
        <w:t>provide evidence that incidental exposure</w:t>
      </w:r>
      <w:r w:rsidR="009D0698">
        <w:rPr>
          <w:rFonts w:ascii="Times New Roman" w:hAnsi="Times New Roman" w:cs="Times New Roman"/>
        </w:rPr>
        <w:t xml:space="preserve"> appears to</w:t>
      </w:r>
      <w:r w:rsidR="00707510">
        <w:rPr>
          <w:rFonts w:ascii="Times New Roman" w:hAnsi="Times New Roman" w:cs="Times New Roman"/>
        </w:rPr>
        <w:t xml:space="preserve"> </w:t>
      </w:r>
      <w:r w:rsidR="009D0698" w:rsidRPr="009D0698">
        <w:rPr>
          <w:rFonts w:ascii="Times New Roman" w:hAnsi="Times New Roman" w:cs="Times New Roman"/>
          <w:i/>
          <w:iCs/>
        </w:rPr>
        <w:t>widen</w:t>
      </w:r>
      <w:r w:rsidR="00707510">
        <w:rPr>
          <w:rFonts w:ascii="Times New Roman" w:hAnsi="Times New Roman" w:cs="Times New Roman"/>
        </w:rPr>
        <w:t xml:space="preserve"> (H</w:t>
      </w:r>
      <w:r w:rsidR="00D44849">
        <w:rPr>
          <w:rFonts w:ascii="Times New Roman" w:hAnsi="Times New Roman" w:cs="Times New Roman"/>
        </w:rPr>
        <w:t>2</w:t>
      </w:r>
      <w:r w:rsidR="00707510">
        <w:rPr>
          <w:rFonts w:ascii="Times New Roman" w:hAnsi="Times New Roman" w:cs="Times New Roman"/>
        </w:rPr>
        <w:t>b) rather than closes (H</w:t>
      </w:r>
      <w:r w:rsidR="00D44849">
        <w:rPr>
          <w:rFonts w:ascii="Times New Roman" w:hAnsi="Times New Roman" w:cs="Times New Roman"/>
        </w:rPr>
        <w:t>2</w:t>
      </w:r>
      <w:r w:rsidR="00707510">
        <w:rPr>
          <w:rFonts w:ascii="Times New Roman" w:hAnsi="Times New Roman" w:cs="Times New Roman"/>
        </w:rPr>
        <w:t xml:space="preserve">a) </w:t>
      </w:r>
      <w:r w:rsidR="00707510" w:rsidRPr="0003693B">
        <w:rPr>
          <w:rFonts w:ascii="Times New Roman" w:hAnsi="Times New Roman" w:cs="Times New Roman"/>
        </w:rPr>
        <w:t>engagement gaps, although the evidence is relatively stronger for the overall engagement outcom</w:t>
      </w:r>
      <w:r w:rsidR="0003693B" w:rsidRPr="0003693B">
        <w:rPr>
          <w:rFonts w:ascii="Times New Roman" w:hAnsi="Times New Roman" w:cs="Times New Roman"/>
        </w:rPr>
        <w:t xml:space="preserve">e </w:t>
      </w:r>
      <w:r w:rsidR="00707510" w:rsidRPr="0003693B">
        <w:rPr>
          <w:rFonts w:ascii="Times New Roman" w:hAnsi="Times New Roman" w:cs="Times New Roman"/>
        </w:rPr>
        <w:t>than for the high-effort outcome</w:t>
      </w:r>
      <w:r w:rsidR="0003693B" w:rsidRPr="0003693B">
        <w:rPr>
          <w:rFonts w:ascii="Times New Roman" w:hAnsi="Times New Roman" w:cs="Times New Roman"/>
        </w:rPr>
        <w:t>.</w:t>
      </w:r>
    </w:p>
    <w:p w14:paraId="43CCBB85" w14:textId="7EA8F2F9" w:rsidR="00AA7700" w:rsidRPr="00B34C07" w:rsidRDefault="000F5698" w:rsidP="0072519F">
      <w:pPr>
        <w:widowControl w:val="0"/>
        <w:spacing w:line="480" w:lineRule="auto"/>
        <w:jc w:val="center"/>
        <w:rPr>
          <w:rFonts w:ascii="Times New Roman" w:hAnsi="Times New Roman" w:cs="Times New Roman"/>
          <w:b/>
          <w:bCs/>
        </w:rPr>
      </w:pPr>
      <w:r w:rsidRPr="00B34C07">
        <w:rPr>
          <w:rFonts w:ascii="Times New Roman" w:hAnsi="Times New Roman" w:cs="Times New Roman"/>
          <w:b/>
          <w:bCs/>
        </w:rPr>
        <w:t>Discussion</w:t>
      </w:r>
    </w:p>
    <w:p w14:paraId="0CF5C9AE" w14:textId="391C186D" w:rsidR="00827835" w:rsidRDefault="000F5698" w:rsidP="0072519F">
      <w:pPr>
        <w:widowControl w:val="0"/>
        <w:spacing w:line="480" w:lineRule="auto"/>
        <w:rPr>
          <w:rFonts w:ascii="Times New Roman" w:hAnsi="Times New Roman" w:cs="Times New Roman"/>
        </w:rPr>
      </w:pPr>
      <w:r>
        <w:rPr>
          <w:rFonts w:ascii="Times New Roman" w:hAnsi="Times New Roman" w:cs="Times New Roman"/>
        </w:rPr>
        <w:tab/>
        <w:t>We started with the premise that</w:t>
      </w:r>
      <w:r w:rsidR="00827835">
        <w:rPr>
          <w:rFonts w:ascii="Times New Roman" w:hAnsi="Times New Roman" w:cs="Times New Roman"/>
        </w:rPr>
        <w:t xml:space="preserve"> </w:t>
      </w:r>
      <w:r>
        <w:rPr>
          <w:rFonts w:ascii="Times New Roman" w:hAnsi="Times New Roman" w:cs="Times New Roman"/>
        </w:rPr>
        <w:t xml:space="preserve">our expectations about baseline levels of political news exposure and engagement </w:t>
      </w:r>
      <w:r w:rsidR="00827835">
        <w:rPr>
          <w:rFonts w:ascii="Times New Roman" w:hAnsi="Times New Roman" w:cs="Times New Roman"/>
        </w:rPr>
        <w:t>should be</w:t>
      </w:r>
      <w:r>
        <w:rPr>
          <w:rFonts w:ascii="Times New Roman" w:hAnsi="Times New Roman" w:cs="Times New Roman"/>
        </w:rPr>
        <w:t xml:space="preserve"> based not solely on demand-side factors such as political interest but rather on </w:t>
      </w:r>
      <w:r w:rsidR="009D0698">
        <w:rPr>
          <w:rFonts w:ascii="Times New Roman" w:hAnsi="Times New Roman" w:cs="Times New Roman"/>
        </w:rPr>
        <w:t>both</w:t>
      </w:r>
      <w:r>
        <w:rPr>
          <w:rFonts w:ascii="Times New Roman" w:hAnsi="Times New Roman" w:cs="Times New Roman"/>
        </w:rPr>
        <w:t xml:space="preserve"> </w:t>
      </w:r>
      <w:r w:rsidR="00F15983">
        <w:rPr>
          <w:rFonts w:ascii="Times New Roman" w:hAnsi="Times New Roman" w:cs="Times New Roman"/>
        </w:rPr>
        <w:t xml:space="preserve">demand- and supply-side factors relevant to changes in </w:t>
      </w:r>
      <w:r w:rsidR="009D0698">
        <w:rPr>
          <w:rFonts w:ascii="Times New Roman" w:hAnsi="Times New Roman" w:cs="Times New Roman"/>
        </w:rPr>
        <w:t>digital news environments</w:t>
      </w:r>
      <w:r w:rsidR="00F15983">
        <w:rPr>
          <w:rFonts w:ascii="Times New Roman" w:hAnsi="Times New Roman" w:cs="Times New Roman"/>
        </w:rPr>
        <w:t xml:space="preserve">. </w:t>
      </w:r>
      <w:r w:rsidR="00827835">
        <w:rPr>
          <w:rFonts w:ascii="Times New Roman" w:hAnsi="Times New Roman" w:cs="Times New Roman"/>
        </w:rPr>
        <w:t xml:space="preserve">Applying this logic, we developed Thorson’s (2020) ‘news attraction’ metaphor as an analytic concept that is characterized by a multivariate approach, with the assumption that interrelated dimensions of news attractiveness are manifest from a latent construct that can be measured and employed in statistical analysis. Doing so has provided </w:t>
      </w:r>
      <w:r w:rsidR="00BC35AE">
        <w:rPr>
          <w:rFonts w:ascii="Times New Roman" w:hAnsi="Times New Roman" w:cs="Times New Roman"/>
        </w:rPr>
        <w:t>some novel</w:t>
      </w:r>
      <w:r w:rsidR="00827835">
        <w:rPr>
          <w:rFonts w:ascii="Times New Roman" w:hAnsi="Times New Roman" w:cs="Times New Roman"/>
        </w:rPr>
        <w:t xml:space="preserve"> theoretical insight</w:t>
      </w:r>
      <w:r w:rsidR="00BC35AE">
        <w:rPr>
          <w:rFonts w:ascii="Times New Roman" w:hAnsi="Times New Roman" w:cs="Times New Roman"/>
        </w:rPr>
        <w:t xml:space="preserve">s: The news-related preferences and habits of the news attraction groups are qualitatively different from one another; the equalizing effects on exposure may be non-linear; and there are major differences between exposure and engagement </w:t>
      </w:r>
      <w:r w:rsidR="00AD2D68">
        <w:rPr>
          <w:rFonts w:ascii="Times New Roman" w:hAnsi="Times New Roman" w:cs="Times New Roman"/>
        </w:rPr>
        <w:t>from a news inequality perspective</w:t>
      </w:r>
      <w:r w:rsidR="00BC35AE">
        <w:rPr>
          <w:rFonts w:ascii="Times New Roman" w:hAnsi="Times New Roman" w:cs="Times New Roman"/>
        </w:rPr>
        <w:t xml:space="preserve">. </w:t>
      </w:r>
    </w:p>
    <w:p w14:paraId="20FA614B" w14:textId="63939469" w:rsidR="00D3680D" w:rsidRDefault="00D3680D" w:rsidP="0072519F">
      <w:pPr>
        <w:widowControl w:val="0"/>
        <w:spacing w:line="480" w:lineRule="auto"/>
        <w:rPr>
          <w:rFonts w:ascii="Times New Roman" w:hAnsi="Times New Roman" w:cs="Times New Roman"/>
        </w:rPr>
      </w:pPr>
      <w:r>
        <w:rPr>
          <w:rFonts w:ascii="Times New Roman" w:hAnsi="Times New Roman" w:cs="Times New Roman"/>
        </w:rPr>
        <w:tab/>
        <w:t xml:space="preserve">To elaborate on the first point, the attraction groups are different from one another not just in terms of self-reported interest, but also along a range of other factors. In fact, if one were to characterize the groups solely based on interest, the differences between the low-attraction group and the </w:t>
      </w:r>
      <w:r w:rsidR="00D96582">
        <w:rPr>
          <w:rFonts w:ascii="Times New Roman" w:hAnsi="Times New Roman" w:cs="Times New Roman"/>
        </w:rPr>
        <w:t>next</w:t>
      </w:r>
      <w:r>
        <w:rPr>
          <w:rFonts w:ascii="Times New Roman" w:hAnsi="Times New Roman" w:cs="Times New Roman"/>
        </w:rPr>
        <w:t xml:space="preserve"> group is not stark. Yet, the latter reports substantially more incidental news exposure than the former, because differences along the other variables in the latent model</w:t>
      </w:r>
      <w:r w:rsidR="003F331E">
        <w:rPr>
          <w:rFonts w:ascii="Times New Roman" w:hAnsi="Times New Roman" w:cs="Times New Roman"/>
        </w:rPr>
        <w:t>—as captured by our measures of algorithmic filtering, curation activities, news interest, and reasons for using social media in the first place—</w:t>
      </w:r>
      <w:r>
        <w:rPr>
          <w:rFonts w:ascii="Times New Roman" w:hAnsi="Times New Roman" w:cs="Times New Roman"/>
        </w:rPr>
        <w:t>are more pronounced</w:t>
      </w:r>
      <w:r w:rsidR="005673F3">
        <w:rPr>
          <w:rFonts w:ascii="Times New Roman" w:hAnsi="Times New Roman" w:cs="Times New Roman"/>
        </w:rPr>
        <w:t>. Meanwhile, the two moderate-attraction groups appear relatively similar in terms of algorithmic categorization and environmental perceptions, but the motivated group reports higher frequencies of following accounts for news and higher levels of active social curation of political news within their networks.</w:t>
      </w:r>
      <w:r w:rsidR="00397652">
        <w:rPr>
          <w:rFonts w:ascii="Times New Roman" w:hAnsi="Times New Roman" w:cs="Times New Roman"/>
        </w:rPr>
        <w:t xml:space="preserve"> These differences among the groups are not trivial, nor are they merely artifacts of the latent-class analysis. In fact, they track with long-standing offline social inequalities in socioeconomic status</w:t>
      </w:r>
      <w:r w:rsidR="007F75C7">
        <w:rPr>
          <w:rFonts w:ascii="Times New Roman" w:hAnsi="Times New Roman" w:cs="Times New Roman"/>
        </w:rPr>
        <w:t xml:space="preserve">, </w:t>
      </w:r>
      <w:r w:rsidR="00397652">
        <w:rPr>
          <w:rFonts w:ascii="Times New Roman" w:hAnsi="Times New Roman" w:cs="Times New Roman"/>
        </w:rPr>
        <w:t>race</w:t>
      </w:r>
      <w:r w:rsidR="007F75C7">
        <w:rPr>
          <w:rFonts w:ascii="Times New Roman" w:hAnsi="Times New Roman" w:cs="Times New Roman"/>
        </w:rPr>
        <w:t>, and gender</w:t>
      </w:r>
      <w:r w:rsidR="00F368AC">
        <w:rPr>
          <w:rFonts w:ascii="Times New Roman" w:hAnsi="Times New Roman" w:cs="Times New Roman"/>
        </w:rPr>
        <w:t>. Supplemental analyses</w:t>
      </w:r>
      <w:r w:rsidR="001C592E">
        <w:rPr>
          <w:rFonts w:ascii="Times New Roman" w:hAnsi="Times New Roman" w:cs="Times New Roman"/>
        </w:rPr>
        <w:t xml:space="preserve"> (see Appendix </w:t>
      </w:r>
      <w:r w:rsidR="005E01D1">
        <w:rPr>
          <w:rFonts w:ascii="Times New Roman" w:hAnsi="Times New Roman" w:cs="Times New Roman"/>
        </w:rPr>
        <w:t>E</w:t>
      </w:r>
      <w:r w:rsidR="001C592E">
        <w:rPr>
          <w:rFonts w:ascii="Times New Roman" w:hAnsi="Times New Roman" w:cs="Times New Roman"/>
        </w:rPr>
        <w:t xml:space="preserve"> online)</w:t>
      </w:r>
      <w:r w:rsidR="00F368AC">
        <w:rPr>
          <w:rFonts w:ascii="Times New Roman" w:hAnsi="Times New Roman" w:cs="Times New Roman"/>
        </w:rPr>
        <w:t xml:space="preserve"> show </w:t>
      </w:r>
      <w:r w:rsidR="00921668">
        <w:rPr>
          <w:rFonts w:ascii="Times New Roman" w:hAnsi="Times New Roman" w:cs="Times New Roman"/>
        </w:rPr>
        <w:t xml:space="preserve">that each successive </w:t>
      </w:r>
      <w:r w:rsidR="00F20331">
        <w:rPr>
          <w:rFonts w:ascii="Times New Roman" w:hAnsi="Times New Roman" w:cs="Times New Roman"/>
        </w:rPr>
        <w:t xml:space="preserve">attraction </w:t>
      </w:r>
      <w:r w:rsidR="00921668">
        <w:rPr>
          <w:rFonts w:ascii="Times New Roman" w:hAnsi="Times New Roman" w:cs="Times New Roman"/>
        </w:rPr>
        <w:t>group has higher levels of both</w:t>
      </w:r>
      <w:r w:rsidR="00AD051D">
        <w:rPr>
          <w:rFonts w:ascii="Times New Roman" w:hAnsi="Times New Roman" w:cs="Times New Roman"/>
        </w:rPr>
        <w:t xml:space="preserve"> education</w:t>
      </w:r>
      <w:r w:rsidR="001C592E">
        <w:rPr>
          <w:rFonts w:ascii="Times New Roman" w:hAnsi="Times New Roman" w:cs="Times New Roman"/>
        </w:rPr>
        <w:t xml:space="preserve"> </w:t>
      </w:r>
      <w:r w:rsidR="00AD051D">
        <w:rPr>
          <w:rFonts w:ascii="Times New Roman" w:hAnsi="Times New Roman" w:cs="Times New Roman"/>
        </w:rPr>
        <w:t>and income</w:t>
      </w:r>
      <w:r w:rsidR="00921668">
        <w:rPr>
          <w:rFonts w:ascii="Times New Roman" w:hAnsi="Times New Roman" w:cs="Times New Roman"/>
        </w:rPr>
        <w:t xml:space="preserve">. </w:t>
      </w:r>
      <w:r w:rsidR="00590CE8">
        <w:rPr>
          <w:rFonts w:ascii="Times New Roman" w:hAnsi="Times New Roman" w:cs="Times New Roman"/>
        </w:rPr>
        <w:t xml:space="preserve">Further, people of color </w:t>
      </w:r>
      <w:r w:rsidR="005365B4">
        <w:rPr>
          <w:rFonts w:ascii="Times New Roman" w:hAnsi="Times New Roman" w:cs="Times New Roman"/>
        </w:rPr>
        <w:t xml:space="preserve">and women </w:t>
      </w:r>
      <w:r w:rsidR="00590CE8">
        <w:rPr>
          <w:rFonts w:ascii="Times New Roman" w:hAnsi="Times New Roman" w:cs="Times New Roman"/>
        </w:rPr>
        <w:t xml:space="preserve">are less likely to be in the high-attraction group </w:t>
      </w:r>
      <w:r w:rsidR="005365B4">
        <w:rPr>
          <w:rFonts w:ascii="Times New Roman" w:hAnsi="Times New Roman" w:cs="Times New Roman"/>
        </w:rPr>
        <w:t>than they are in the low-attraction group.</w:t>
      </w:r>
      <w:r w:rsidR="005C6113">
        <w:rPr>
          <w:rFonts w:ascii="Times New Roman" w:hAnsi="Times New Roman" w:cs="Times New Roman"/>
        </w:rPr>
        <w:t xml:space="preserve"> The fact that </w:t>
      </w:r>
      <w:r w:rsidR="00883B43">
        <w:rPr>
          <w:rFonts w:ascii="Times New Roman" w:hAnsi="Times New Roman" w:cs="Times New Roman"/>
        </w:rPr>
        <w:t>the latent groups</w:t>
      </w:r>
      <w:r w:rsidR="005C6113">
        <w:rPr>
          <w:rFonts w:ascii="Times New Roman" w:hAnsi="Times New Roman" w:cs="Times New Roman"/>
        </w:rPr>
        <w:t xml:space="preserve"> </w:t>
      </w:r>
      <w:r w:rsidR="00883B43">
        <w:rPr>
          <w:rFonts w:ascii="Times New Roman" w:hAnsi="Times New Roman" w:cs="Times New Roman"/>
        </w:rPr>
        <w:t>reflect</w:t>
      </w:r>
      <w:r w:rsidR="005C6113">
        <w:rPr>
          <w:rFonts w:ascii="Times New Roman" w:hAnsi="Times New Roman" w:cs="Times New Roman"/>
        </w:rPr>
        <w:t xml:space="preserve"> these demographic differences </w:t>
      </w:r>
      <w:r w:rsidR="00397652">
        <w:rPr>
          <w:rFonts w:ascii="Times New Roman" w:hAnsi="Times New Roman" w:cs="Times New Roman"/>
        </w:rPr>
        <w:t>rais</w:t>
      </w:r>
      <w:r w:rsidR="005C6113">
        <w:rPr>
          <w:rFonts w:ascii="Times New Roman" w:hAnsi="Times New Roman" w:cs="Times New Roman"/>
        </w:rPr>
        <w:t>es</w:t>
      </w:r>
      <w:r w:rsidR="00397652">
        <w:rPr>
          <w:rFonts w:ascii="Times New Roman" w:hAnsi="Times New Roman" w:cs="Times New Roman"/>
        </w:rPr>
        <w:t xml:space="preserve"> important concerns not only about digital inequalities in political news</w:t>
      </w:r>
      <w:r w:rsidR="005B2C50">
        <w:rPr>
          <w:rFonts w:ascii="Times New Roman" w:hAnsi="Times New Roman" w:cs="Times New Roman"/>
        </w:rPr>
        <w:t xml:space="preserve">—their online environments may be described as what some have called ‘social media news deserts (Barnidge &amp; </w:t>
      </w:r>
      <w:proofErr w:type="spellStart"/>
      <w:r w:rsidR="005B2C50">
        <w:rPr>
          <w:rFonts w:ascii="Times New Roman" w:hAnsi="Times New Roman" w:cs="Times New Roman"/>
        </w:rPr>
        <w:t>Xenos</w:t>
      </w:r>
      <w:proofErr w:type="spellEnd"/>
      <w:r w:rsidR="005B2C50">
        <w:rPr>
          <w:rFonts w:ascii="Times New Roman" w:hAnsi="Times New Roman" w:cs="Times New Roman"/>
        </w:rPr>
        <w:t>, 2021; Thorson, 2019)—b</w:t>
      </w:r>
      <w:r w:rsidR="00397652">
        <w:rPr>
          <w:rFonts w:ascii="Times New Roman" w:hAnsi="Times New Roman" w:cs="Times New Roman"/>
        </w:rPr>
        <w:t xml:space="preserve">ut also digital </w:t>
      </w:r>
      <w:r w:rsidR="00397652">
        <w:rPr>
          <w:rFonts w:ascii="Times New Roman" w:hAnsi="Times New Roman" w:cs="Times New Roman"/>
          <w:i/>
          <w:iCs/>
        </w:rPr>
        <w:t>inequities</w:t>
      </w:r>
      <w:r w:rsidR="00397652">
        <w:rPr>
          <w:rFonts w:ascii="Times New Roman" w:hAnsi="Times New Roman" w:cs="Times New Roman"/>
        </w:rPr>
        <w:t xml:space="preserve"> that </w:t>
      </w:r>
      <w:r w:rsidR="005C6113">
        <w:rPr>
          <w:rFonts w:ascii="Times New Roman" w:hAnsi="Times New Roman" w:cs="Times New Roman"/>
        </w:rPr>
        <w:t xml:space="preserve">may </w:t>
      </w:r>
      <w:r w:rsidR="00397652">
        <w:rPr>
          <w:rFonts w:ascii="Times New Roman" w:hAnsi="Times New Roman" w:cs="Times New Roman"/>
        </w:rPr>
        <w:t>arise from fundamentally unfair social structure</w:t>
      </w:r>
      <w:r w:rsidR="00534331">
        <w:rPr>
          <w:rFonts w:ascii="Times New Roman" w:hAnsi="Times New Roman" w:cs="Times New Roman"/>
        </w:rPr>
        <w:t>s</w:t>
      </w:r>
      <w:r w:rsidR="006B0FD6">
        <w:rPr>
          <w:rFonts w:ascii="Times New Roman" w:hAnsi="Times New Roman" w:cs="Times New Roman"/>
        </w:rPr>
        <w:t xml:space="preserve">, </w:t>
      </w:r>
      <w:r w:rsidR="00414A6F">
        <w:rPr>
          <w:rFonts w:ascii="Times New Roman" w:hAnsi="Times New Roman" w:cs="Times New Roman"/>
        </w:rPr>
        <w:t xml:space="preserve">which could </w:t>
      </w:r>
      <w:r w:rsidR="00A14761">
        <w:rPr>
          <w:rFonts w:ascii="Times New Roman" w:hAnsi="Times New Roman" w:cs="Times New Roman"/>
        </w:rPr>
        <w:t xml:space="preserve">potentially </w:t>
      </w:r>
      <w:r w:rsidR="006B0FD6">
        <w:rPr>
          <w:rFonts w:ascii="Times New Roman" w:hAnsi="Times New Roman" w:cs="Times New Roman"/>
        </w:rPr>
        <w:t>discourag</w:t>
      </w:r>
      <w:r w:rsidR="00414A6F">
        <w:rPr>
          <w:rFonts w:ascii="Times New Roman" w:hAnsi="Times New Roman" w:cs="Times New Roman"/>
        </w:rPr>
        <w:t>e</w:t>
      </w:r>
      <w:r w:rsidR="00070EDD">
        <w:rPr>
          <w:rFonts w:ascii="Times New Roman" w:hAnsi="Times New Roman" w:cs="Times New Roman"/>
        </w:rPr>
        <w:t xml:space="preserve"> political engagement</w:t>
      </w:r>
      <w:r w:rsidR="00397652">
        <w:rPr>
          <w:rFonts w:ascii="Times New Roman" w:hAnsi="Times New Roman" w:cs="Times New Roman"/>
        </w:rPr>
        <w:t xml:space="preserve"> </w:t>
      </w:r>
      <w:r w:rsidR="00070EDD">
        <w:rPr>
          <w:rFonts w:ascii="Times New Roman" w:hAnsi="Times New Roman" w:cs="Times New Roman"/>
        </w:rPr>
        <w:t xml:space="preserve">among </w:t>
      </w:r>
      <w:r w:rsidR="006B0FD6">
        <w:rPr>
          <w:rFonts w:ascii="Times New Roman" w:hAnsi="Times New Roman" w:cs="Times New Roman"/>
        </w:rPr>
        <w:t>underserved communities and</w:t>
      </w:r>
      <w:r w:rsidR="00A14761">
        <w:rPr>
          <w:rFonts w:ascii="Times New Roman" w:hAnsi="Times New Roman" w:cs="Times New Roman"/>
        </w:rPr>
        <w:t xml:space="preserve"> </w:t>
      </w:r>
      <w:r w:rsidR="006B0FD6">
        <w:rPr>
          <w:rFonts w:ascii="Times New Roman" w:hAnsi="Times New Roman" w:cs="Times New Roman"/>
        </w:rPr>
        <w:t>limit the inclusiveness of democratic processes.</w:t>
      </w:r>
    </w:p>
    <w:p w14:paraId="19893615" w14:textId="347C043C" w:rsidR="00EB1E04" w:rsidRDefault="00125171" w:rsidP="0072519F">
      <w:pPr>
        <w:widowControl w:val="0"/>
        <w:spacing w:line="480" w:lineRule="auto"/>
        <w:rPr>
          <w:rFonts w:ascii="Times New Roman" w:hAnsi="Times New Roman" w:cs="Times New Roman"/>
        </w:rPr>
      </w:pPr>
      <w:r>
        <w:rPr>
          <w:rFonts w:ascii="Times New Roman" w:hAnsi="Times New Roman" w:cs="Times New Roman"/>
        </w:rPr>
        <w:tab/>
        <w:t xml:space="preserve">To the second point, </w:t>
      </w:r>
      <w:r w:rsidR="00B90264">
        <w:rPr>
          <w:rFonts w:ascii="Times New Roman" w:hAnsi="Times New Roman" w:cs="Times New Roman"/>
        </w:rPr>
        <w:t xml:space="preserve">the </w:t>
      </w:r>
      <w:r>
        <w:rPr>
          <w:rFonts w:ascii="Times New Roman" w:hAnsi="Times New Roman" w:cs="Times New Roman"/>
        </w:rPr>
        <w:t xml:space="preserve">distribution of incidental exposure among the latent-class groups is non-linear, which presents another key difference with </w:t>
      </w:r>
      <w:r w:rsidR="00EB5368">
        <w:rPr>
          <w:rFonts w:ascii="Times New Roman" w:hAnsi="Times New Roman" w:cs="Times New Roman"/>
        </w:rPr>
        <w:t>using self-reported interest as the sole predictor</w:t>
      </w:r>
      <w:r w:rsidR="004C03B3">
        <w:rPr>
          <w:rFonts w:ascii="Times New Roman" w:hAnsi="Times New Roman" w:cs="Times New Roman"/>
        </w:rPr>
        <w:t>, which i</w:t>
      </w:r>
      <w:r w:rsidR="00F734A5">
        <w:rPr>
          <w:rFonts w:ascii="Times New Roman" w:hAnsi="Times New Roman" w:cs="Times New Roman"/>
        </w:rPr>
        <w:t xml:space="preserve">s are both less </w:t>
      </w:r>
      <w:r w:rsidR="004C03B3">
        <w:rPr>
          <w:rFonts w:ascii="Times New Roman" w:hAnsi="Times New Roman" w:cs="Times New Roman"/>
        </w:rPr>
        <w:t>consistent</w:t>
      </w:r>
      <w:r w:rsidR="00F734A5">
        <w:rPr>
          <w:rFonts w:ascii="Times New Roman" w:hAnsi="Times New Roman" w:cs="Times New Roman"/>
        </w:rPr>
        <w:t xml:space="preserve"> and less rich in terms of </w:t>
      </w:r>
      <w:r w:rsidR="004C03B3">
        <w:rPr>
          <w:rFonts w:ascii="Times New Roman" w:hAnsi="Times New Roman" w:cs="Times New Roman"/>
        </w:rPr>
        <w:t>its</w:t>
      </w:r>
      <w:r w:rsidR="00F734A5">
        <w:rPr>
          <w:rFonts w:ascii="Times New Roman" w:hAnsi="Times New Roman" w:cs="Times New Roman"/>
        </w:rPr>
        <w:t xml:space="preserve"> descriptive capacity</w:t>
      </w:r>
      <w:r w:rsidR="004C03B3">
        <w:rPr>
          <w:rFonts w:ascii="Times New Roman" w:hAnsi="Times New Roman" w:cs="Times New Roman"/>
        </w:rPr>
        <w:t xml:space="preserve"> (</w:t>
      </w:r>
      <w:r w:rsidR="00F734A5">
        <w:rPr>
          <w:rFonts w:ascii="Times New Roman" w:hAnsi="Times New Roman" w:cs="Times New Roman"/>
        </w:rPr>
        <w:t xml:space="preserve">see Appendix </w:t>
      </w:r>
      <w:r w:rsidR="005E01D1">
        <w:rPr>
          <w:rFonts w:ascii="Times New Roman" w:hAnsi="Times New Roman" w:cs="Times New Roman"/>
        </w:rPr>
        <w:t>F</w:t>
      </w:r>
      <w:r w:rsidR="00F734A5">
        <w:rPr>
          <w:rFonts w:ascii="Times New Roman" w:hAnsi="Times New Roman" w:cs="Times New Roman"/>
        </w:rPr>
        <w:t xml:space="preserve"> online)</w:t>
      </w:r>
      <w:r w:rsidR="00EB5368">
        <w:rPr>
          <w:rFonts w:ascii="Times New Roman" w:hAnsi="Times New Roman" w:cs="Times New Roman"/>
        </w:rPr>
        <w:t xml:space="preserve">. </w:t>
      </w:r>
      <w:r w:rsidR="005C13CE">
        <w:rPr>
          <w:rFonts w:ascii="Times New Roman" w:hAnsi="Times New Roman" w:cs="Times New Roman"/>
        </w:rPr>
        <w:t xml:space="preserve">Thus, by accounting for latent classes defined by a range of behaviors, rather than just self-reported interest, we </w:t>
      </w:r>
      <w:proofErr w:type="gramStart"/>
      <w:r w:rsidR="005C13CE">
        <w:rPr>
          <w:rFonts w:ascii="Times New Roman" w:hAnsi="Times New Roman" w:cs="Times New Roman"/>
        </w:rPr>
        <w:t>are able to</w:t>
      </w:r>
      <w:proofErr w:type="gramEnd"/>
      <w:r w:rsidR="005C13CE">
        <w:rPr>
          <w:rFonts w:ascii="Times New Roman" w:hAnsi="Times New Roman" w:cs="Times New Roman"/>
        </w:rPr>
        <w:t xml:space="preserve"> not only improve our capacity to predict incidental exposure but also reveal non-linear patterns of group difference</w:t>
      </w:r>
      <w:r w:rsidR="000B770D">
        <w:rPr>
          <w:rFonts w:ascii="Times New Roman" w:hAnsi="Times New Roman" w:cs="Times New Roman"/>
        </w:rPr>
        <w:t>s</w:t>
      </w:r>
      <w:r w:rsidR="005C13CE">
        <w:rPr>
          <w:rFonts w:ascii="Times New Roman" w:hAnsi="Times New Roman" w:cs="Times New Roman"/>
        </w:rPr>
        <w:t xml:space="preserve"> that cannot be observed by analyzing interest alone. </w:t>
      </w:r>
      <w:r w:rsidR="00EB1E04">
        <w:rPr>
          <w:rFonts w:ascii="Times New Roman" w:hAnsi="Times New Roman" w:cs="Times New Roman"/>
        </w:rPr>
        <w:t xml:space="preserve">These observations provide </w:t>
      </w:r>
      <w:r w:rsidR="00EB5368">
        <w:rPr>
          <w:rFonts w:ascii="Times New Roman" w:hAnsi="Times New Roman" w:cs="Times New Roman"/>
        </w:rPr>
        <w:t>a</w:t>
      </w:r>
      <w:r w:rsidR="00EB1E04">
        <w:rPr>
          <w:rFonts w:ascii="Times New Roman" w:hAnsi="Times New Roman" w:cs="Times New Roman"/>
        </w:rPr>
        <w:t xml:space="preserve"> novel theoretical insight</w:t>
      </w:r>
      <w:r w:rsidR="00EB5368">
        <w:rPr>
          <w:rFonts w:ascii="Times New Roman" w:hAnsi="Times New Roman" w:cs="Times New Roman"/>
        </w:rPr>
        <w:t>.</w:t>
      </w:r>
      <w:r w:rsidR="00A93448">
        <w:rPr>
          <w:rFonts w:ascii="Times New Roman" w:hAnsi="Times New Roman" w:cs="Times New Roman"/>
        </w:rPr>
        <w:t xml:space="preserve"> </w:t>
      </w:r>
      <w:r w:rsidR="00EB5368">
        <w:rPr>
          <w:rFonts w:ascii="Times New Roman" w:hAnsi="Times New Roman" w:cs="Times New Roman"/>
        </w:rPr>
        <w:t>O</w:t>
      </w:r>
      <w:r w:rsidR="00EB1E04">
        <w:rPr>
          <w:rFonts w:ascii="Times New Roman" w:hAnsi="Times New Roman" w:cs="Times New Roman"/>
        </w:rPr>
        <w:t xml:space="preserve">ur findings reveal that there may be a ‘sweet spot’ of news attraction when it comes to exposure. While we find no evidence of equalization among the low-attraction group, we do find substantial evidence of equalization in the two groups in the middle. </w:t>
      </w:r>
      <w:r w:rsidR="003666DE">
        <w:rPr>
          <w:rFonts w:ascii="Times New Roman" w:hAnsi="Times New Roman" w:cs="Times New Roman"/>
        </w:rPr>
        <w:t>T</w:t>
      </w:r>
      <w:r w:rsidR="00C40535">
        <w:rPr>
          <w:rFonts w:ascii="Times New Roman" w:hAnsi="Times New Roman" w:cs="Times New Roman"/>
        </w:rPr>
        <w:t xml:space="preserve">he two groups in the middle do not exist in online information environments that are so devoid of news and political information that they report no exposure, but neither are their environments so saturated that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has little impact on their overall exposure. To the contrary, these groups have optimum levels of news attraction for facilitating the contributions of incidental exposure, and therefore the proportion of their overall exposure attributable to </w:t>
      </w:r>
      <w:proofErr w:type="spellStart"/>
      <w:r w:rsidR="00C40535">
        <w:rPr>
          <w:rFonts w:ascii="Times New Roman" w:hAnsi="Times New Roman" w:cs="Times New Roman"/>
        </w:rPr>
        <w:t>incidentality</w:t>
      </w:r>
      <w:proofErr w:type="spellEnd"/>
      <w:r w:rsidR="00C40535">
        <w:rPr>
          <w:rFonts w:ascii="Times New Roman" w:hAnsi="Times New Roman" w:cs="Times New Roman"/>
        </w:rPr>
        <w:t xml:space="preserve"> is higher than in the low- or high-attraction groups. Thus, we can </w:t>
      </w:r>
      <w:r w:rsidR="00C40535" w:rsidRPr="004C03B3">
        <w:rPr>
          <w:rFonts w:ascii="Times New Roman" w:hAnsi="Times New Roman" w:cs="Times New Roman"/>
        </w:rPr>
        <w:t xml:space="preserve">conclude that digital media platforms may have the biggest impact on the information </w:t>
      </w:r>
      <w:r w:rsidR="00765313" w:rsidRPr="004C03B3">
        <w:rPr>
          <w:rFonts w:ascii="Times New Roman" w:hAnsi="Times New Roman" w:cs="Times New Roman"/>
        </w:rPr>
        <w:t>diets of the two groups in the middle, which</w:t>
      </w:r>
      <w:r w:rsidR="00B15048" w:rsidRPr="004C03B3">
        <w:rPr>
          <w:rFonts w:ascii="Times New Roman" w:hAnsi="Times New Roman" w:cs="Times New Roman"/>
        </w:rPr>
        <w:t xml:space="preserve"> </w:t>
      </w:r>
      <w:r w:rsidR="00EB5368" w:rsidRPr="004C03B3">
        <w:rPr>
          <w:rFonts w:ascii="Times New Roman" w:hAnsi="Times New Roman" w:cs="Times New Roman"/>
        </w:rPr>
        <w:t xml:space="preserve">tend to be </w:t>
      </w:r>
      <w:r w:rsidR="00E01783" w:rsidRPr="004C03B3">
        <w:rPr>
          <w:rFonts w:ascii="Times New Roman" w:hAnsi="Times New Roman" w:cs="Times New Roman"/>
        </w:rPr>
        <w:t>middle-of-the-road in terms of</w:t>
      </w:r>
      <w:r w:rsidR="00B15048" w:rsidRPr="004C03B3">
        <w:rPr>
          <w:rFonts w:ascii="Times New Roman" w:hAnsi="Times New Roman" w:cs="Times New Roman"/>
        </w:rPr>
        <w:t xml:space="preserve"> both socioeconomic status and</w:t>
      </w:r>
      <w:r w:rsidR="00E01783" w:rsidRPr="004C03B3">
        <w:rPr>
          <w:rFonts w:ascii="Times New Roman" w:hAnsi="Times New Roman" w:cs="Times New Roman"/>
        </w:rPr>
        <w:t xml:space="preserve"> </w:t>
      </w:r>
      <w:r w:rsidR="00175807" w:rsidRPr="004C03B3">
        <w:rPr>
          <w:rFonts w:ascii="Times New Roman" w:hAnsi="Times New Roman" w:cs="Times New Roman"/>
        </w:rPr>
        <w:t xml:space="preserve">their </w:t>
      </w:r>
      <w:r w:rsidR="00E01783" w:rsidRPr="004C03B3">
        <w:rPr>
          <w:rFonts w:ascii="Times New Roman" w:hAnsi="Times New Roman" w:cs="Times New Roman"/>
        </w:rPr>
        <w:t>politic</w:t>
      </w:r>
      <w:r w:rsidR="00175807" w:rsidRPr="004C03B3">
        <w:rPr>
          <w:rFonts w:ascii="Times New Roman" w:hAnsi="Times New Roman" w:cs="Times New Roman"/>
        </w:rPr>
        <w:t>al leanings</w:t>
      </w:r>
      <w:r w:rsidR="00912221" w:rsidRPr="004C03B3">
        <w:rPr>
          <w:rFonts w:ascii="Times New Roman" w:hAnsi="Times New Roman" w:cs="Times New Roman"/>
        </w:rPr>
        <w:t>.</w:t>
      </w:r>
    </w:p>
    <w:p w14:paraId="099F7BF8" w14:textId="35F1E7CF" w:rsidR="00290930" w:rsidRDefault="002B1838" w:rsidP="0072519F">
      <w:pPr>
        <w:widowControl w:val="0"/>
        <w:spacing w:line="480" w:lineRule="auto"/>
        <w:rPr>
          <w:rFonts w:ascii="Times New Roman" w:hAnsi="Times New Roman" w:cs="Times New Roman"/>
        </w:rPr>
      </w:pPr>
      <w:r>
        <w:rPr>
          <w:rFonts w:ascii="Times New Roman" w:hAnsi="Times New Roman" w:cs="Times New Roman"/>
        </w:rPr>
        <w:tab/>
        <w:t>While we find some evidence of equalization in terms of exposure, we find evidence of stratification in terms of engagement. The gap between low- and high-attraction groups is much higher where incidental exposure is reported than where purposeful exposure is reported. Certainly, this pattern is partially explain</w:t>
      </w:r>
      <w:r w:rsidR="003B48B6">
        <w:rPr>
          <w:rFonts w:ascii="Times New Roman" w:hAnsi="Times New Roman" w:cs="Times New Roman"/>
        </w:rPr>
        <w:t>able</w:t>
      </w:r>
      <w:r>
        <w:rPr>
          <w:rFonts w:ascii="Times New Roman" w:hAnsi="Times New Roman" w:cs="Times New Roman"/>
        </w:rPr>
        <w:t xml:space="preserve"> by the perception of respondents. That is, individuals who are high in news attraction are more likely to say they intended to be exposed because they set up their social media feeds </w:t>
      </w:r>
      <w:proofErr w:type="gramStart"/>
      <w:r>
        <w:rPr>
          <w:rFonts w:ascii="Times New Roman" w:hAnsi="Times New Roman" w:cs="Times New Roman"/>
        </w:rPr>
        <w:t>in order to</w:t>
      </w:r>
      <w:proofErr w:type="gramEnd"/>
      <w:r>
        <w:rPr>
          <w:rFonts w:ascii="Times New Roman" w:hAnsi="Times New Roman" w:cs="Times New Roman"/>
        </w:rPr>
        <w:t xml:space="preserve"> get news on a regular basis, while individuals in the low-attraction group are much less likely to express such intention. That said, we have seen that the relationship between news attraction and incidental exposure is non-linear. Additionally, it is not immediately clear that a lack of intentionality should reduce engagement, per se. Therefore, to interpret this result, we must turn to </w:t>
      </w:r>
      <w:r w:rsidR="00632658">
        <w:rPr>
          <w:rFonts w:ascii="Times New Roman" w:hAnsi="Times New Roman" w:cs="Times New Roman"/>
        </w:rPr>
        <w:t xml:space="preserve">the </w:t>
      </w:r>
      <w:r w:rsidR="00632658" w:rsidRPr="00632658">
        <w:rPr>
          <w:rFonts w:ascii="Times New Roman" w:hAnsi="Times New Roman" w:cs="Times New Roman"/>
        </w:rPr>
        <w:t>political incidental news exposure</w:t>
      </w:r>
      <w:r w:rsidR="00632658">
        <w:rPr>
          <w:rFonts w:ascii="Times New Roman" w:hAnsi="Times New Roman" w:cs="Times New Roman"/>
        </w:rPr>
        <w:t xml:space="preserve"> (PINE)</w:t>
      </w:r>
      <w:r w:rsidR="00632658" w:rsidRPr="00632658">
        <w:rPr>
          <w:rFonts w:ascii="Times New Roman" w:hAnsi="Times New Roman" w:cs="Times New Roman"/>
        </w:rPr>
        <w:t xml:space="preserve"> model </w:t>
      </w:r>
      <w:r w:rsidR="00632658">
        <w:rPr>
          <w:rFonts w:ascii="Times New Roman" w:hAnsi="Times New Roman" w:cs="Times New Roman"/>
        </w:rPr>
        <w:t xml:space="preserve">forwarded by </w:t>
      </w:r>
      <w:proofErr w:type="spellStart"/>
      <w:r w:rsidR="00632658">
        <w:rPr>
          <w:rFonts w:ascii="Times New Roman" w:hAnsi="Times New Roman" w:cs="Times New Roman"/>
        </w:rPr>
        <w:t>Matthes</w:t>
      </w:r>
      <w:proofErr w:type="spellEnd"/>
      <w:r w:rsidR="00632658">
        <w:rPr>
          <w:rFonts w:ascii="Times New Roman" w:hAnsi="Times New Roman" w:cs="Times New Roman"/>
        </w:rPr>
        <w:t xml:space="preserve"> and colleagues (2020). The model proposes a two-stage process of incidental exposure and engagement, in which information processing (Stage 2) follows from incidental exposure (Stage 1) only if content is evaluated as relevant and new processing motivations are formed. In the absence of these psychological conditions, individuals will not attend to the information they encounter online, and thus will be less likely to incorporate it into their mental schemas for understanding and engaging with politics. </w:t>
      </w:r>
      <w:proofErr w:type="gramStart"/>
      <w:r w:rsidR="00B7329C">
        <w:rPr>
          <w:rFonts w:ascii="Times New Roman" w:hAnsi="Times New Roman" w:cs="Times New Roman"/>
        </w:rPr>
        <w:t>Assuming that</w:t>
      </w:r>
      <w:proofErr w:type="gramEnd"/>
      <w:r w:rsidR="00B7329C">
        <w:rPr>
          <w:rFonts w:ascii="Times New Roman" w:hAnsi="Times New Roman" w:cs="Times New Roman"/>
        </w:rPr>
        <w:t xml:space="preserve"> the behavioral forms of news engagement we measured in this study are associated with cognitive information processing</w:t>
      </w:r>
      <w:r w:rsidR="00632658">
        <w:rPr>
          <w:rFonts w:ascii="Times New Roman" w:hAnsi="Times New Roman" w:cs="Times New Roman"/>
        </w:rPr>
        <w:t xml:space="preserve">, our findings </w:t>
      </w:r>
      <w:r w:rsidR="00632658" w:rsidRPr="00C3141F">
        <w:rPr>
          <w:rFonts w:ascii="Times New Roman" w:hAnsi="Times New Roman" w:cs="Times New Roman"/>
        </w:rPr>
        <w:t>support this idea</w:t>
      </w:r>
      <w:r w:rsidR="00B7329C" w:rsidRPr="00C3141F">
        <w:rPr>
          <w:rFonts w:ascii="Times New Roman" w:hAnsi="Times New Roman" w:cs="Times New Roman"/>
        </w:rPr>
        <w:t xml:space="preserve"> that w</w:t>
      </w:r>
      <w:r w:rsidR="00632658" w:rsidRPr="00C3141F">
        <w:rPr>
          <w:rFonts w:ascii="Times New Roman" w:hAnsi="Times New Roman" w:cs="Times New Roman"/>
        </w:rPr>
        <w:t xml:space="preserve">hile </w:t>
      </w:r>
      <w:proofErr w:type="spellStart"/>
      <w:r w:rsidR="00B7329C" w:rsidRPr="00C3141F">
        <w:rPr>
          <w:rFonts w:ascii="Times New Roman" w:hAnsi="Times New Roman" w:cs="Times New Roman"/>
        </w:rPr>
        <w:t>incidentality</w:t>
      </w:r>
      <w:proofErr w:type="spellEnd"/>
      <w:r w:rsidR="00B7329C" w:rsidRPr="00C3141F">
        <w:rPr>
          <w:rFonts w:ascii="Times New Roman" w:hAnsi="Times New Roman" w:cs="Times New Roman"/>
        </w:rPr>
        <w:t xml:space="preserve"> does seem to narrow the gap in news exposure, it does not necessarily lead to a deeper engagement with that content. But our findings push this argument a step further: Incidental</w:t>
      </w:r>
      <w:r w:rsidR="00B7329C">
        <w:rPr>
          <w:rFonts w:ascii="Times New Roman" w:hAnsi="Times New Roman" w:cs="Times New Roman"/>
        </w:rPr>
        <w:t xml:space="preserve"> exposure may not only be unassociated engagement, </w:t>
      </w:r>
      <w:proofErr w:type="gramStart"/>
      <w:r w:rsidR="00B7329C">
        <w:rPr>
          <w:rFonts w:ascii="Times New Roman" w:hAnsi="Times New Roman" w:cs="Times New Roman"/>
        </w:rPr>
        <w:t>it may</w:t>
      </w:r>
      <w:proofErr w:type="gramEnd"/>
      <w:r w:rsidR="00B7329C">
        <w:rPr>
          <w:rFonts w:ascii="Times New Roman" w:hAnsi="Times New Roman" w:cs="Times New Roman"/>
        </w:rPr>
        <w:t xml:space="preserve"> even </w:t>
      </w:r>
      <w:r w:rsidR="00B7329C" w:rsidRPr="00B7329C">
        <w:rPr>
          <w:rFonts w:ascii="Times New Roman" w:hAnsi="Times New Roman" w:cs="Times New Roman"/>
          <w:i/>
          <w:iCs/>
        </w:rPr>
        <w:t>reduce</w:t>
      </w:r>
      <w:r w:rsidR="00B7329C">
        <w:rPr>
          <w:rFonts w:ascii="Times New Roman" w:hAnsi="Times New Roman" w:cs="Times New Roman"/>
        </w:rPr>
        <w:t xml:space="preserve"> the likelihood of engagement. Therefore, while digital media platforms may be successful in terms of getting content in front of people, they may nevertheless be disengaged from that content, rendering its beneficial effects on learning and political participation to be minimal, at best (</w:t>
      </w:r>
      <w:proofErr w:type="spellStart"/>
      <w:r w:rsidR="00B7329C">
        <w:rPr>
          <w:rFonts w:ascii="Times New Roman" w:hAnsi="Times New Roman" w:cs="Times New Roman"/>
        </w:rPr>
        <w:t>Nanz</w:t>
      </w:r>
      <w:proofErr w:type="spellEnd"/>
      <w:r w:rsidR="00B7329C">
        <w:rPr>
          <w:rFonts w:ascii="Times New Roman" w:hAnsi="Times New Roman" w:cs="Times New Roman"/>
        </w:rPr>
        <w:t xml:space="preserve"> &amp; </w:t>
      </w:r>
      <w:proofErr w:type="spellStart"/>
      <w:r w:rsidR="00B7329C">
        <w:rPr>
          <w:rFonts w:ascii="Times New Roman" w:hAnsi="Times New Roman" w:cs="Times New Roman"/>
        </w:rPr>
        <w:t>Matthes</w:t>
      </w:r>
      <w:proofErr w:type="spellEnd"/>
      <w:r w:rsidR="00B7329C">
        <w:rPr>
          <w:rFonts w:ascii="Times New Roman" w:hAnsi="Times New Roman" w:cs="Times New Roman"/>
        </w:rPr>
        <w:t xml:space="preserve">, 2022).  </w:t>
      </w:r>
    </w:p>
    <w:p w14:paraId="3431C9F3" w14:textId="0C3907D7" w:rsidR="00652A04" w:rsidRDefault="00652A04" w:rsidP="0072519F">
      <w:pPr>
        <w:widowControl w:val="0"/>
        <w:spacing w:line="480" w:lineRule="auto"/>
        <w:rPr>
          <w:rFonts w:ascii="Times New Roman" w:hAnsi="Times New Roman" w:cs="Times New Roman"/>
        </w:rPr>
      </w:pPr>
      <w:r>
        <w:rPr>
          <w:rFonts w:ascii="Times New Roman" w:hAnsi="Times New Roman" w:cs="Times New Roman"/>
        </w:rPr>
        <w:tab/>
        <w:t xml:space="preserve">Before discussing the broader implication of these </w:t>
      </w:r>
      <w:r w:rsidR="00E36B28">
        <w:rPr>
          <w:rFonts w:ascii="Times New Roman" w:hAnsi="Times New Roman" w:cs="Times New Roman"/>
        </w:rPr>
        <w:t>findings</w:t>
      </w:r>
      <w:r>
        <w:rPr>
          <w:rFonts w:ascii="Times New Roman" w:hAnsi="Times New Roman" w:cs="Times New Roman"/>
        </w:rPr>
        <w:t xml:space="preserve">, it is important to acknowledge the ways in which they are limited. The study is based on cross-sectional data, and which cannot be used to make causal inferences. Our goal was to observe patterns of information exposure and engagement across groups, and we leave it to future research to assess causal effects over time. Another design limitation is its strategy for exposing respondents to the ‘popular story’ stimulus is imperfect. It is not possible to </w:t>
      </w:r>
      <w:r w:rsidR="00E104F9">
        <w:rPr>
          <w:rFonts w:ascii="Times New Roman" w:hAnsi="Times New Roman" w:cs="Times New Roman"/>
        </w:rPr>
        <w:t xml:space="preserve">present respondents with </w:t>
      </w:r>
      <w:proofErr w:type="gramStart"/>
      <w:r w:rsidR="00E104F9">
        <w:rPr>
          <w:rFonts w:ascii="Times New Roman" w:hAnsi="Times New Roman" w:cs="Times New Roman"/>
        </w:rPr>
        <w:t>all of</w:t>
      </w:r>
      <w:proofErr w:type="gramEnd"/>
      <w:r w:rsidR="00E104F9">
        <w:rPr>
          <w:rFonts w:ascii="Times New Roman" w:hAnsi="Times New Roman" w:cs="Times New Roman"/>
        </w:rPr>
        <w:t xml:space="preserve"> the popular stories, and even showing them more than one story would add ‘noise’ to our measures. We therefore opted to show them a single story and let that story </w:t>
      </w:r>
      <w:r w:rsidR="00A466D6">
        <w:rPr>
          <w:rFonts w:ascii="Times New Roman" w:hAnsi="Times New Roman" w:cs="Times New Roman"/>
        </w:rPr>
        <w:t>serve as a proxy</w:t>
      </w:r>
      <w:r w:rsidR="00E104F9">
        <w:rPr>
          <w:rFonts w:ascii="Times New Roman" w:hAnsi="Times New Roman" w:cs="Times New Roman"/>
        </w:rPr>
        <w:t xml:space="preserve"> for all popular content circulating </w:t>
      </w:r>
      <w:r w:rsidR="00F53B98">
        <w:rPr>
          <w:rFonts w:ascii="Times New Roman" w:hAnsi="Times New Roman" w:cs="Times New Roman"/>
        </w:rPr>
        <w:t>at the time</w:t>
      </w:r>
      <w:r w:rsidR="00E104F9">
        <w:rPr>
          <w:rFonts w:ascii="Times New Roman" w:hAnsi="Times New Roman" w:cs="Times New Roman"/>
        </w:rPr>
        <w:t xml:space="preserve">. This is a </w:t>
      </w:r>
      <w:r w:rsidR="00A466D6">
        <w:rPr>
          <w:rFonts w:ascii="Times New Roman" w:hAnsi="Times New Roman" w:cs="Times New Roman"/>
        </w:rPr>
        <w:t xml:space="preserve">practical compromise that </w:t>
      </w:r>
      <w:r w:rsidR="00E104F9">
        <w:rPr>
          <w:rFonts w:ascii="Times New Roman" w:hAnsi="Times New Roman" w:cs="Times New Roman"/>
        </w:rPr>
        <w:t>leaves substantial room for measurement error. However, we believe the law of averages cancels out these errors, leaving us with an imperfect-but-functional measure that is also high in external validity. Beyond this issue, our survey is limited by self-reported measures of key variables. However, this issue is not unique to our study but rather endemic to survey research. Additionally, prior work shows that people generally underestimate their news exposure on surveys, which means the true differences between exposure and engagement are probably even more pronounced than those we observed.</w:t>
      </w:r>
      <w:r w:rsidR="00190300">
        <w:rPr>
          <w:rFonts w:ascii="Times New Roman" w:hAnsi="Times New Roman" w:cs="Times New Roman"/>
        </w:rPr>
        <w:t xml:space="preserve"> The study’s </w:t>
      </w:r>
      <w:r w:rsidR="00190300" w:rsidRPr="00F53B98">
        <w:rPr>
          <w:rFonts w:ascii="Times New Roman" w:hAnsi="Times New Roman" w:cs="Times New Roman"/>
        </w:rPr>
        <w:t xml:space="preserve">analysis is also limited. </w:t>
      </w:r>
      <w:r w:rsidR="0081170B" w:rsidRPr="00F53B98">
        <w:rPr>
          <w:rFonts w:ascii="Times New Roman" w:hAnsi="Times New Roman" w:cs="Times New Roman"/>
        </w:rPr>
        <w:t>T</w:t>
      </w:r>
      <w:r w:rsidR="00190300" w:rsidRPr="00F53B98">
        <w:rPr>
          <w:rFonts w:ascii="Times New Roman" w:hAnsi="Times New Roman" w:cs="Times New Roman"/>
        </w:rPr>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w:t>
      </w:r>
      <w:proofErr w:type="gramStart"/>
      <w:r w:rsidR="00190300" w:rsidRPr="00F53B98">
        <w:rPr>
          <w:rFonts w:ascii="Times New Roman" w:hAnsi="Times New Roman" w:cs="Times New Roman"/>
        </w:rPr>
        <w:t>in order to</w:t>
      </w:r>
      <w:proofErr w:type="gramEnd"/>
      <w:r w:rsidR="00190300" w:rsidRPr="00F53B98">
        <w:rPr>
          <w:rFonts w:ascii="Times New Roman" w:hAnsi="Times New Roman" w:cs="Times New Roman"/>
        </w:rPr>
        <w:t xml:space="preserve"> validate the analysis presented here.</w:t>
      </w:r>
      <w:r w:rsidR="00190300">
        <w:rPr>
          <w:rFonts w:ascii="Times New Roman" w:hAnsi="Times New Roman" w:cs="Times New Roman"/>
        </w:rPr>
        <w:t xml:space="preserve"> </w:t>
      </w:r>
    </w:p>
    <w:p w14:paraId="3B61A8EB" w14:textId="6E35C237" w:rsidR="00EE5E8C" w:rsidRPr="00F0699C" w:rsidRDefault="00290930" w:rsidP="0072519F">
      <w:pPr>
        <w:widowControl w:val="0"/>
        <w:spacing w:line="480" w:lineRule="auto"/>
        <w:rPr>
          <w:rFonts w:ascii="Times New Roman" w:hAnsi="Times New Roman" w:cs="Times New Roman"/>
        </w:rPr>
      </w:pPr>
      <w:r>
        <w:rPr>
          <w:rFonts w:ascii="Times New Roman" w:hAnsi="Times New Roman" w:cs="Times New Roman"/>
        </w:rPr>
        <w:tab/>
      </w:r>
      <w:r w:rsidR="00190300">
        <w:rPr>
          <w:rFonts w:ascii="Times New Roman" w:hAnsi="Times New Roman" w:cs="Times New Roman"/>
        </w:rPr>
        <w:t xml:space="preserve">With these caveats in mind, our findings do point to a </w:t>
      </w:r>
      <w:r w:rsidR="00206A20">
        <w:rPr>
          <w:rFonts w:ascii="Times New Roman" w:hAnsi="Times New Roman" w:cs="Times New Roman"/>
        </w:rPr>
        <w:t>larger</w:t>
      </w:r>
      <w:r w:rsidR="00190300">
        <w:rPr>
          <w:rFonts w:ascii="Times New Roman" w:hAnsi="Times New Roman" w:cs="Times New Roman"/>
        </w:rPr>
        <w:t xml:space="preserve"> conclusion</w:t>
      </w:r>
      <w:r w:rsidR="00E36B28">
        <w:rPr>
          <w:rFonts w:ascii="Times New Roman" w:hAnsi="Times New Roman" w:cs="Times New Roman"/>
        </w:rPr>
        <w:t>:</w:t>
      </w:r>
      <w:r w:rsidR="001F567E">
        <w:rPr>
          <w:rFonts w:ascii="Times New Roman" w:hAnsi="Times New Roman" w:cs="Times New Roman"/>
        </w:rPr>
        <w:t xml:space="preserve"> They generally</w:t>
      </w:r>
      <w:r>
        <w:rPr>
          <w:rFonts w:ascii="Times New Roman" w:hAnsi="Times New Roman" w:cs="Times New Roman"/>
        </w:rPr>
        <w:t xml:space="preserve"> do not </w:t>
      </w:r>
      <w:r w:rsidR="00B44907">
        <w:rPr>
          <w:rFonts w:ascii="Times New Roman" w:hAnsi="Times New Roman" w:cs="Times New Roman"/>
        </w:rPr>
        <w:t xml:space="preserve">support an optimistic view of social media platforms when it comes to informational inequalities. </w:t>
      </w:r>
      <w:r w:rsidR="00E36B28">
        <w:rPr>
          <w:rFonts w:ascii="Times New Roman" w:hAnsi="Times New Roman" w:cs="Times New Roman"/>
        </w:rPr>
        <w:t>Rather, they</w:t>
      </w:r>
      <w:r w:rsidR="00B44907">
        <w:rPr>
          <w:rFonts w:ascii="Times New Roman" w:hAnsi="Times New Roman" w:cs="Times New Roman"/>
        </w:rPr>
        <w:t xml:space="preserve"> suggest that initial prognostications about information equalization were perhaps overly </w:t>
      </w:r>
      <w:proofErr w:type="gramStart"/>
      <w:r w:rsidR="00B44907">
        <w:rPr>
          <w:rFonts w:ascii="Times New Roman" w:hAnsi="Times New Roman" w:cs="Times New Roman"/>
        </w:rPr>
        <w:t>sanguine, because</w:t>
      </w:r>
      <w:proofErr w:type="gramEnd"/>
      <w:r w:rsidR="00B44907">
        <w:rPr>
          <w:rFonts w:ascii="Times New Roman" w:hAnsi="Times New Roman" w:cs="Times New Roman"/>
        </w:rPr>
        <w:t xml:space="preserve"> equalization in exposure is not accompanied by a similar dynamic in engagement. Therefore, if </w:t>
      </w:r>
      <w:proofErr w:type="gramStart"/>
      <w:r w:rsidR="00B44907">
        <w:rPr>
          <w:rFonts w:ascii="Times New Roman" w:hAnsi="Times New Roman" w:cs="Times New Roman"/>
        </w:rPr>
        <w:t>we as a society</w:t>
      </w:r>
      <w:proofErr w:type="gramEnd"/>
      <w:r w:rsidR="00B44907">
        <w:rPr>
          <w:rFonts w:ascii="Times New Roman" w:hAnsi="Times New Roman" w:cs="Times New Roman"/>
        </w:rPr>
        <w:t xml:space="preserve"> are counting on social media platforms to fill informational voids left by the erosion of local media and/or the lack of robust public media, we may be disappointed to find that their ability to facilitate </w:t>
      </w:r>
      <w:r w:rsidR="00B44907" w:rsidRPr="001F567E">
        <w:rPr>
          <w:rFonts w:ascii="Times New Roman" w:hAnsi="Times New Roman" w:cs="Times New Roman"/>
        </w:rPr>
        <w:t>equalization is limited</w:t>
      </w:r>
      <w:r w:rsidR="00FC5700" w:rsidRPr="001F567E">
        <w:rPr>
          <w:rFonts w:ascii="Times New Roman" w:hAnsi="Times New Roman" w:cs="Times New Roman"/>
        </w:rPr>
        <w:t>. Thus, we may need investments of both money and public attention to other areas to reduce inequalities, inform the electorate, and promote social cohesion and belief in democratic practice.</w:t>
      </w:r>
    </w:p>
    <w:p w14:paraId="0D552CEF" w14:textId="77777777" w:rsidR="00F0699C" w:rsidRDefault="00F0699C" w:rsidP="0072519F">
      <w:pPr>
        <w:widowControl w:val="0"/>
        <w:spacing w:line="480" w:lineRule="auto"/>
        <w:rPr>
          <w:rFonts w:ascii="Times New Roman" w:hAnsi="Times New Roman" w:cs="Times New Roman"/>
          <w:b/>
          <w:bCs/>
        </w:rPr>
      </w:pPr>
      <w:r>
        <w:rPr>
          <w:rFonts w:ascii="Times New Roman" w:hAnsi="Times New Roman" w:cs="Times New Roman"/>
          <w:b/>
          <w:bCs/>
        </w:rPr>
        <w:br w:type="page"/>
      </w:r>
    </w:p>
    <w:p w14:paraId="7A3024BA" w14:textId="1F68AA2C" w:rsidR="00F04396" w:rsidRDefault="00F04396" w:rsidP="0072519F">
      <w:pPr>
        <w:widowControl w:val="0"/>
        <w:spacing w:line="480" w:lineRule="auto"/>
        <w:jc w:val="center"/>
        <w:rPr>
          <w:rFonts w:ascii="Times New Roman" w:hAnsi="Times New Roman" w:cs="Times New Roman"/>
          <w:b/>
          <w:bCs/>
        </w:rPr>
      </w:pPr>
      <w:r w:rsidRPr="00555D30">
        <w:rPr>
          <w:rFonts w:ascii="Times New Roman" w:hAnsi="Times New Roman" w:cs="Times New Roman"/>
          <w:b/>
          <w:bCs/>
        </w:rPr>
        <w:t>Reference</w:t>
      </w:r>
      <w:r>
        <w:rPr>
          <w:rFonts w:ascii="Times New Roman" w:hAnsi="Times New Roman" w:cs="Times New Roman"/>
          <w:b/>
          <w:bCs/>
        </w:rPr>
        <w:t>s</w:t>
      </w:r>
    </w:p>
    <w:p w14:paraId="23FDDBA6" w14:textId="7529369E" w:rsidR="00F04396" w:rsidRDefault="00F04396" w:rsidP="0072519F">
      <w:pPr>
        <w:widowControl w:val="0"/>
        <w:spacing w:line="480" w:lineRule="auto"/>
        <w:rPr>
          <w:ins w:id="225" w:author="Matthew Barnidge" w:date="2023-03-23T13:07:00Z"/>
          <w:rFonts w:ascii="Times New Roman" w:hAnsi="Times New Roman" w:cs="Times New Roman"/>
        </w:rPr>
      </w:pPr>
      <w:r w:rsidRPr="00EF6972">
        <w:rPr>
          <w:rFonts w:ascii="Times New Roman" w:hAnsi="Times New Roman" w:cs="Times New Roman"/>
        </w:rPr>
        <w:t xml:space="preserve">Ahmadi, M., &amp; </w:t>
      </w:r>
      <w:proofErr w:type="spellStart"/>
      <w:r w:rsidRPr="00EF6972">
        <w:rPr>
          <w:rFonts w:ascii="Times New Roman" w:hAnsi="Times New Roman" w:cs="Times New Roman"/>
        </w:rPr>
        <w:t>Wohn</w:t>
      </w:r>
      <w:proofErr w:type="spellEnd"/>
      <w:r w:rsidRPr="00EF6972">
        <w:rPr>
          <w:rFonts w:ascii="Times New Roman" w:hAnsi="Times New Roman" w:cs="Times New Roman"/>
        </w:rPr>
        <w:t xml:space="preserve">, D. Y. (2018). The antecedents of incidental news exposure on social </w:t>
      </w:r>
      <w:r>
        <w:rPr>
          <w:rFonts w:ascii="Times New Roman" w:hAnsi="Times New Roman" w:cs="Times New Roman"/>
        </w:rPr>
        <w:tab/>
      </w:r>
      <w:r w:rsidRPr="00EF6972">
        <w:rPr>
          <w:rFonts w:ascii="Times New Roman" w:hAnsi="Times New Roman" w:cs="Times New Roman"/>
        </w:rPr>
        <w:t xml:space="preserve">media. </w:t>
      </w:r>
      <w:r w:rsidRPr="00EF6972">
        <w:rPr>
          <w:rFonts w:ascii="Times New Roman" w:hAnsi="Times New Roman" w:cs="Times New Roman"/>
          <w:i/>
          <w:iCs/>
        </w:rPr>
        <w:t>Social Media+ Society</w:t>
      </w:r>
      <w:r w:rsidRPr="00EF6972">
        <w:rPr>
          <w:rFonts w:ascii="Times New Roman" w:hAnsi="Times New Roman" w:cs="Times New Roman"/>
        </w:rPr>
        <w:t xml:space="preserve">, </w:t>
      </w:r>
      <w:r w:rsidRPr="00EF6972">
        <w:rPr>
          <w:rFonts w:ascii="Times New Roman" w:hAnsi="Times New Roman" w:cs="Times New Roman"/>
          <w:i/>
          <w:iCs/>
        </w:rPr>
        <w:t>4</w:t>
      </w:r>
      <w:r w:rsidRPr="00EF6972">
        <w:rPr>
          <w:rFonts w:ascii="Times New Roman" w:hAnsi="Times New Roman" w:cs="Times New Roman"/>
        </w:rPr>
        <w:t>(2</w:t>
      </w:r>
      <w:r>
        <w:rPr>
          <w:rFonts w:ascii="Times New Roman" w:hAnsi="Times New Roman" w:cs="Times New Roman"/>
        </w:rPr>
        <w:t>)</w:t>
      </w:r>
      <w:r w:rsidRPr="00EF6972">
        <w:rPr>
          <w:rFonts w:ascii="Times New Roman" w:hAnsi="Times New Roman" w:cs="Times New Roman"/>
        </w:rPr>
        <w:t>.</w:t>
      </w:r>
    </w:p>
    <w:p w14:paraId="4921423C" w14:textId="6C117945" w:rsidR="00446A65" w:rsidRDefault="00446A65" w:rsidP="0072519F">
      <w:pPr>
        <w:widowControl w:val="0"/>
        <w:spacing w:line="480" w:lineRule="auto"/>
        <w:rPr>
          <w:rFonts w:ascii="Times New Roman" w:hAnsi="Times New Roman" w:cs="Times New Roman"/>
        </w:rPr>
      </w:pPr>
      <w:ins w:id="226" w:author="Matthew Barnidge" w:date="2023-03-23T13:07:00Z">
        <w:r w:rsidRPr="00446A65">
          <w:rPr>
            <w:rFonts w:ascii="Times New Roman" w:hAnsi="Times New Roman" w:cs="Times New Roman"/>
          </w:rPr>
          <w:t>Altay, S., Nielsen, R. K., &amp; Fletcher, R. (2022). Quantifying the “</w:t>
        </w:r>
        <w:proofErr w:type="spellStart"/>
        <w:r w:rsidRPr="00446A65">
          <w:rPr>
            <w:rFonts w:ascii="Times New Roman" w:hAnsi="Times New Roman" w:cs="Times New Roman"/>
          </w:rPr>
          <w:t>infodemic</w:t>
        </w:r>
        <w:proofErr w:type="spellEnd"/>
        <w:r w:rsidRPr="00446A65">
          <w:rPr>
            <w:rFonts w:ascii="Times New Roman" w:hAnsi="Times New Roman" w:cs="Times New Roman"/>
          </w:rPr>
          <w:t xml:space="preserve">”: People turned to </w:t>
        </w:r>
        <w:r>
          <w:rPr>
            <w:rFonts w:ascii="Times New Roman" w:hAnsi="Times New Roman" w:cs="Times New Roman"/>
          </w:rPr>
          <w:tab/>
        </w:r>
        <w:r w:rsidRPr="00446A65">
          <w:rPr>
            <w:rFonts w:ascii="Times New Roman" w:hAnsi="Times New Roman" w:cs="Times New Roman"/>
          </w:rPr>
          <w:t>trustworthy news outlets during the 2020 coronavirus pandemic. </w:t>
        </w:r>
        <w:r w:rsidRPr="00446A65">
          <w:rPr>
            <w:rFonts w:ascii="Times New Roman" w:hAnsi="Times New Roman" w:cs="Times New Roman"/>
            <w:i/>
            <w:iCs/>
          </w:rPr>
          <w:t xml:space="preserve">Journal of Quantitative </w:t>
        </w:r>
      </w:ins>
      <w:ins w:id="227" w:author="Matthew Barnidge" w:date="2023-03-23T13:08:00Z">
        <w:r>
          <w:rPr>
            <w:rFonts w:ascii="Times New Roman" w:hAnsi="Times New Roman" w:cs="Times New Roman"/>
            <w:i/>
            <w:iCs/>
          </w:rPr>
          <w:tab/>
        </w:r>
      </w:ins>
      <w:ins w:id="228" w:author="Matthew Barnidge" w:date="2023-03-23T13:07:00Z">
        <w:r w:rsidRPr="00446A65">
          <w:rPr>
            <w:rFonts w:ascii="Times New Roman" w:hAnsi="Times New Roman" w:cs="Times New Roman"/>
            <w:i/>
            <w:iCs/>
          </w:rPr>
          <w:t>Description: Digital Media</w:t>
        </w:r>
        <w:r w:rsidRPr="00446A65">
          <w:rPr>
            <w:rFonts w:ascii="Times New Roman" w:hAnsi="Times New Roman" w:cs="Times New Roman"/>
          </w:rPr>
          <w:t>, </w:t>
        </w:r>
        <w:r w:rsidRPr="00446A65">
          <w:rPr>
            <w:rFonts w:ascii="Times New Roman" w:hAnsi="Times New Roman" w:cs="Times New Roman"/>
            <w:i/>
            <w:iCs/>
          </w:rPr>
          <w:t>2</w:t>
        </w:r>
        <w:r w:rsidRPr="00446A65">
          <w:rPr>
            <w:rFonts w:ascii="Times New Roman" w:hAnsi="Times New Roman" w:cs="Times New Roman"/>
          </w:rPr>
          <w:t>.</w:t>
        </w:r>
      </w:ins>
    </w:p>
    <w:p w14:paraId="5CE039DB"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7B4D29">
        <w:rPr>
          <w:rFonts w:ascii="Times New Roman" w:hAnsi="Times New Roman" w:cs="Times New Roman"/>
          <w:color w:val="000000" w:themeColor="text1"/>
        </w:rPr>
        <w:t>Antunovic</w:t>
      </w:r>
      <w:proofErr w:type="spellEnd"/>
      <w:r w:rsidRPr="007B4D29">
        <w:rPr>
          <w:rFonts w:ascii="Times New Roman" w:hAnsi="Times New Roman" w:cs="Times New Roman"/>
          <w:color w:val="000000" w:themeColor="text1"/>
        </w:rPr>
        <w:t>, D., Parsons, P., &amp; Cooke, T. R. (2018). ‘Checking’</w:t>
      </w:r>
      <w:r>
        <w:rPr>
          <w:rFonts w:ascii="Times New Roman" w:hAnsi="Times New Roman" w:cs="Times New Roman"/>
          <w:color w:val="000000" w:themeColor="text1"/>
        </w:rPr>
        <w:t xml:space="preserve"> </w:t>
      </w:r>
      <w:r w:rsidRPr="007B4D29">
        <w:rPr>
          <w:rFonts w:ascii="Times New Roman" w:hAnsi="Times New Roman" w:cs="Times New Roman"/>
          <w:color w:val="000000" w:themeColor="text1"/>
        </w:rPr>
        <w:t xml:space="preserve">and googling: Stages of news </w:t>
      </w:r>
      <w:r>
        <w:rPr>
          <w:rFonts w:ascii="Times New Roman" w:hAnsi="Times New Roman" w:cs="Times New Roman"/>
          <w:color w:val="000000" w:themeColor="text1"/>
        </w:rPr>
        <w:tab/>
      </w:r>
      <w:r w:rsidRPr="007B4D29">
        <w:rPr>
          <w:rFonts w:ascii="Times New Roman" w:hAnsi="Times New Roman" w:cs="Times New Roman"/>
          <w:color w:val="000000" w:themeColor="text1"/>
        </w:rPr>
        <w:t xml:space="preserve">consumption among young adults. </w:t>
      </w:r>
      <w:r w:rsidRPr="007B4D29">
        <w:rPr>
          <w:rFonts w:ascii="Times New Roman" w:hAnsi="Times New Roman" w:cs="Times New Roman"/>
          <w:i/>
          <w:iCs/>
          <w:color w:val="000000" w:themeColor="text1"/>
        </w:rPr>
        <w:t>Journalism, 19</w:t>
      </w:r>
      <w:r w:rsidRPr="007B4D29">
        <w:rPr>
          <w:rFonts w:ascii="Times New Roman" w:hAnsi="Times New Roman" w:cs="Times New Roman"/>
          <w:color w:val="000000" w:themeColor="text1"/>
        </w:rPr>
        <w:t>(5), 632-648.</w:t>
      </w:r>
    </w:p>
    <w:p w14:paraId="21187C7F"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(2020). Testing the inadvertency hypothesis: Incidental news exposure and </w:t>
      </w:r>
      <w:r>
        <w:rPr>
          <w:rFonts w:ascii="Times New Roman" w:hAnsi="Times New Roman" w:cs="Times New Roman"/>
        </w:rPr>
        <w:tab/>
      </w:r>
      <w:r w:rsidRPr="001B4745">
        <w:rPr>
          <w:rFonts w:ascii="Times New Roman" w:hAnsi="Times New Roman" w:cs="Times New Roman"/>
        </w:rPr>
        <w:t xml:space="preserve">political disagreement across media platforms. </w:t>
      </w:r>
      <w:r w:rsidRPr="001B4745">
        <w:rPr>
          <w:rFonts w:ascii="Times New Roman" w:hAnsi="Times New Roman" w:cs="Times New Roman"/>
          <w:i/>
          <w:iCs/>
        </w:rPr>
        <w:t>Journalism, 21</w:t>
      </w:r>
      <w:r w:rsidRPr="001B4745">
        <w:rPr>
          <w:rFonts w:ascii="Times New Roman" w:hAnsi="Times New Roman" w:cs="Times New Roman"/>
        </w:rPr>
        <w:t>(8), 1099-1118.</w:t>
      </w:r>
    </w:p>
    <w:p w14:paraId="436CEA3B" w14:textId="77777777" w:rsidR="00F04396" w:rsidRDefault="00F04396" w:rsidP="0072519F">
      <w:pPr>
        <w:widowControl w:val="0"/>
        <w:spacing w:line="480" w:lineRule="auto"/>
        <w:rPr>
          <w:rFonts w:ascii="Times New Roman" w:hAnsi="Times New Roman" w:cs="Times New Roman"/>
        </w:rPr>
      </w:pPr>
      <w:r w:rsidRPr="001B4745">
        <w:rPr>
          <w:rFonts w:ascii="Times New Roman" w:hAnsi="Times New Roman" w:cs="Times New Roman"/>
        </w:rPr>
        <w:t xml:space="preserve">Barnidge, M. (2021). Incidental </w:t>
      </w:r>
      <w:r>
        <w:rPr>
          <w:rFonts w:ascii="Times New Roman" w:hAnsi="Times New Roman" w:cs="Times New Roman"/>
        </w:rPr>
        <w:t>e</w:t>
      </w:r>
      <w:r w:rsidRPr="001B4745">
        <w:rPr>
          <w:rFonts w:ascii="Times New Roman" w:hAnsi="Times New Roman" w:cs="Times New Roman"/>
        </w:rPr>
        <w:t xml:space="preserve">xposure and </w:t>
      </w:r>
      <w:r>
        <w:rPr>
          <w:rFonts w:ascii="Times New Roman" w:hAnsi="Times New Roman" w:cs="Times New Roman"/>
        </w:rPr>
        <w:t>n</w:t>
      </w:r>
      <w:r w:rsidRPr="001B4745">
        <w:rPr>
          <w:rFonts w:ascii="Times New Roman" w:hAnsi="Times New Roman" w:cs="Times New Roman"/>
        </w:rPr>
        <w:t xml:space="preserve">ews </w:t>
      </w:r>
      <w:r>
        <w:rPr>
          <w:rFonts w:ascii="Times New Roman" w:hAnsi="Times New Roman" w:cs="Times New Roman"/>
        </w:rPr>
        <w:t>e</w:t>
      </w:r>
      <w:r w:rsidRPr="001B4745">
        <w:rPr>
          <w:rFonts w:ascii="Times New Roman" w:hAnsi="Times New Roman" w:cs="Times New Roman"/>
        </w:rPr>
        <w:t xml:space="preserve">ngagement: Testing </w:t>
      </w:r>
      <w:r>
        <w:rPr>
          <w:rFonts w:ascii="Times New Roman" w:hAnsi="Times New Roman" w:cs="Times New Roman"/>
        </w:rPr>
        <w:t>t</w:t>
      </w:r>
      <w:r w:rsidRPr="001B4745">
        <w:rPr>
          <w:rFonts w:ascii="Times New Roman" w:hAnsi="Times New Roman" w:cs="Times New Roman"/>
        </w:rPr>
        <w:t xml:space="preserve">emporal </w:t>
      </w:r>
      <w:r>
        <w:rPr>
          <w:rFonts w:ascii="Times New Roman" w:hAnsi="Times New Roman" w:cs="Times New Roman"/>
        </w:rPr>
        <w:t>o</w:t>
      </w:r>
      <w:r w:rsidRPr="001B4745">
        <w:rPr>
          <w:rFonts w:ascii="Times New Roman" w:hAnsi="Times New Roman" w:cs="Times New Roman"/>
        </w:rPr>
        <w:t xml:space="preserve">rder and </w:t>
      </w:r>
      <w:r>
        <w:rPr>
          <w:rFonts w:ascii="Times New Roman" w:hAnsi="Times New Roman" w:cs="Times New Roman"/>
        </w:rPr>
        <w:tab/>
      </w:r>
      <w:r w:rsidRPr="001B4745">
        <w:rPr>
          <w:rFonts w:ascii="Times New Roman" w:hAnsi="Times New Roman" w:cs="Times New Roman"/>
        </w:rPr>
        <w:t xml:space="preserve">the </w:t>
      </w:r>
      <w:r>
        <w:rPr>
          <w:rFonts w:ascii="Times New Roman" w:hAnsi="Times New Roman" w:cs="Times New Roman"/>
        </w:rPr>
        <w:t>r</w:t>
      </w:r>
      <w:r w:rsidRPr="001B4745">
        <w:rPr>
          <w:rFonts w:ascii="Times New Roman" w:hAnsi="Times New Roman" w:cs="Times New Roman"/>
        </w:rPr>
        <w:t xml:space="preserve">ole of </w:t>
      </w:r>
      <w:r>
        <w:rPr>
          <w:rFonts w:ascii="Times New Roman" w:hAnsi="Times New Roman" w:cs="Times New Roman"/>
        </w:rPr>
        <w:t>p</w:t>
      </w:r>
      <w:r w:rsidRPr="001B4745">
        <w:rPr>
          <w:rFonts w:ascii="Times New Roman" w:hAnsi="Times New Roman" w:cs="Times New Roman"/>
        </w:rPr>
        <w:t xml:space="preserve">olitical </w:t>
      </w:r>
      <w:r>
        <w:rPr>
          <w:rFonts w:ascii="Times New Roman" w:hAnsi="Times New Roman" w:cs="Times New Roman"/>
        </w:rPr>
        <w:t>i</w:t>
      </w:r>
      <w:r w:rsidRPr="001B4745">
        <w:rPr>
          <w:rFonts w:ascii="Times New Roman" w:hAnsi="Times New Roman" w:cs="Times New Roman"/>
        </w:rPr>
        <w:t xml:space="preserve">nterest. </w:t>
      </w:r>
      <w:r w:rsidRPr="001B4745">
        <w:rPr>
          <w:rFonts w:ascii="Times New Roman" w:hAnsi="Times New Roman" w:cs="Times New Roman"/>
          <w:i/>
          <w:iCs/>
        </w:rPr>
        <w:t>Digital Journalism</w:t>
      </w:r>
      <w:r>
        <w:rPr>
          <w:rFonts w:ascii="Times New Roman" w:hAnsi="Times New Roman" w:cs="Times New Roman"/>
        </w:rPr>
        <w:t>. Advance online publication</w:t>
      </w:r>
    </w:p>
    <w:p w14:paraId="4462A7F5" w14:textId="4BFB2831" w:rsidR="00F04396" w:rsidRDefault="00F04396" w:rsidP="0072519F">
      <w:pPr>
        <w:widowControl w:val="0"/>
        <w:spacing w:line="480" w:lineRule="auto"/>
        <w:rPr>
          <w:ins w:id="229" w:author="Matthew Barnidge" w:date="2023-03-23T13:13:00Z"/>
          <w:rFonts w:ascii="Times New Roman" w:hAnsi="Times New Roman" w:cs="Times New Roman"/>
        </w:rPr>
      </w:pPr>
      <w:r w:rsidRPr="00B54C49">
        <w:rPr>
          <w:rFonts w:ascii="Times New Roman" w:hAnsi="Times New Roman" w:cs="Times New Roman"/>
        </w:rPr>
        <w:t xml:space="preserve">Barnidge, M., &amp; </w:t>
      </w:r>
      <w:proofErr w:type="spellStart"/>
      <w:r w:rsidRPr="00B54C49">
        <w:rPr>
          <w:rFonts w:ascii="Times New Roman" w:hAnsi="Times New Roman" w:cs="Times New Roman"/>
        </w:rPr>
        <w:t>Xenos</w:t>
      </w:r>
      <w:proofErr w:type="spellEnd"/>
      <w:r w:rsidRPr="00B54C49">
        <w:rPr>
          <w:rFonts w:ascii="Times New Roman" w:hAnsi="Times New Roman" w:cs="Times New Roman"/>
        </w:rPr>
        <w:t xml:space="preserve">, M. A. (2021). Social media news deserts: Digital inequalities and </w:t>
      </w:r>
      <w:r>
        <w:rPr>
          <w:rFonts w:ascii="Times New Roman" w:hAnsi="Times New Roman" w:cs="Times New Roman"/>
        </w:rPr>
        <w:tab/>
      </w:r>
      <w:r w:rsidRPr="00B54C49">
        <w:rPr>
          <w:rFonts w:ascii="Times New Roman" w:hAnsi="Times New Roman" w:cs="Times New Roman"/>
        </w:rPr>
        <w:t xml:space="preserve">incidental news exposure on social media platforms. </w:t>
      </w:r>
      <w:r w:rsidRPr="00B54C49">
        <w:rPr>
          <w:rFonts w:ascii="Times New Roman" w:hAnsi="Times New Roman" w:cs="Times New Roman"/>
          <w:i/>
          <w:iCs/>
        </w:rPr>
        <w:t>New Media &amp; Society</w:t>
      </w:r>
      <w:r w:rsidRPr="00B54C49">
        <w:rPr>
          <w:rFonts w:ascii="Times New Roman" w:hAnsi="Times New Roman" w:cs="Times New Roman"/>
        </w:rPr>
        <w:t>.</w:t>
      </w:r>
      <w:r>
        <w:rPr>
          <w:rFonts w:ascii="Times New Roman" w:hAnsi="Times New Roman" w:cs="Times New Roman"/>
        </w:rPr>
        <w:t xml:space="preserve"> Advance</w:t>
      </w:r>
      <w:r>
        <w:rPr>
          <w:rFonts w:ascii="Times New Roman" w:hAnsi="Times New Roman" w:cs="Times New Roman"/>
        </w:rPr>
        <w:tab/>
      </w:r>
      <w:r>
        <w:rPr>
          <w:rFonts w:ascii="Times New Roman" w:hAnsi="Times New Roman" w:cs="Times New Roman"/>
        </w:rPr>
        <w:tab/>
        <w:t>online publication.</w:t>
      </w:r>
    </w:p>
    <w:p w14:paraId="7D41C480" w14:textId="673B48FF" w:rsidR="00EA3F4F" w:rsidRPr="00EA3F4F" w:rsidRDefault="00EA3F4F" w:rsidP="0072519F">
      <w:pPr>
        <w:widowControl w:val="0"/>
        <w:spacing w:line="480" w:lineRule="auto"/>
        <w:rPr>
          <w:rFonts w:ascii="Times New Roman" w:hAnsi="Times New Roman" w:cs="Times New Roman"/>
        </w:rPr>
      </w:pPr>
      <w:proofErr w:type="spellStart"/>
      <w:ins w:id="230" w:author="Matthew Barnidge" w:date="2023-03-23T13:13:00Z">
        <w:r w:rsidRPr="00EA3F4F">
          <w:rPr>
            <w:rFonts w:ascii="Times New Roman" w:hAnsi="Times New Roman" w:cs="Times New Roman"/>
            <w:color w:val="222222"/>
            <w:shd w:val="clear" w:color="auto" w:fill="FFFFFF"/>
            <w:rPrChange w:id="231" w:author="Matthew Barnidge" w:date="2023-03-23T13:13:00Z">
              <w:rPr>
                <w:rFonts w:ascii="Arial" w:hAnsi="Arial" w:cs="Arial"/>
                <w:color w:val="222222"/>
                <w:sz w:val="20"/>
                <w:szCs w:val="20"/>
                <w:shd w:val="clear" w:color="auto" w:fill="FFFFFF"/>
              </w:rPr>
            </w:rPrChange>
          </w:rPr>
          <w:t>Benkler</w:t>
        </w:r>
        <w:proofErr w:type="spellEnd"/>
        <w:r w:rsidRPr="00EA3F4F">
          <w:rPr>
            <w:rFonts w:ascii="Times New Roman" w:hAnsi="Times New Roman" w:cs="Times New Roman"/>
            <w:color w:val="222222"/>
            <w:shd w:val="clear" w:color="auto" w:fill="FFFFFF"/>
            <w:rPrChange w:id="232" w:author="Matthew Barnidge" w:date="2023-03-23T13:13:00Z">
              <w:rPr>
                <w:rFonts w:ascii="Arial" w:hAnsi="Arial" w:cs="Arial"/>
                <w:color w:val="222222"/>
                <w:sz w:val="20"/>
                <w:szCs w:val="20"/>
                <w:shd w:val="clear" w:color="auto" w:fill="FFFFFF"/>
              </w:rPr>
            </w:rPrChange>
          </w:rPr>
          <w:t>, Y., Faris, R., &amp; Roberts, H. (2018). </w:t>
        </w:r>
        <w:r w:rsidRPr="00EA3F4F">
          <w:rPr>
            <w:rFonts w:ascii="Times New Roman" w:hAnsi="Times New Roman" w:cs="Times New Roman"/>
            <w:i/>
            <w:iCs/>
            <w:color w:val="222222"/>
            <w:shd w:val="clear" w:color="auto" w:fill="FFFFFF"/>
            <w:rPrChange w:id="233" w:author="Matthew Barnidge" w:date="2023-03-23T13:13:00Z">
              <w:rPr>
                <w:rFonts w:ascii="Arial" w:hAnsi="Arial" w:cs="Arial"/>
                <w:i/>
                <w:iCs/>
                <w:color w:val="222222"/>
                <w:sz w:val="20"/>
                <w:szCs w:val="20"/>
                <w:shd w:val="clear" w:color="auto" w:fill="FFFFFF"/>
              </w:rPr>
            </w:rPrChange>
          </w:rPr>
          <w:t xml:space="preserve">Network propaganda: Manipulation, </w:t>
        </w:r>
        <w:r>
          <w:rPr>
            <w:rFonts w:ascii="Times New Roman" w:hAnsi="Times New Roman" w:cs="Times New Roman"/>
            <w:i/>
            <w:iCs/>
            <w:color w:val="222222"/>
            <w:shd w:val="clear" w:color="auto" w:fill="FFFFFF"/>
          </w:rPr>
          <w:tab/>
        </w:r>
        <w:r w:rsidRPr="00EA3F4F">
          <w:rPr>
            <w:rFonts w:ascii="Times New Roman" w:hAnsi="Times New Roman" w:cs="Times New Roman"/>
            <w:i/>
            <w:iCs/>
            <w:color w:val="222222"/>
            <w:shd w:val="clear" w:color="auto" w:fill="FFFFFF"/>
            <w:rPrChange w:id="234" w:author="Matthew Barnidge" w:date="2023-03-23T13:13:00Z">
              <w:rPr>
                <w:rFonts w:ascii="Arial" w:hAnsi="Arial" w:cs="Arial"/>
                <w:i/>
                <w:iCs/>
                <w:color w:val="222222"/>
                <w:sz w:val="20"/>
                <w:szCs w:val="20"/>
                <w:shd w:val="clear" w:color="auto" w:fill="FFFFFF"/>
              </w:rPr>
            </w:rPrChange>
          </w:rPr>
          <w:t>disinformation, and radicalization in American politics</w:t>
        </w:r>
        <w:r w:rsidRPr="00EA3F4F">
          <w:rPr>
            <w:rFonts w:ascii="Times New Roman" w:hAnsi="Times New Roman" w:cs="Times New Roman"/>
            <w:color w:val="222222"/>
            <w:shd w:val="clear" w:color="auto" w:fill="FFFFFF"/>
            <w:rPrChange w:id="235" w:author="Matthew Barnidge" w:date="2023-03-23T13:13:00Z">
              <w:rPr>
                <w:rFonts w:ascii="Arial" w:hAnsi="Arial" w:cs="Arial"/>
                <w:color w:val="222222"/>
                <w:sz w:val="20"/>
                <w:szCs w:val="20"/>
                <w:shd w:val="clear" w:color="auto" w:fill="FFFFFF"/>
              </w:rPr>
            </w:rPrChange>
          </w:rPr>
          <w:t>. Oxford University Press.</w:t>
        </w:r>
      </w:ins>
    </w:p>
    <w:p w14:paraId="17D249A2" w14:textId="77777777" w:rsidR="00F04396" w:rsidRDefault="00F04396" w:rsidP="0072519F">
      <w:pPr>
        <w:widowControl w:val="0"/>
        <w:spacing w:line="480" w:lineRule="auto"/>
        <w:rPr>
          <w:rFonts w:ascii="Times New Roman" w:hAnsi="Times New Roman" w:cs="Times New Roman"/>
          <w:color w:val="000000" w:themeColor="text1"/>
        </w:rPr>
      </w:pPr>
      <w:proofErr w:type="spellStart"/>
      <w:r w:rsidRPr="00CE2B4B">
        <w:rPr>
          <w:rFonts w:ascii="Times New Roman" w:hAnsi="Times New Roman" w:cs="Times New Roman"/>
          <w:color w:val="000000" w:themeColor="text1"/>
        </w:rPr>
        <w:t>Bergström</w:t>
      </w:r>
      <w:proofErr w:type="spellEnd"/>
      <w:r w:rsidRPr="00CE2B4B">
        <w:rPr>
          <w:rFonts w:ascii="Times New Roman" w:hAnsi="Times New Roman" w:cs="Times New Roman"/>
          <w:color w:val="000000" w:themeColor="text1"/>
        </w:rPr>
        <w:t xml:space="preserve">, A., &amp; </w:t>
      </w:r>
      <w:proofErr w:type="spellStart"/>
      <w:r w:rsidRPr="00CE2B4B">
        <w:rPr>
          <w:rFonts w:ascii="Times New Roman" w:hAnsi="Times New Roman" w:cs="Times New Roman"/>
          <w:color w:val="000000" w:themeColor="text1"/>
        </w:rPr>
        <w:t>Jervelycke</w:t>
      </w:r>
      <w:proofErr w:type="spellEnd"/>
      <w:r w:rsidRPr="00CE2B4B">
        <w:rPr>
          <w:rFonts w:ascii="Times New Roman" w:hAnsi="Times New Roman" w:cs="Times New Roman"/>
          <w:color w:val="000000" w:themeColor="text1"/>
        </w:rPr>
        <w:t xml:space="preserve"> </w:t>
      </w:r>
      <w:proofErr w:type="spellStart"/>
      <w:r w:rsidRPr="00CE2B4B">
        <w:rPr>
          <w:rFonts w:ascii="Times New Roman" w:hAnsi="Times New Roman" w:cs="Times New Roman"/>
          <w:color w:val="000000" w:themeColor="text1"/>
        </w:rPr>
        <w:t>Belfrage</w:t>
      </w:r>
      <w:proofErr w:type="spellEnd"/>
      <w:r w:rsidRPr="00CE2B4B">
        <w:rPr>
          <w:rFonts w:ascii="Times New Roman" w:hAnsi="Times New Roman" w:cs="Times New Roman"/>
          <w:color w:val="000000" w:themeColor="text1"/>
        </w:rPr>
        <w:t xml:space="preserve">, M. (2018). News in social media: Incidental consumption </w:t>
      </w:r>
      <w:r>
        <w:rPr>
          <w:rFonts w:ascii="Times New Roman" w:hAnsi="Times New Roman" w:cs="Times New Roman"/>
          <w:color w:val="000000" w:themeColor="text1"/>
        </w:rPr>
        <w:tab/>
      </w:r>
      <w:r w:rsidRPr="00CE2B4B">
        <w:rPr>
          <w:rFonts w:ascii="Times New Roman" w:hAnsi="Times New Roman" w:cs="Times New Roman"/>
          <w:color w:val="000000" w:themeColor="text1"/>
        </w:rPr>
        <w:t xml:space="preserve">and the role of opinion leaders. </w:t>
      </w:r>
      <w:r w:rsidRPr="00CE2B4B">
        <w:rPr>
          <w:rFonts w:ascii="Times New Roman" w:hAnsi="Times New Roman" w:cs="Times New Roman"/>
          <w:i/>
          <w:iCs/>
          <w:color w:val="000000" w:themeColor="text1"/>
        </w:rPr>
        <w:t>Digital Journalism, 6</w:t>
      </w:r>
      <w:r w:rsidRPr="00CE2B4B">
        <w:rPr>
          <w:rFonts w:ascii="Times New Roman" w:hAnsi="Times New Roman" w:cs="Times New Roman"/>
          <w:color w:val="000000" w:themeColor="text1"/>
        </w:rPr>
        <w:t>(5), 583-598.</w:t>
      </w:r>
    </w:p>
    <w:p w14:paraId="795F8757" w14:textId="77777777" w:rsidR="00F04396" w:rsidRDefault="00F04396" w:rsidP="0072519F">
      <w:pPr>
        <w:widowControl w:val="0"/>
        <w:spacing w:line="480" w:lineRule="auto"/>
        <w:rPr>
          <w:rFonts w:ascii="Times New Roman" w:hAnsi="Times New Roman" w:cs="Times New Roman"/>
        </w:rPr>
      </w:pPr>
      <w:proofErr w:type="spellStart"/>
      <w:r w:rsidRPr="00EB7934">
        <w:rPr>
          <w:rFonts w:ascii="Times New Roman" w:hAnsi="Times New Roman" w:cs="Times New Roman"/>
        </w:rPr>
        <w:t>Boczkowski</w:t>
      </w:r>
      <w:proofErr w:type="spellEnd"/>
      <w:r w:rsidRPr="00EB7934">
        <w:rPr>
          <w:rFonts w:ascii="Times New Roman" w:hAnsi="Times New Roman" w:cs="Times New Roman"/>
        </w:rPr>
        <w:t xml:space="preserve">, P. J., </w:t>
      </w:r>
      <w:proofErr w:type="spellStart"/>
      <w:r w:rsidRPr="00EB7934">
        <w:rPr>
          <w:rFonts w:ascii="Times New Roman" w:hAnsi="Times New Roman" w:cs="Times New Roman"/>
        </w:rPr>
        <w:t>Mitchelstein</w:t>
      </w:r>
      <w:proofErr w:type="spellEnd"/>
      <w:r w:rsidRPr="00EB7934">
        <w:rPr>
          <w:rFonts w:ascii="Times New Roman" w:hAnsi="Times New Roman" w:cs="Times New Roman"/>
        </w:rPr>
        <w:t xml:space="preserve">, E., &amp; </w:t>
      </w:r>
      <w:proofErr w:type="spellStart"/>
      <w:r w:rsidRPr="00EB7934">
        <w:rPr>
          <w:rFonts w:ascii="Times New Roman" w:hAnsi="Times New Roman" w:cs="Times New Roman"/>
        </w:rPr>
        <w:t>Matassi</w:t>
      </w:r>
      <w:proofErr w:type="spellEnd"/>
      <w:r w:rsidRPr="00EB7934">
        <w:rPr>
          <w:rFonts w:ascii="Times New Roman" w:hAnsi="Times New Roman" w:cs="Times New Roman"/>
        </w:rPr>
        <w:t xml:space="preserve">, M. (2018). “News comes across when I’m in a </w:t>
      </w:r>
      <w:r>
        <w:rPr>
          <w:rFonts w:ascii="Times New Roman" w:hAnsi="Times New Roman" w:cs="Times New Roman"/>
        </w:rPr>
        <w:tab/>
      </w:r>
      <w:r w:rsidRPr="00EB7934">
        <w:rPr>
          <w:rFonts w:ascii="Times New Roman" w:hAnsi="Times New Roman" w:cs="Times New Roman"/>
        </w:rPr>
        <w:t xml:space="preserve">moment of leisure”: Understanding the practices of incidental news consumption on </w:t>
      </w:r>
      <w:r>
        <w:rPr>
          <w:rFonts w:ascii="Times New Roman" w:hAnsi="Times New Roman" w:cs="Times New Roman"/>
        </w:rPr>
        <w:tab/>
      </w:r>
      <w:r w:rsidRPr="00EB7934">
        <w:rPr>
          <w:rFonts w:ascii="Times New Roman" w:hAnsi="Times New Roman" w:cs="Times New Roman"/>
        </w:rPr>
        <w:t xml:space="preserve">social media. </w:t>
      </w:r>
      <w:r w:rsidRPr="00EB7934">
        <w:rPr>
          <w:rFonts w:ascii="Times New Roman" w:hAnsi="Times New Roman" w:cs="Times New Roman"/>
          <w:i/>
          <w:iCs/>
        </w:rPr>
        <w:t>New Media &amp; Society, 20</w:t>
      </w:r>
      <w:r w:rsidRPr="00EB7934">
        <w:rPr>
          <w:rFonts w:ascii="Times New Roman" w:hAnsi="Times New Roman" w:cs="Times New Roman"/>
        </w:rPr>
        <w:t>(10), 3523-3539.</w:t>
      </w:r>
    </w:p>
    <w:p w14:paraId="13A8BDCF" w14:textId="3C098E59" w:rsidR="00F04396" w:rsidRDefault="00784F23" w:rsidP="0072519F">
      <w:pPr>
        <w:widowControl w:val="0"/>
        <w:spacing w:line="480" w:lineRule="auto"/>
        <w:rPr>
          <w:rFonts w:ascii="Times New Roman" w:hAnsi="Times New Roman" w:cs="Times New Roman"/>
        </w:rPr>
      </w:pPr>
      <w:proofErr w:type="spellStart"/>
      <w:r>
        <w:rPr>
          <w:rFonts w:ascii="Times New Roman" w:hAnsi="Times New Roman" w:cs="Times New Roman"/>
        </w:rPr>
        <w:t>Delli</w:t>
      </w:r>
      <w:proofErr w:type="spellEnd"/>
      <w:r>
        <w:rPr>
          <w:rFonts w:ascii="Times New Roman" w:hAnsi="Times New Roman" w:cs="Times New Roman"/>
        </w:rPr>
        <w:t xml:space="preserve"> </w:t>
      </w:r>
      <w:proofErr w:type="spellStart"/>
      <w:r w:rsidR="00F04396" w:rsidRPr="0091346E">
        <w:rPr>
          <w:rFonts w:ascii="Times New Roman" w:hAnsi="Times New Roman" w:cs="Times New Roman"/>
        </w:rPr>
        <w:t>Carpini</w:t>
      </w:r>
      <w:proofErr w:type="spellEnd"/>
      <w:r w:rsidR="00F04396" w:rsidRPr="0091346E">
        <w:rPr>
          <w:rFonts w:ascii="Times New Roman" w:hAnsi="Times New Roman" w:cs="Times New Roman"/>
        </w:rPr>
        <w:t xml:space="preserve">, M. X., &amp; </w:t>
      </w:r>
      <w:proofErr w:type="spellStart"/>
      <w:r w:rsidR="00F04396" w:rsidRPr="0091346E">
        <w:rPr>
          <w:rFonts w:ascii="Times New Roman" w:hAnsi="Times New Roman" w:cs="Times New Roman"/>
        </w:rPr>
        <w:t>Keeter</w:t>
      </w:r>
      <w:proofErr w:type="spellEnd"/>
      <w:r w:rsidR="00F04396" w:rsidRPr="0091346E">
        <w:rPr>
          <w:rFonts w:ascii="Times New Roman" w:hAnsi="Times New Roman" w:cs="Times New Roman"/>
        </w:rPr>
        <w:t xml:space="preserve">, S. (1996). </w:t>
      </w:r>
      <w:r w:rsidR="00F04396" w:rsidRPr="0091346E">
        <w:rPr>
          <w:rFonts w:ascii="Times New Roman" w:hAnsi="Times New Roman" w:cs="Times New Roman"/>
          <w:i/>
          <w:iCs/>
        </w:rPr>
        <w:t xml:space="preserve">What Americans know about politics and why it </w:t>
      </w:r>
      <w:r>
        <w:rPr>
          <w:rFonts w:ascii="Times New Roman" w:hAnsi="Times New Roman" w:cs="Times New Roman"/>
          <w:i/>
          <w:iCs/>
        </w:rPr>
        <w:tab/>
      </w:r>
      <w:r w:rsidR="00F04396" w:rsidRPr="0091346E">
        <w:rPr>
          <w:rFonts w:ascii="Times New Roman" w:hAnsi="Times New Roman" w:cs="Times New Roman"/>
          <w:i/>
          <w:iCs/>
        </w:rPr>
        <w:t>matters</w:t>
      </w:r>
      <w:r w:rsidR="00F04396" w:rsidRPr="0091346E">
        <w:rPr>
          <w:rFonts w:ascii="Times New Roman" w:hAnsi="Times New Roman" w:cs="Times New Roman"/>
        </w:rPr>
        <w:t>. Yale University Press.</w:t>
      </w:r>
    </w:p>
    <w:p w14:paraId="4B867CA6" w14:textId="0D85D36A" w:rsidR="00F04396" w:rsidRDefault="00F04396" w:rsidP="0072519F">
      <w:pPr>
        <w:widowControl w:val="0"/>
        <w:spacing w:line="480" w:lineRule="auto"/>
        <w:rPr>
          <w:ins w:id="236" w:author="Matthew Barnidge" w:date="2023-03-23T13:10:00Z"/>
          <w:rFonts w:ascii="Times New Roman" w:hAnsi="Times New Roman" w:cs="Times New Roman"/>
        </w:rPr>
      </w:pPr>
      <w:r w:rsidRPr="0091346E">
        <w:rPr>
          <w:rFonts w:ascii="Times New Roman" w:hAnsi="Times New Roman" w:cs="Times New Roman"/>
        </w:rPr>
        <w:t xml:space="preserve">DeVito, M. A. (2017). From editors to algorithms: A values-based approach to understanding </w:t>
      </w:r>
      <w:r>
        <w:rPr>
          <w:rFonts w:ascii="Times New Roman" w:hAnsi="Times New Roman" w:cs="Times New Roman"/>
        </w:rPr>
        <w:tab/>
      </w:r>
      <w:r w:rsidRPr="0091346E">
        <w:rPr>
          <w:rFonts w:ascii="Times New Roman" w:hAnsi="Times New Roman" w:cs="Times New Roman"/>
        </w:rPr>
        <w:t xml:space="preserve">story selection in the Facebook news feed. </w:t>
      </w:r>
      <w:r w:rsidRPr="0091346E">
        <w:rPr>
          <w:rFonts w:ascii="Times New Roman" w:hAnsi="Times New Roman" w:cs="Times New Roman"/>
          <w:i/>
          <w:iCs/>
        </w:rPr>
        <w:t>Digital Journalism, 5</w:t>
      </w:r>
      <w:r w:rsidRPr="0091346E">
        <w:rPr>
          <w:rFonts w:ascii="Times New Roman" w:hAnsi="Times New Roman" w:cs="Times New Roman"/>
        </w:rPr>
        <w:t>(6), 753-773.</w:t>
      </w:r>
    </w:p>
    <w:p w14:paraId="620C3E8E" w14:textId="28A01853" w:rsidR="00FA1EE5" w:rsidRDefault="00FA1EE5" w:rsidP="0072519F">
      <w:pPr>
        <w:widowControl w:val="0"/>
        <w:spacing w:line="480" w:lineRule="auto"/>
        <w:rPr>
          <w:rFonts w:ascii="Times New Roman" w:hAnsi="Times New Roman" w:cs="Times New Roman"/>
        </w:rPr>
      </w:pPr>
      <w:ins w:id="237" w:author="Matthew Barnidge" w:date="2023-03-23T13:10:00Z">
        <w:r w:rsidRPr="00FA1EE5">
          <w:rPr>
            <w:rFonts w:ascii="Times New Roman" w:hAnsi="Times New Roman" w:cs="Times New Roman"/>
          </w:rPr>
          <w:t>Fletcher, R., &amp; Nielsen, R. K. (2017). Are news audiences increasingly fragmented? A cross-</w:t>
        </w:r>
        <w:r>
          <w:rPr>
            <w:rFonts w:ascii="Times New Roman" w:hAnsi="Times New Roman" w:cs="Times New Roman"/>
          </w:rPr>
          <w:tab/>
        </w:r>
        <w:r w:rsidRPr="00FA1EE5">
          <w:rPr>
            <w:rFonts w:ascii="Times New Roman" w:hAnsi="Times New Roman" w:cs="Times New Roman"/>
          </w:rPr>
          <w:t xml:space="preserve">national comparative analysis of cross-platform news audience fragmentation and </w:t>
        </w:r>
        <w:r>
          <w:rPr>
            <w:rFonts w:ascii="Times New Roman" w:hAnsi="Times New Roman" w:cs="Times New Roman"/>
          </w:rPr>
          <w:tab/>
        </w:r>
        <w:r w:rsidRPr="00FA1EE5">
          <w:rPr>
            <w:rFonts w:ascii="Times New Roman" w:hAnsi="Times New Roman" w:cs="Times New Roman"/>
          </w:rPr>
          <w:t>duplication. </w:t>
        </w:r>
        <w:r w:rsidRPr="00FA1EE5">
          <w:rPr>
            <w:rFonts w:ascii="Times New Roman" w:hAnsi="Times New Roman" w:cs="Times New Roman"/>
            <w:i/>
            <w:iCs/>
          </w:rPr>
          <w:t>Journal of Communication</w:t>
        </w:r>
        <w:r w:rsidRPr="00FA1EE5">
          <w:rPr>
            <w:rFonts w:ascii="Times New Roman" w:hAnsi="Times New Roman" w:cs="Times New Roman"/>
          </w:rPr>
          <w:t>, </w:t>
        </w:r>
        <w:r w:rsidRPr="00FA1EE5">
          <w:rPr>
            <w:rFonts w:ascii="Times New Roman" w:hAnsi="Times New Roman" w:cs="Times New Roman"/>
            <w:i/>
            <w:iCs/>
          </w:rPr>
          <w:t>67</w:t>
        </w:r>
        <w:r w:rsidRPr="00FA1EE5">
          <w:rPr>
            <w:rFonts w:ascii="Times New Roman" w:hAnsi="Times New Roman" w:cs="Times New Roman"/>
          </w:rPr>
          <w:t>(4), 476-498.</w:t>
        </w:r>
      </w:ins>
    </w:p>
    <w:p w14:paraId="0168CCF7" w14:textId="77777777" w:rsidR="00F04396" w:rsidRDefault="00F04396" w:rsidP="0072519F">
      <w:pPr>
        <w:widowControl w:val="0"/>
        <w:spacing w:line="480" w:lineRule="auto"/>
        <w:rPr>
          <w:rFonts w:ascii="Times New Roman" w:hAnsi="Times New Roman" w:cs="Times New Roman"/>
        </w:rPr>
      </w:pPr>
      <w:r w:rsidRPr="0091346E">
        <w:rPr>
          <w:rFonts w:ascii="Times New Roman" w:hAnsi="Times New Roman" w:cs="Times New Roman"/>
        </w:rPr>
        <w:t xml:space="preserve">Fletcher, R., &amp; Nielsen, R. K. (2018). Are people incidentally exposed to news on social media? </w:t>
      </w:r>
      <w:r>
        <w:rPr>
          <w:rFonts w:ascii="Times New Roman" w:hAnsi="Times New Roman" w:cs="Times New Roman"/>
        </w:rPr>
        <w:tab/>
      </w:r>
      <w:r w:rsidRPr="0091346E">
        <w:rPr>
          <w:rFonts w:ascii="Times New Roman" w:hAnsi="Times New Roman" w:cs="Times New Roman"/>
        </w:rPr>
        <w:t xml:space="preserve">A comparative analysis. </w:t>
      </w:r>
      <w:r w:rsidRPr="0091346E">
        <w:rPr>
          <w:rFonts w:ascii="Times New Roman" w:hAnsi="Times New Roman" w:cs="Times New Roman"/>
          <w:i/>
          <w:iCs/>
        </w:rPr>
        <w:t>New Media &amp; Society, 20</w:t>
      </w:r>
      <w:r w:rsidRPr="0091346E">
        <w:rPr>
          <w:rFonts w:ascii="Times New Roman" w:hAnsi="Times New Roman" w:cs="Times New Roman"/>
        </w:rPr>
        <w:t>(7), 2450-2468.</w:t>
      </w:r>
    </w:p>
    <w:p w14:paraId="2C8BDF59" w14:textId="77777777" w:rsidR="00F04396" w:rsidRPr="00F26A90" w:rsidRDefault="00F04396" w:rsidP="0072519F">
      <w:pPr>
        <w:widowControl w:val="0"/>
        <w:spacing w:line="480" w:lineRule="auto"/>
        <w:rPr>
          <w:rFonts w:ascii="Times New Roman" w:eastAsia="Times New Roman" w:hAnsi="Times New Roman" w:cs="Times New Roman"/>
        </w:rPr>
      </w:pPr>
      <w:proofErr w:type="spellStart"/>
      <w:r w:rsidRPr="00A603DE">
        <w:rPr>
          <w:rFonts w:ascii="Times New Roman" w:eastAsia="Times New Roman" w:hAnsi="Times New Roman" w:cs="Times New Roman"/>
        </w:rPr>
        <w:t>Heiss</w:t>
      </w:r>
      <w:proofErr w:type="spellEnd"/>
      <w:r w:rsidRPr="00A603DE">
        <w:rPr>
          <w:rFonts w:ascii="Times New Roman" w:eastAsia="Times New Roman" w:hAnsi="Times New Roman" w:cs="Times New Roman"/>
        </w:rPr>
        <w:t xml:space="preserve">, R., &amp; </w:t>
      </w:r>
      <w:proofErr w:type="spellStart"/>
      <w:r w:rsidRPr="00A603DE">
        <w:rPr>
          <w:rFonts w:ascii="Times New Roman" w:eastAsia="Times New Roman" w:hAnsi="Times New Roman" w:cs="Times New Roman"/>
        </w:rPr>
        <w:t>Matthes</w:t>
      </w:r>
      <w:proofErr w:type="spellEnd"/>
      <w:r w:rsidRPr="00A603DE">
        <w:rPr>
          <w:rFonts w:ascii="Times New Roman" w:eastAsia="Times New Roman" w:hAnsi="Times New Roman" w:cs="Times New Roman"/>
        </w:rPr>
        <w:t xml:space="preserve">, J. (2019). Does incidental exposure on social media equalize or reinforce </w:t>
      </w:r>
      <w:r>
        <w:rPr>
          <w:rFonts w:ascii="Times New Roman" w:eastAsia="Times New Roman" w:hAnsi="Times New Roman" w:cs="Times New Roman"/>
        </w:rPr>
        <w:tab/>
      </w:r>
      <w:r w:rsidRPr="00A603DE">
        <w:rPr>
          <w:rFonts w:ascii="Times New Roman" w:eastAsia="Times New Roman" w:hAnsi="Times New Roman" w:cs="Times New Roman"/>
        </w:rPr>
        <w:t xml:space="preserve">participatory gaps? Evidence from a panel study. </w:t>
      </w:r>
      <w:r w:rsidRPr="00A603DE">
        <w:rPr>
          <w:rFonts w:ascii="Times New Roman" w:eastAsia="Times New Roman" w:hAnsi="Times New Roman" w:cs="Times New Roman"/>
          <w:i/>
          <w:iCs/>
        </w:rPr>
        <w:t>New Media &amp; Society</w:t>
      </w:r>
      <w:r w:rsidRPr="00A603DE">
        <w:rPr>
          <w:rFonts w:ascii="Times New Roman" w:eastAsia="Times New Roman" w:hAnsi="Times New Roman" w:cs="Times New Roman"/>
        </w:rPr>
        <w:t xml:space="preserve">, </w:t>
      </w:r>
      <w:r w:rsidRPr="00A603DE">
        <w:rPr>
          <w:rFonts w:ascii="Times New Roman" w:eastAsia="Times New Roman" w:hAnsi="Times New Roman" w:cs="Times New Roman"/>
          <w:i/>
          <w:iCs/>
        </w:rPr>
        <w:t>21</w:t>
      </w:r>
      <w:r w:rsidRPr="00A603DE">
        <w:rPr>
          <w:rFonts w:ascii="Times New Roman" w:eastAsia="Times New Roman" w:hAnsi="Times New Roman" w:cs="Times New Roman"/>
        </w:rPr>
        <w:t xml:space="preserve">(11–12), </w:t>
      </w:r>
      <w:r>
        <w:rPr>
          <w:rFonts w:ascii="Times New Roman" w:eastAsia="Times New Roman" w:hAnsi="Times New Roman" w:cs="Times New Roman"/>
        </w:rPr>
        <w:tab/>
      </w:r>
      <w:r w:rsidRPr="00A603DE">
        <w:rPr>
          <w:rFonts w:ascii="Times New Roman" w:eastAsia="Times New Roman" w:hAnsi="Times New Roman" w:cs="Times New Roman"/>
        </w:rPr>
        <w:t>2463–2482</w:t>
      </w:r>
      <w:r>
        <w:rPr>
          <w:rFonts w:ascii="Times New Roman" w:eastAsia="Times New Roman" w:hAnsi="Times New Roman" w:cs="Times New Roman"/>
        </w:rPr>
        <w:t>.</w:t>
      </w:r>
    </w:p>
    <w:p w14:paraId="70A59046" w14:textId="77777777" w:rsidR="00F04396" w:rsidRDefault="00F04396" w:rsidP="0072519F">
      <w:pPr>
        <w:widowControl w:val="0"/>
        <w:spacing w:line="480" w:lineRule="auto"/>
        <w:rPr>
          <w:rFonts w:ascii="Times New Roman" w:hAnsi="Times New Roman" w:cs="Times New Roman"/>
        </w:rPr>
      </w:pPr>
      <w:proofErr w:type="spellStart"/>
      <w:r w:rsidRPr="00160A0C">
        <w:rPr>
          <w:rFonts w:ascii="Times New Roman" w:hAnsi="Times New Roman" w:cs="Times New Roman"/>
        </w:rPr>
        <w:t>Haugsgjerd</w:t>
      </w:r>
      <w:proofErr w:type="spellEnd"/>
      <w:r w:rsidRPr="00160A0C">
        <w:rPr>
          <w:rFonts w:ascii="Times New Roman" w:hAnsi="Times New Roman" w:cs="Times New Roman"/>
        </w:rPr>
        <w:t xml:space="preserve">, A., </w:t>
      </w:r>
      <w:proofErr w:type="spellStart"/>
      <w:r w:rsidRPr="00160A0C">
        <w:rPr>
          <w:rFonts w:ascii="Times New Roman" w:hAnsi="Times New Roman" w:cs="Times New Roman"/>
        </w:rPr>
        <w:t>Hesstvedt</w:t>
      </w:r>
      <w:proofErr w:type="spellEnd"/>
      <w:r w:rsidRPr="00160A0C">
        <w:rPr>
          <w:rFonts w:ascii="Times New Roman" w:hAnsi="Times New Roman" w:cs="Times New Roman"/>
        </w:rPr>
        <w:t xml:space="preserve">, S., &amp; Karlsen, R. (2021). Increased media choice and political </w:t>
      </w:r>
      <w:r>
        <w:rPr>
          <w:rFonts w:ascii="Times New Roman" w:hAnsi="Times New Roman" w:cs="Times New Roman"/>
        </w:rPr>
        <w:tab/>
      </w:r>
      <w:r w:rsidRPr="00160A0C">
        <w:rPr>
          <w:rFonts w:ascii="Times New Roman" w:hAnsi="Times New Roman" w:cs="Times New Roman"/>
        </w:rPr>
        <w:t>knowledge gaps: A comparative longitudinal study of 18 established democracies 1995-</w:t>
      </w:r>
      <w:r>
        <w:rPr>
          <w:rFonts w:ascii="Times New Roman" w:hAnsi="Times New Roman" w:cs="Times New Roman"/>
        </w:rPr>
        <w:tab/>
      </w:r>
      <w:r w:rsidRPr="00160A0C">
        <w:rPr>
          <w:rFonts w:ascii="Times New Roman" w:hAnsi="Times New Roman" w:cs="Times New Roman"/>
        </w:rPr>
        <w:t xml:space="preserve">2015. </w:t>
      </w:r>
      <w:r w:rsidRPr="00160A0C">
        <w:rPr>
          <w:rFonts w:ascii="Times New Roman" w:hAnsi="Times New Roman" w:cs="Times New Roman"/>
          <w:i/>
          <w:iCs/>
        </w:rPr>
        <w:t>Political Communication, 38</w:t>
      </w:r>
      <w:r w:rsidRPr="00160A0C">
        <w:rPr>
          <w:rFonts w:ascii="Times New Roman" w:hAnsi="Times New Roman" w:cs="Times New Roman"/>
        </w:rPr>
        <w:t>(6), 731-750.</w:t>
      </w:r>
    </w:p>
    <w:p w14:paraId="0A96D801" w14:textId="77777777" w:rsidR="00F04396" w:rsidRDefault="00F04396" w:rsidP="0072519F">
      <w:pPr>
        <w:widowControl w:val="0"/>
        <w:spacing w:line="480" w:lineRule="auto"/>
        <w:rPr>
          <w:rFonts w:ascii="Times New Roman" w:eastAsia="Times New Roman" w:hAnsi="Times New Roman" w:cs="Times New Roman"/>
        </w:rPr>
      </w:pPr>
      <w:proofErr w:type="spellStart"/>
      <w:r w:rsidRPr="00945193">
        <w:rPr>
          <w:rFonts w:ascii="Times New Roman" w:eastAsia="Times New Roman" w:hAnsi="Times New Roman" w:cs="Times New Roman"/>
        </w:rPr>
        <w:t>Kalogeropoulos</w:t>
      </w:r>
      <w:proofErr w:type="spellEnd"/>
      <w:r w:rsidRPr="00945193">
        <w:rPr>
          <w:rFonts w:ascii="Times New Roman" w:eastAsia="Times New Roman" w:hAnsi="Times New Roman" w:cs="Times New Roman"/>
        </w:rPr>
        <w:t xml:space="preserve">, A., &amp; Nielsen, R. K. (2018). </w:t>
      </w:r>
      <w:r w:rsidRPr="00945193">
        <w:rPr>
          <w:rFonts w:ascii="Times New Roman" w:eastAsia="Times New Roman" w:hAnsi="Times New Roman" w:cs="Times New Roman"/>
          <w:i/>
          <w:iCs/>
        </w:rPr>
        <w:t xml:space="preserve">Factsheet: Social inequalities in news </w:t>
      </w:r>
      <w:r>
        <w:rPr>
          <w:rFonts w:ascii="Times New Roman" w:eastAsia="Times New Roman" w:hAnsi="Times New Roman" w:cs="Times New Roman"/>
          <w:i/>
          <w:iCs/>
        </w:rPr>
        <w:tab/>
      </w:r>
      <w:r w:rsidRPr="00945193">
        <w:rPr>
          <w:rFonts w:ascii="Times New Roman" w:eastAsia="Times New Roman" w:hAnsi="Times New Roman" w:cs="Times New Roman"/>
          <w:i/>
          <w:iCs/>
        </w:rPr>
        <w:t>consumption</w:t>
      </w:r>
      <w:r w:rsidRPr="00945193">
        <w:rPr>
          <w:rFonts w:ascii="Times New Roman" w:eastAsia="Times New Roman" w:hAnsi="Times New Roman" w:cs="Times New Roman"/>
        </w:rPr>
        <w:t xml:space="preserve">. Reuters Institute for the Study of Journalism. </w:t>
      </w:r>
    </w:p>
    <w:p w14:paraId="57E946F9" w14:textId="20934C7D" w:rsidR="00F04396" w:rsidRDefault="00F04396" w:rsidP="0072519F">
      <w:pPr>
        <w:widowControl w:val="0"/>
        <w:spacing w:line="480" w:lineRule="auto"/>
        <w:rPr>
          <w:rFonts w:ascii="Times New Roman" w:hAnsi="Times New Roman" w:cs="Times New Roman"/>
        </w:rPr>
      </w:pPr>
      <w:r w:rsidRPr="00CB73E9">
        <w:rPr>
          <w:rFonts w:ascii="Times New Roman" w:hAnsi="Times New Roman" w:cs="Times New Roman"/>
        </w:rPr>
        <w:t xml:space="preserve">Karlsen, R., Beyer, A., &amp; Steen-Johnsen, K. (2020). Do high-choice media environments </w:t>
      </w:r>
      <w:r>
        <w:rPr>
          <w:rFonts w:ascii="Times New Roman" w:hAnsi="Times New Roman" w:cs="Times New Roman"/>
        </w:rPr>
        <w:tab/>
      </w:r>
      <w:r w:rsidRPr="00CB73E9">
        <w:rPr>
          <w:rFonts w:ascii="Times New Roman" w:hAnsi="Times New Roman" w:cs="Times New Roman"/>
        </w:rPr>
        <w:t xml:space="preserve">facilitate news avoidance? A longitudinal study 1997–2016. </w:t>
      </w:r>
      <w:r w:rsidRPr="00CB73E9">
        <w:rPr>
          <w:rFonts w:ascii="Times New Roman" w:hAnsi="Times New Roman" w:cs="Times New Roman"/>
          <w:i/>
          <w:iCs/>
        </w:rPr>
        <w:t xml:space="preserve">Journal of Broadcasting &amp; </w:t>
      </w:r>
      <w:r w:rsidRPr="00CB73E9">
        <w:rPr>
          <w:rFonts w:ascii="Times New Roman" w:hAnsi="Times New Roman" w:cs="Times New Roman"/>
          <w:i/>
          <w:iCs/>
        </w:rPr>
        <w:tab/>
        <w:t>Electronic Media, 64</w:t>
      </w:r>
      <w:r w:rsidRPr="00CB73E9">
        <w:rPr>
          <w:rFonts w:ascii="Times New Roman" w:hAnsi="Times New Roman" w:cs="Times New Roman"/>
        </w:rPr>
        <w:t>(5), 794-814.</w:t>
      </w:r>
    </w:p>
    <w:p w14:paraId="4DEA2A6E" w14:textId="7BCC0BE4" w:rsidR="00A2697D" w:rsidRDefault="00A2697D" w:rsidP="0072519F">
      <w:pPr>
        <w:widowControl w:val="0"/>
        <w:spacing w:line="480" w:lineRule="auto"/>
        <w:rPr>
          <w:rFonts w:ascii="Times New Roman" w:hAnsi="Times New Roman" w:cs="Times New Roman"/>
        </w:rPr>
      </w:pPr>
      <w:r w:rsidRPr="00A2697D">
        <w:rPr>
          <w:rFonts w:ascii="Times New Roman" w:hAnsi="Times New Roman" w:cs="Times New Roman"/>
        </w:rPr>
        <w:t xml:space="preserve">Karnowski, V., </w:t>
      </w:r>
      <w:proofErr w:type="spellStart"/>
      <w:r w:rsidRPr="00A2697D">
        <w:rPr>
          <w:rFonts w:ascii="Times New Roman" w:hAnsi="Times New Roman" w:cs="Times New Roman"/>
        </w:rPr>
        <w:t>Kümpel</w:t>
      </w:r>
      <w:proofErr w:type="spellEnd"/>
      <w:r w:rsidRPr="00A2697D">
        <w:rPr>
          <w:rFonts w:ascii="Times New Roman" w:hAnsi="Times New Roman" w:cs="Times New Roman"/>
        </w:rPr>
        <w:t xml:space="preserve">, A. S., Leonhard, L., &amp; </w:t>
      </w:r>
      <w:proofErr w:type="spellStart"/>
      <w:r w:rsidRPr="00A2697D">
        <w:rPr>
          <w:rFonts w:ascii="Times New Roman" w:hAnsi="Times New Roman" w:cs="Times New Roman"/>
        </w:rPr>
        <w:t>Leiner</w:t>
      </w:r>
      <w:proofErr w:type="spellEnd"/>
      <w:r w:rsidRPr="00A2697D">
        <w:rPr>
          <w:rFonts w:ascii="Times New Roman" w:hAnsi="Times New Roman" w:cs="Times New Roman"/>
        </w:rPr>
        <w:t xml:space="preserve">, D. J. (2017). From incidental news </w:t>
      </w:r>
      <w:r>
        <w:rPr>
          <w:rFonts w:ascii="Times New Roman" w:hAnsi="Times New Roman" w:cs="Times New Roman"/>
        </w:rPr>
        <w:tab/>
      </w:r>
      <w:r w:rsidRPr="00A2697D">
        <w:rPr>
          <w:rFonts w:ascii="Times New Roman" w:hAnsi="Times New Roman" w:cs="Times New Roman"/>
        </w:rPr>
        <w:t xml:space="preserve">exposure to news engagement. How perceptions of the news post and news usage </w:t>
      </w:r>
      <w:r>
        <w:rPr>
          <w:rFonts w:ascii="Times New Roman" w:hAnsi="Times New Roman" w:cs="Times New Roman"/>
        </w:rPr>
        <w:tab/>
      </w:r>
      <w:r w:rsidRPr="00A2697D">
        <w:rPr>
          <w:rFonts w:ascii="Times New Roman" w:hAnsi="Times New Roman" w:cs="Times New Roman"/>
        </w:rPr>
        <w:t xml:space="preserve">patterns influence engagement with news articles encountered on Facebook. </w:t>
      </w:r>
      <w:r w:rsidRPr="00A2697D">
        <w:rPr>
          <w:rFonts w:ascii="Times New Roman" w:hAnsi="Times New Roman" w:cs="Times New Roman"/>
          <w:i/>
          <w:iCs/>
        </w:rPr>
        <w:t xml:space="preserve">Computers </w:t>
      </w:r>
      <w:r w:rsidRPr="00A2697D">
        <w:rPr>
          <w:rFonts w:ascii="Times New Roman" w:hAnsi="Times New Roman" w:cs="Times New Roman"/>
          <w:i/>
          <w:iCs/>
        </w:rPr>
        <w:tab/>
        <w:t>in Human Behavior, 76</w:t>
      </w:r>
      <w:r w:rsidRPr="00A2697D">
        <w:rPr>
          <w:rFonts w:ascii="Times New Roman" w:hAnsi="Times New Roman" w:cs="Times New Roman"/>
        </w:rPr>
        <w:t>, 42-50.</w:t>
      </w:r>
    </w:p>
    <w:p w14:paraId="2B54A988" w14:textId="77777777" w:rsidR="00F04396" w:rsidRDefault="00F04396" w:rsidP="0072519F">
      <w:pPr>
        <w:widowControl w:val="0"/>
        <w:spacing w:line="480" w:lineRule="auto"/>
        <w:rPr>
          <w:rFonts w:ascii="Times New Roman" w:eastAsia="Times New Roman" w:hAnsi="Times New Roman" w:cs="Times New Roman"/>
        </w:rPr>
      </w:pPr>
      <w:proofErr w:type="spellStart"/>
      <w:r w:rsidRPr="008655BF">
        <w:rPr>
          <w:rFonts w:ascii="Times New Roman" w:eastAsia="Times New Roman" w:hAnsi="Times New Roman" w:cs="Times New Roman"/>
        </w:rPr>
        <w:t>Kümpel</w:t>
      </w:r>
      <w:proofErr w:type="spellEnd"/>
      <w:r w:rsidRPr="008655BF">
        <w:rPr>
          <w:rFonts w:ascii="Times New Roman" w:eastAsia="Times New Roman" w:hAnsi="Times New Roman" w:cs="Times New Roman"/>
        </w:rPr>
        <w:t xml:space="preserve">, A. S. (2020). The Matthew Effect in social media news use: Assessing inequalities in </w:t>
      </w:r>
      <w:r>
        <w:rPr>
          <w:rFonts w:ascii="Times New Roman" w:eastAsia="Times New Roman" w:hAnsi="Times New Roman" w:cs="Times New Roman"/>
        </w:rPr>
        <w:tab/>
      </w:r>
      <w:r w:rsidRPr="008655BF">
        <w:rPr>
          <w:rFonts w:ascii="Times New Roman" w:eastAsia="Times New Roman" w:hAnsi="Times New Roman" w:cs="Times New Roman"/>
        </w:rPr>
        <w:t xml:space="preserve">news exposure and news engagement on social network sites (SNS). </w:t>
      </w:r>
      <w:r w:rsidRPr="002F6E5A">
        <w:rPr>
          <w:rFonts w:ascii="Times New Roman" w:eastAsia="Times New Roman" w:hAnsi="Times New Roman" w:cs="Times New Roman"/>
          <w:i/>
          <w:iCs/>
        </w:rPr>
        <w:t>Journalism, 21</w:t>
      </w:r>
      <w:r w:rsidRPr="008655BF">
        <w:rPr>
          <w:rFonts w:ascii="Times New Roman" w:eastAsia="Times New Roman" w:hAnsi="Times New Roman" w:cs="Times New Roman"/>
        </w:rPr>
        <w:t xml:space="preserve">(8), </w:t>
      </w:r>
      <w:r>
        <w:rPr>
          <w:rFonts w:ascii="Times New Roman" w:eastAsia="Times New Roman" w:hAnsi="Times New Roman" w:cs="Times New Roman"/>
        </w:rPr>
        <w:tab/>
      </w:r>
      <w:r w:rsidRPr="008655BF">
        <w:rPr>
          <w:rFonts w:ascii="Times New Roman" w:eastAsia="Times New Roman" w:hAnsi="Times New Roman" w:cs="Times New Roman"/>
        </w:rPr>
        <w:t xml:space="preserve">1083–1098. </w:t>
      </w:r>
    </w:p>
    <w:p w14:paraId="69F88F89"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w:t>
      </w:r>
      <w:proofErr w:type="spellStart"/>
      <w:r w:rsidRPr="00C7202F">
        <w:rPr>
          <w:rFonts w:ascii="Times New Roman" w:hAnsi="Times New Roman" w:cs="Times New Roman"/>
        </w:rPr>
        <w:t>Nanz</w:t>
      </w:r>
      <w:proofErr w:type="spellEnd"/>
      <w:r w:rsidRPr="00C7202F">
        <w:rPr>
          <w:rFonts w:ascii="Times New Roman" w:hAnsi="Times New Roman" w:cs="Times New Roman"/>
        </w:rPr>
        <w:t xml:space="preserve">, A., &amp; </w:t>
      </w:r>
      <w:proofErr w:type="spellStart"/>
      <w:r w:rsidRPr="00C7202F">
        <w:rPr>
          <w:rFonts w:ascii="Times New Roman" w:hAnsi="Times New Roman" w:cs="Times New Roman"/>
        </w:rPr>
        <w:t>Heiss</w:t>
      </w:r>
      <w:proofErr w:type="spellEnd"/>
      <w:r w:rsidRPr="00C7202F">
        <w:rPr>
          <w:rFonts w:ascii="Times New Roman" w:hAnsi="Times New Roman" w:cs="Times New Roman"/>
        </w:rPr>
        <w:t xml:space="preserve">, R. (2022). Platform-dependent effects of incidental exposure to </w:t>
      </w:r>
      <w:r>
        <w:rPr>
          <w:rFonts w:ascii="Times New Roman" w:hAnsi="Times New Roman" w:cs="Times New Roman"/>
        </w:rPr>
        <w:tab/>
      </w:r>
      <w:r w:rsidRPr="00C7202F">
        <w:rPr>
          <w:rFonts w:ascii="Times New Roman" w:hAnsi="Times New Roman" w:cs="Times New Roman"/>
        </w:rPr>
        <w:t xml:space="preserve">political news on political knowledge and political participation. </w:t>
      </w:r>
      <w:r w:rsidRPr="00C7202F">
        <w:rPr>
          <w:rFonts w:ascii="Times New Roman" w:hAnsi="Times New Roman" w:cs="Times New Roman"/>
          <w:i/>
          <w:iCs/>
        </w:rPr>
        <w:t xml:space="preserve">Computers in Human </w:t>
      </w:r>
      <w:r w:rsidRPr="00C7202F">
        <w:rPr>
          <w:rFonts w:ascii="Times New Roman" w:hAnsi="Times New Roman" w:cs="Times New Roman"/>
          <w:i/>
          <w:iCs/>
        </w:rPr>
        <w:tab/>
        <w:t>Behavior, 127</w:t>
      </w:r>
      <w:r w:rsidRPr="00C7202F">
        <w:rPr>
          <w:rFonts w:ascii="Times New Roman" w:hAnsi="Times New Roman" w:cs="Times New Roman"/>
        </w:rPr>
        <w:t>.</w:t>
      </w:r>
      <w:r>
        <w:rPr>
          <w:rFonts w:ascii="Times New Roman" w:hAnsi="Times New Roman" w:cs="Times New Roman"/>
        </w:rPr>
        <w:t xml:space="preserve"> Advance online publication.</w:t>
      </w:r>
    </w:p>
    <w:p w14:paraId="7FA75F65" w14:textId="77777777" w:rsidR="00F04396" w:rsidRDefault="00F04396" w:rsidP="0072519F">
      <w:pPr>
        <w:widowControl w:val="0"/>
        <w:spacing w:line="480" w:lineRule="auto"/>
        <w:rPr>
          <w:rFonts w:ascii="Times New Roman" w:hAnsi="Times New Roman" w:cs="Times New Roman"/>
        </w:rPr>
      </w:pPr>
      <w:r w:rsidRPr="00C7202F">
        <w:rPr>
          <w:rFonts w:ascii="Times New Roman" w:hAnsi="Times New Roman" w:cs="Times New Roman"/>
        </w:rPr>
        <w:t xml:space="preserve">Lee, S., &amp; </w:t>
      </w:r>
      <w:proofErr w:type="spellStart"/>
      <w:r w:rsidRPr="00C7202F">
        <w:rPr>
          <w:rFonts w:ascii="Times New Roman" w:hAnsi="Times New Roman" w:cs="Times New Roman"/>
        </w:rPr>
        <w:t>Xenos</w:t>
      </w:r>
      <w:proofErr w:type="spellEnd"/>
      <w:r w:rsidRPr="00C7202F">
        <w:rPr>
          <w:rFonts w:ascii="Times New Roman" w:hAnsi="Times New Roman" w:cs="Times New Roman"/>
        </w:rPr>
        <w:t xml:space="preserve">, M. (2022). Incidental news exposure via social media and political </w:t>
      </w:r>
      <w:r>
        <w:rPr>
          <w:rFonts w:ascii="Times New Roman" w:hAnsi="Times New Roman" w:cs="Times New Roman"/>
        </w:rPr>
        <w:tab/>
      </w:r>
      <w:r w:rsidRPr="00C7202F">
        <w:rPr>
          <w:rFonts w:ascii="Times New Roman" w:hAnsi="Times New Roman" w:cs="Times New Roman"/>
        </w:rPr>
        <w:t xml:space="preserve">participation: Evidence of reciprocal effects. </w:t>
      </w:r>
      <w:r w:rsidRPr="00C7202F">
        <w:rPr>
          <w:rFonts w:ascii="Times New Roman" w:hAnsi="Times New Roman" w:cs="Times New Roman"/>
          <w:i/>
          <w:iCs/>
        </w:rPr>
        <w:t>New Media &amp; Society, 24</w:t>
      </w:r>
      <w:r w:rsidRPr="00C7202F">
        <w:rPr>
          <w:rFonts w:ascii="Times New Roman" w:hAnsi="Times New Roman" w:cs="Times New Roman"/>
        </w:rPr>
        <w:t>(1), 178-201.</w:t>
      </w:r>
    </w:p>
    <w:p w14:paraId="5303A3B8" w14:textId="73DCA62A" w:rsidR="00F04396" w:rsidRDefault="00F04396" w:rsidP="0072519F">
      <w:pPr>
        <w:widowControl w:val="0"/>
        <w:spacing w:line="480" w:lineRule="auto"/>
        <w:rPr>
          <w:rFonts w:ascii="Times New Roman" w:hAnsi="Times New Roman" w:cs="Times New Roman"/>
        </w:rPr>
      </w:pPr>
      <w:r w:rsidRPr="00AC37F1">
        <w:rPr>
          <w:rFonts w:ascii="Times New Roman" w:hAnsi="Times New Roman" w:cs="Times New Roman"/>
        </w:rPr>
        <w:t>Lu, Y., &amp; Lee, J. K. (2019). Stumbling upon the other side: Incidental learning of counter-</w:t>
      </w:r>
      <w:r>
        <w:rPr>
          <w:rFonts w:ascii="Times New Roman" w:hAnsi="Times New Roman" w:cs="Times New Roman"/>
        </w:rPr>
        <w:tab/>
      </w:r>
      <w:r w:rsidRPr="00AC37F1">
        <w:rPr>
          <w:rFonts w:ascii="Times New Roman" w:hAnsi="Times New Roman" w:cs="Times New Roman"/>
        </w:rPr>
        <w:t xml:space="preserve">attitudinal political information on Facebook. </w:t>
      </w:r>
      <w:r w:rsidRPr="00AC37F1">
        <w:rPr>
          <w:rFonts w:ascii="Times New Roman" w:hAnsi="Times New Roman" w:cs="Times New Roman"/>
          <w:i/>
          <w:iCs/>
        </w:rPr>
        <w:t>New Media &amp; Society, 21</w:t>
      </w:r>
      <w:r w:rsidRPr="00AC37F1">
        <w:rPr>
          <w:rFonts w:ascii="Times New Roman" w:hAnsi="Times New Roman" w:cs="Times New Roman"/>
        </w:rPr>
        <w:t>(1), 248-265.</w:t>
      </w:r>
    </w:p>
    <w:p w14:paraId="72DF7BF0" w14:textId="7E0A97C6" w:rsidR="00632658" w:rsidRDefault="00632658" w:rsidP="0072519F">
      <w:pPr>
        <w:widowControl w:val="0"/>
        <w:spacing w:line="480" w:lineRule="auto"/>
        <w:rPr>
          <w:rFonts w:ascii="Times New Roman" w:hAnsi="Times New Roman" w:cs="Times New Roman"/>
        </w:rPr>
      </w:pPr>
      <w:proofErr w:type="spellStart"/>
      <w:r w:rsidRPr="00632658">
        <w:rPr>
          <w:rFonts w:ascii="Times New Roman" w:hAnsi="Times New Roman" w:cs="Times New Roman"/>
        </w:rPr>
        <w:t>Matthes</w:t>
      </w:r>
      <w:proofErr w:type="spellEnd"/>
      <w:r w:rsidRPr="00632658">
        <w:rPr>
          <w:rFonts w:ascii="Times New Roman" w:hAnsi="Times New Roman" w:cs="Times New Roman"/>
        </w:rPr>
        <w:t xml:space="preserve">, J., </w:t>
      </w:r>
      <w:proofErr w:type="spellStart"/>
      <w:r w:rsidRPr="00632658">
        <w:rPr>
          <w:rFonts w:ascii="Times New Roman" w:hAnsi="Times New Roman" w:cs="Times New Roman"/>
        </w:rPr>
        <w:t>Nanz</w:t>
      </w:r>
      <w:proofErr w:type="spellEnd"/>
      <w:r w:rsidRPr="00632658">
        <w:rPr>
          <w:rFonts w:ascii="Times New Roman" w:hAnsi="Times New Roman" w:cs="Times New Roman"/>
        </w:rPr>
        <w:t xml:space="preserve">, A., </w:t>
      </w:r>
      <w:proofErr w:type="spellStart"/>
      <w:r w:rsidRPr="00632658">
        <w:rPr>
          <w:rFonts w:ascii="Times New Roman" w:hAnsi="Times New Roman" w:cs="Times New Roman"/>
        </w:rPr>
        <w:t>Stubenvoll</w:t>
      </w:r>
      <w:proofErr w:type="spellEnd"/>
      <w:r w:rsidRPr="00632658">
        <w:rPr>
          <w:rFonts w:ascii="Times New Roman" w:hAnsi="Times New Roman" w:cs="Times New Roman"/>
        </w:rPr>
        <w:t xml:space="preserve">, M., &amp; </w:t>
      </w:r>
      <w:proofErr w:type="spellStart"/>
      <w:r w:rsidRPr="00632658">
        <w:rPr>
          <w:rFonts w:ascii="Times New Roman" w:hAnsi="Times New Roman" w:cs="Times New Roman"/>
        </w:rPr>
        <w:t>Heiss</w:t>
      </w:r>
      <w:proofErr w:type="spellEnd"/>
      <w:r w:rsidRPr="00632658">
        <w:rPr>
          <w:rFonts w:ascii="Times New Roman" w:hAnsi="Times New Roman" w:cs="Times New Roman"/>
        </w:rPr>
        <w:t xml:space="preserve">, R. (2020). Processing news on social media. The </w:t>
      </w:r>
      <w:r>
        <w:rPr>
          <w:rFonts w:ascii="Times New Roman" w:hAnsi="Times New Roman" w:cs="Times New Roman"/>
        </w:rPr>
        <w:tab/>
      </w:r>
      <w:r w:rsidRPr="00632658">
        <w:rPr>
          <w:rFonts w:ascii="Times New Roman" w:hAnsi="Times New Roman" w:cs="Times New Roman"/>
        </w:rPr>
        <w:t xml:space="preserve">political incidental news exposure model (PINE). </w:t>
      </w:r>
      <w:r w:rsidRPr="00632658">
        <w:rPr>
          <w:rFonts w:ascii="Times New Roman" w:hAnsi="Times New Roman" w:cs="Times New Roman"/>
          <w:i/>
          <w:iCs/>
        </w:rPr>
        <w:t>Journalism, 21</w:t>
      </w:r>
      <w:r w:rsidRPr="00632658">
        <w:rPr>
          <w:rFonts w:ascii="Times New Roman" w:hAnsi="Times New Roman" w:cs="Times New Roman"/>
        </w:rPr>
        <w:t>(8), 1031-1048.</w:t>
      </w:r>
    </w:p>
    <w:p w14:paraId="7734A6EC" w14:textId="2E49D434" w:rsidR="00683371" w:rsidRDefault="00F04396" w:rsidP="0072519F">
      <w:pPr>
        <w:widowControl w:val="0"/>
        <w:spacing w:line="480" w:lineRule="auto"/>
        <w:rPr>
          <w:rFonts w:ascii="Times New Roman" w:eastAsia="Times New Roman" w:hAnsi="Times New Roman" w:cs="Times New Roman"/>
        </w:rPr>
      </w:pPr>
      <w:proofErr w:type="spellStart"/>
      <w:r w:rsidRPr="00AA0C52">
        <w:rPr>
          <w:rFonts w:ascii="Times New Roman" w:eastAsia="Times New Roman" w:hAnsi="Times New Roman" w:cs="Times New Roman"/>
        </w:rPr>
        <w:t>Merten</w:t>
      </w:r>
      <w:proofErr w:type="spellEnd"/>
      <w:r w:rsidRPr="00AA0C52">
        <w:rPr>
          <w:rFonts w:ascii="Times New Roman" w:eastAsia="Times New Roman" w:hAnsi="Times New Roman" w:cs="Times New Roman"/>
        </w:rPr>
        <w:t xml:space="preserve">, L., </w:t>
      </w:r>
      <w:proofErr w:type="spellStart"/>
      <w:r w:rsidRPr="00AA0C52">
        <w:rPr>
          <w:rFonts w:ascii="Times New Roman" w:eastAsia="Times New Roman" w:hAnsi="Times New Roman" w:cs="Times New Roman"/>
        </w:rPr>
        <w:t>Metoui</w:t>
      </w:r>
      <w:proofErr w:type="spellEnd"/>
      <w:r w:rsidRPr="00AA0C52">
        <w:rPr>
          <w:rFonts w:ascii="Times New Roman" w:eastAsia="Times New Roman" w:hAnsi="Times New Roman" w:cs="Times New Roman"/>
        </w:rPr>
        <w:t xml:space="preserve">, N., </w:t>
      </w:r>
      <w:proofErr w:type="spellStart"/>
      <w:r w:rsidRPr="00AA0C52">
        <w:rPr>
          <w:rFonts w:ascii="Times New Roman" w:eastAsia="Times New Roman" w:hAnsi="Times New Roman" w:cs="Times New Roman"/>
        </w:rPr>
        <w:t>Makhortykh</w:t>
      </w:r>
      <w:proofErr w:type="spellEnd"/>
      <w:r w:rsidRPr="00AA0C52">
        <w:rPr>
          <w:rFonts w:ascii="Times New Roman" w:eastAsia="Times New Roman" w:hAnsi="Times New Roman" w:cs="Times New Roman"/>
        </w:rPr>
        <w:t xml:space="preserve">, M., Trilling, D., &amp; Moeller, J. (2022). News </w:t>
      </w:r>
      <w:r>
        <w:rPr>
          <w:rFonts w:ascii="Times New Roman" w:eastAsia="Times New Roman" w:hAnsi="Times New Roman" w:cs="Times New Roman"/>
        </w:rPr>
        <w:t>w</w:t>
      </w:r>
      <w:r w:rsidRPr="00AA0C52">
        <w:rPr>
          <w:rFonts w:ascii="Times New Roman" w:eastAsia="Times New Roman" w:hAnsi="Times New Roman" w:cs="Times New Roman"/>
        </w:rPr>
        <w:t xml:space="preserve">on’t </w:t>
      </w:r>
      <w:r>
        <w:rPr>
          <w:rFonts w:ascii="Times New Roman" w:eastAsia="Times New Roman" w:hAnsi="Times New Roman" w:cs="Times New Roman"/>
        </w:rPr>
        <w:t>f</w:t>
      </w:r>
      <w:r w:rsidRPr="00AA0C52">
        <w:rPr>
          <w:rFonts w:ascii="Times New Roman" w:eastAsia="Times New Roman" w:hAnsi="Times New Roman" w:cs="Times New Roman"/>
        </w:rPr>
        <w:t xml:space="preserve">ind </w:t>
      </w:r>
      <w:r>
        <w:rPr>
          <w:rFonts w:ascii="Times New Roman" w:eastAsia="Times New Roman" w:hAnsi="Times New Roman" w:cs="Times New Roman"/>
        </w:rPr>
        <w:tab/>
      </w:r>
      <w:proofErr w:type="gramStart"/>
      <w:r>
        <w:rPr>
          <w:rFonts w:ascii="Times New Roman" w:eastAsia="Times New Roman" w:hAnsi="Times New Roman" w:cs="Times New Roman"/>
        </w:rPr>
        <w:t>m</w:t>
      </w:r>
      <w:r w:rsidRPr="00AA0C52">
        <w:rPr>
          <w:rFonts w:ascii="Times New Roman" w:eastAsia="Times New Roman" w:hAnsi="Times New Roman" w:cs="Times New Roman"/>
        </w:rPr>
        <w:t>e?</w:t>
      </w:r>
      <w:proofErr w:type="gramEnd"/>
      <w:r w:rsidRPr="00AA0C52">
        <w:rPr>
          <w:rFonts w:ascii="Times New Roman" w:eastAsia="Times New Roman" w:hAnsi="Times New Roman" w:cs="Times New Roman"/>
        </w:rPr>
        <w:t xml:space="preserve"> Exploring </w:t>
      </w:r>
      <w:r>
        <w:rPr>
          <w:rFonts w:ascii="Times New Roman" w:eastAsia="Times New Roman" w:hAnsi="Times New Roman" w:cs="Times New Roman"/>
        </w:rPr>
        <w:t>i</w:t>
      </w:r>
      <w:r w:rsidRPr="00AA0C52">
        <w:rPr>
          <w:rFonts w:ascii="Times New Roman" w:eastAsia="Times New Roman" w:hAnsi="Times New Roman" w:cs="Times New Roman"/>
        </w:rPr>
        <w:t xml:space="preserve">nequalities in </w:t>
      </w:r>
      <w:r>
        <w:rPr>
          <w:rFonts w:ascii="Times New Roman" w:eastAsia="Times New Roman" w:hAnsi="Times New Roman" w:cs="Times New Roman"/>
        </w:rPr>
        <w:t>s</w:t>
      </w:r>
      <w:r w:rsidRPr="00AA0C52">
        <w:rPr>
          <w:rFonts w:ascii="Times New Roman" w:eastAsia="Times New Roman" w:hAnsi="Times New Roman" w:cs="Times New Roman"/>
        </w:rPr>
        <w:t xml:space="preserve">ocial </w:t>
      </w:r>
      <w:r>
        <w:rPr>
          <w:rFonts w:ascii="Times New Roman" w:eastAsia="Times New Roman" w:hAnsi="Times New Roman" w:cs="Times New Roman"/>
        </w:rPr>
        <w:t>m</w:t>
      </w:r>
      <w:r w:rsidRPr="00AA0C52">
        <w:rPr>
          <w:rFonts w:ascii="Times New Roman" w:eastAsia="Times New Roman" w:hAnsi="Times New Roman" w:cs="Times New Roman"/>
        </w:rPr>
        <w:t xml:space="preserve">edia </w:t>
      </w:r>
      <w:r>
        <w:rPr>
          <w:rFonts w:ascii="Times New Roman" w:eastAsia="Times New Roman" w:hAnsi="Times New Roman" w:cs="Times New Roman"/>
        </w:rPr>
        <w:t>n</w:t>
      </w:r>
      <w:r w:rsidRPr="00AA0C52">
        <w:rPr>
          <w:rFonts w:ascii="Times New Roman" w:eastAsia="Times New Roman" w:hAnsi="Times New Roman" w:cs="Times New Roman"/>
        </w:rPr>
        <w:t xml:space="preserve">ews </w:t>
      </w:r>
      <w:r>
        <w:rPr>
          <w:rFonts w:ascii="Times New Roman" w:eastAsia="Times New Roman" w:hAnsi="Times New Roman" w:cs="Times New Roman"/>
        </w:rPr>
        <w:t>u</w:t>
      </w:r>
      <w:r w:rsidRPr="00AA0C52">
        <w:rPr>
          <w:rFonts w:ascii="Times New Roman" w:eastAsia="Times New Roman" w:hAnsi="Times New Roman" w:cs="Times New Roman"/>
        </w:rPr>
        <w:t xml:space="preserve">se </w:t>
      </w:r>
      <w:r>
        <w:rPr>
          <w:rFonts w:ascii="Times New Roman" w:eastAsia="Times New Roman" w:hAnsi="Times New Roman" w:cs="Times New Roman"/>
        </w:rPr>
        <w:t>w</w:t>
      </w:r>
      <w:r w:rsidRPr="00AA0C52">
        <w:rPr>
          <w:rFonts w:ascii="Times New Roman" w:eastAsia="Times New Roman" w:hAnsi="Times New Roman" w:cs="Times New Roman"/>
        </w:rPr>
        <w:t xml:space="preserve">ith </w:t>
      </w:r>
      <w:r>
        <w:rPr>
          <w:rFonts w:ascii="Times New Roman" w:eastAsia="Times New Roman" w:hAnsi="Times New Roman" w:cs="Times New Roman"/>
        </w:rPr>
        <w:t>t</w:t>
      </w:r>
      <w:r w:rsidRPr="00AA0C52">
        <w:rPr>
          <w:rFonts w:ascii="Times New Roman" w:eastAsia="Times New Roman" w:hAnsi="Times New Roman" w:cs="Times New Roman"/>
        </w:rPr>
        <w:t xml:space="preserve">racking </w:t>
      </w:r>
      <w:r>
        <w:rPr>
          <w:rFonts w:ascii="Times New Roman" w:eastAsia="Times New Roman" w:hAnsi="Times New Roman" w:cs="Times New Roman"/>
        </w:rPr>
        <w:t>d</w:t>
      </w:r>
      <w:r w:rsidRPr="00AA0C52">
        <w:rPr>
          <w:rFonts w:ascii="Times New Roman" w:eastAsia="Times New Roman" w:hAnsi="Times New Roman" w:cs="Times New Roman"/>
        </w:rPr>
        <w:t xml:space="preserve">ata. </w:t>
      </w:r>
      <w:r w:rsidRPr="00AA0C52">
        <w:rPr>
          <w:rFonts w:ascii="Times New Roman" w:eastAsia="Times New Roman" w:hAnsi="Times New Roman" w:cs="Times New Roman"/>
          <w:i/>
          <w:iCs/>
        </w:rPr>
        <w:t xml:space="preserve">International </w:t>
      </w:r>
      <w:r>
        <w:rPr>
          <w:rFonts w:ascii="Times New Roman" w:eastAsia="Times New Roman" w:hAnsi="Times New Roman" w:cs="Times New Roman"/>
          <w:i/>
          <w:iCs/>
        </w:rPr>
        <w:tab/>
      </w:r>
      <w:r w:rsidRPr="00AA0C52">
        <w:rPr>
          <w:rFonts w:ascii="Times New Roman" w:eastAsia="Times New Roman" w:hAnsi="Times New Roman" w:cs="Times New Roman"/>
          <w:i/>
          <w:iCs/>
        </w:rPr>
        <w:t>Journal of Communication</w:t>
      </w:r>
      <w:r w:rsidRPr="00AA0C52">
        <w:rPr>
          <w:rFonts w:ascii="Times New Roman" w:eastAsia="Times New Roman" w:hAnsi="Times New Roman" w:cs="Times New Roman"/>
        </w:rPr>
        <w:t xml:space="preserve">, </w:t>
      </w:r>
      <w:r w:rsidRPr="00AA0C52">
        <w:rPr>
          <w:rFonts w:ascii="Times New Roman" w:eastAsia="Times New Roman" w:hAnsi="Times New Roman" w:cs="Times New Roman"/>
          <w:i/>
          <w:iCs/>
        </w:rPr>
        <w:t>16</w:t>
      </w:r>
      <w:r w:rsidRPr="00AA0C52">
        <w:rPr>
          <w:rFonts w:ascii="Times New Roman" w:eastAsia="Times New Roman" w:hAnsi="Times New Roman" w:cs="Times New Roman"/>
        </w:rPr>
        <w:t xml:space="preserve">, </w:t>
      </w:r>
      <w:r>
        <w:rPr>
          <w:rFonts w:ascii="Times New Roman" w:eastAsia="Times New Roman" w:hAnsi="Times New Roman" w:cs="Times New Roman"/>
        </w:rPr>
        <w:t>1127-1147</w:t>
      </w:r>
      <w:r w:rsidRPr="00AA0C52">
        <w:rPr>
          <w:rFonts w:ascii="Times New Roman" w:eastAsia="Times New Roman" w:hAnsi="Times New Roman" w:cs="Times New Roman"/>
        </w:rPr>
        <w:t>.</w:t>
      </w:r>
    </w:p>
    <w:p w14:paraId="615E9A7E" w14:textId="20D48B1A" w:rsidR="001B1FF5" w:rsidRDefault="001B1FF5" w:rsidP="0072519F">
      <w:pPr>
        <w:widowControl w:val="0"/>
        <w:spacing w:line="480" w:lineRule="auto"/>
        <w:rPr>
          <w:rFonts w:ascii="Times New Roman" w:eastAsia="Times New Roman" w:hAnsi="Times New Roman" w:cs="Times New Roman"/>
        </w:rPr>
      </w:pPr>
      <w:proofErr w:type="spellStart"/>
      <w:r w:rsidRPr="001B1FF5">
        <w:rPr>
          <w:rFonts w:ascii="Times New Roman" w:eastAsia="Times New Roman" w:hAnsi="Times New Roman" w:cs="Times New Roman"/>
        </w:rPr>
        <w:t>Mitchelstein</w:t>
      </w:r>
      <w:proofErr w:type="spellEnd"/>
      <w:r w:rsidRPr="001B1FF5">
        <w:rPr>
          <w:rFonts w:ascii="Times New Roman" w:eastAsia="Times New Roman" w:hAnsi="Times New Roman" w:cs="Times New Roman"/>
        </w:rPr>
        <w:t xml:space="preserve">, E., </w:t>
      </w:r>
      <w:proofErr w:type="spellStart"/>
      <w:r w:rsidRPr="001B1FF5">
        <w:rPr>
          <w:rFonts w:ascii="Times New Roman" w:eastAsia="Times New Roman" w:hAnsi="Times New Roman" w:cs="Times New Roman"/>
        </w:rPr>
        <w:t>Boczkowski</w:t>
      </w:r>
      <w:proofErr w:type="spellEnd"/>
      <w:r w:rsidRPr="001B1FF5">
        <w:rPr>
          <w:rFonts w:ascii="Times New Roman" w:eastAsia="Times New Roman" w:hAnsi="Times New Roman" w:cs="Times New Roman"/>
        </w:rPr>
        <w:t xml:space="preserve">, P. J., </w:t>
      </w:r>
      <w:proofErr w:type="spellStart"/>
      <w:r w:rsidRPr="001B1FF5">
        <w:rPr>
          <w:rFonts w:ascii="Times New Roman" w:eastAsia="Times New Roman" w:hAnsi="Times New Roman" w:cs="Times New Roman"/>
        </w:rPr>
        <w:t>Tenenboim-Weinblatt</w:t>
      </w:r>
      <w:proofErr w:type="spellEnd"/>
      <w:r w:rsidRPr="001B1FF5">
        <w:rPr>
          <w:rFonts w:ascii="Times New Roman" w:eastAsia="Times New Roman" w:hAnsi="Times New Roman" w:cs="Times New Roman"/>
        </w:rPr>
        <w:t xml:space="preserve">, K., Hayashi, K., Villi, M., &amp; </w:t>
      </w:r>
      <w:proofErr w:type="spellStart"/>
      <w:r w:rsidRPr="001B1FF5">
        <w:rPr>
          <w:rFonts w:ascii="Times New Roman" w:eastAsia="Times New Roman" w:hAnsi="Times New Roman" w:cs="Times New Roman"/>
        </w:rPr>
        <w:t>Kligler</w:t>
      </w:r>
      <w:proofErr w:type="spellEnd"/>
      <w:r w:rsidRPr="001B1FF5">
        <w:rPr>
          <w:rFonts w:ascii="Times New Roman" w:eastAsia="Times New Roman" w:hAnsi="Times New Roman" w:cs="Times New Roman"/>
        </w:rPr>
        <w:t>-</w:t>
      </w:r>
      <w:r>
        <w:rPr>
          <w:rFonts w:ascii="Times New Roman" w:eastAsia="Times New Roman" w:hAnsi="Times New Roman" w:cs="Times New Roman"/>
        </w:rPr>
        <w:tab/>
      </w:r>
      <w:proofErr w:type="spellStart"/>
      <w:r w:rsidRPr="001B1FF5">
        <w:rPr>
          <w:rFonts w:ascii="Times New Roman" w:eastAsia="Times New Roman" w:hAnsi="Times New Roman" w:cs="Times New Roman"/>
        </w:rPr>
        <w:t>Vilenchik</w:t>
      </w:r>
      <w:proofErr w:type="spellEnd"/>
      <w:r w:rsidRPr="001B1FF5">
        <w:rPr>
          <w:rFonts w:ascii="Times New Roman" w:eastAsia="Times New Roman" w:hAnsi="Times New Roman" w:cs="Times New Roman"/>
        </w:rPr>
        <w:t xml:space="preserve">, N. (2020). </w:t>
      </w:r>
      <w:proofErr w:type="spellStart"/>
      <w:r w:rsidRPr="001B1FF5">
        <w:rPr>
          <w:rFonts w:ascii="Times New Roman" w:eastAsia="Times New Roman" w:hAnsi="Times New Roman" w:cs="Times New Roman"/>
        </w:rPr>
        <w:t>Incidentality</w:t>
      </w:r>
      <w:proofErr w:type="spellEnd"/>
      <w:r w:rsidRPr="001B1FF5">
        <w:rPr>
          <w:rFonts w:ascii="Times New Roman" w:eastAsia="Times New Roman" w:hAnsi="Times New Roman" w:cs="Times New Roman"/>
        </w:rPr>
        <w:t xml:space="preserve"> on a continuum: A comparative conceptualization of </w:t>
      </w:r>
      <w:r>
        <w:rPr>
          <w:rFonts w:ascii="Times New Roman" w:eastAsia="Times New Roman" w:hAnsi="Times New Roman" w:cs="Times New Roman"/>
        </w:rPr>
        <w:tab/>
      </w:r>
      <w:r w:rsidRPr="001B1FF5">
        <w:rPr>
          <w:rFonts w:ascii="Times New Roman" w:eastAsia="Times New Roman" w:hAnsi="Times New Roman" w:cs="Times New Roman"/>
        </w:rPr>
        <w:t xml:space="preserve">incidental news consumption. </w:t>
      </w:r>
      <w:r w:rsidRPr="001B1FF5">
        <w:rPr>
          <w:rFonts w:ascii="Times New Roman" w:eastAsia="Times New Roman" w:hAnsi="Times New Roman" w:cs="Times New Roman"/>
          <w:i/>
          <w:iCs/>
        </w:rPr>
        <w:t>Journalism, 21</w:t>
      </w:r>
      <w:r w:rsidRPr="001B1FF5">
        <w:rPr>
          <w:rFonts w:ascii="Times New Roman" w:eastAsia="Times New Roman" w:hAnsi="Times New Roman" w:cs="Times New Roman"/>
        </w:rPr>
        <w:t>(8), 1136-1153.</w:t>
      </w:r>
    </w:p>
    <w:p w14:paraId="43811EF9" w14:textId="3589815D" w:rsidR="00F04396" w:rsidRPr="00683371" w:rsidRDefault="00F04396" w:rsidP="0072519F">
      <w:pPr>
        <w:widowControl w:val="0"/>
        <w:spacing w:line="480" w:lineRule="auto"/>
        <w:rPr>
          <w:rFonts w:ascii="Times New Roman" w:eastAsia="Times New Roman" w:hAnsi="Times New Roman" w:cs="Times New Roman"/>
        </w:rPr>
      </w:pPr>
      <w:proofErr w:type="spellStart"/>
      <w:r w:rsidRPr="001E2991">
        <w:rPr>
          <w:rFonts w:ascii="Times New Roman" w:hAnsi="Times New Roman" w:cs="Times New Roman"/>
        </w:rPr>
        <w:t>Nanz</w:t>
      </w:r>
      <w:proofErr w:type="spellEnd"/>
      <w:r w:rsidRPr="001E2991">
        <w:rPr>
          <w:rFonts w:ascii="Times New Roman" w:hAnsi="Times New Roman" w:cs="Times New Roman"/>
        </w:rPr>
        <w:t xml:space="preserve">, A., &amp; </w:t>
      </w:r>
      <w:proofErr w:type="spellStart"/>
      <w:r w:rsidRPr="001E2991">
        <w:rPr>
          <w:rFonts w:ascii="Times New Roman" w:hAnsi="Times New Roman" w:cs="Times New Roman"/>
        </w:rPr>
        <w:t>Matthes</w:t>
      </w:r>
      <w:proofErr w:type="spellEnd"/>
      <w:r w:rsidRPr="001E2991">
        <w:rPr>
          <w:rFonts w:ascii="Times New Roman" w:hAnsi="Times New Roman" w:cs="Times New Roman"/>
        </w:rPr>
        <w:t xml:space="preserve">, J. (2020). Learning from incidental exposure to political information in </w:t>
      </w:r>
      <w:r>
        <w:rPr>
          <w:rFonts w:ascii="Times New Roman" w:hAnsi="Times New Roman" w:cs="Times New Roman"/>
        </w:rPr>
        <w:tab/>
      </w:r>
      <w:r w:rsidRPr="001E2991">
        <w:rPr>
          <w:rFonts w:ascii="Times New Roman" w:hAnsi="Times New Roman" w:cs="Times New Roman"/>
        </w:rPr>
        <w:t xml:space="preserve">online environments. </w:t>
      </w:r>
      <w:r w:rsidRPr="001E2991">
        <w:rPr>
          <w:rFonts w:ascii="Times New Roman" w:hAnsi="Times New Roman" w:cs="Times New Roman"/>
          <w:i/>
          <w:iCs/>
        </w:rPr>
        <w:t>Journal of Communication, 70</w:t>
      </w:r>
      <w:r w:rsidRPr="001E2991">
        <w:rPr>
          <w:rFonts w:ascii="Times New Roman" w:hAnsi="Times New Roman" w:cs="Times New Roman"/>
        </w:rPr>
        <w:t>(6), 769-793.</w:t>
      </w:r>
    </w:p>
    <w:p w14:paraId="4B8E1C6F" w14:textId="77777777" w:rsidR="00F04396" w:rsidRDefault="00F04396" w:rsidP="0072519F">
      <w:pPr>
        <w:widowControl w:val="0"/>
        <w:spacing w:line="480" w:lineRule="auto"/>
        <w:rPr>
          <w:rFonts w:ascii="Times New Roman" w:eastAsia="Times New Roman" w:hAnsi="Times New Roman" w:cs="Times New Roman"/>
        </w:rPr>
      </w:pPr>
      <w:proofErr w:type="spellStart"/>
      <w:r w:rsidRPr="00EF48F4">
        <w:rPr>
          <w:rFonts w:ascii="Times New Roman" w:eastAsia="Times New Roman" w:hAnsi="Times New Roman" w:cs="Times New Roman"/>
        </w:rPr>
        <w:t>Nanz</w:t>
      </w:r>
      <w:proofErr w:type="spellEnd"/>
      <w:r w:rsidRPr="00EF48F4">
        <w:rPr>
          <w:rFonts w:ascii="Times New Roman" w:eastAsia="Times New Roman" w:hAnsi="Times New Roman" w:cs="Times New Roman"/>
        </w:rPr>
        <w:t xml:space="preserve">, A., &amp; </w:t>
      </w:r>
      <w:proofErr w:type="spellStart"/>
      <w:r w:rsidRPr="00EF48F4">
        <w:rPr>
          <w:rFonts w:ascii="Times New Roman" w:eastAsia="Times New Roman" w:hAnsi="Times New Roman" w:cs="Times New Roman"/>
        </w:rPr>
        <w:t>Matthes</w:t>
      </w:r>
      <w:proofErr w:type="spellEnd"/>
      <w:r w:rsidRPr="00EF48F4">
        <w:rPr>
          <w:rFonts w:ascii="Times New Roman" w:eastAsia="Times New Roman" w:hAnsi="Times New Roman" w:cs="Times New Roman"/>
        </w:rPr>
        <w:t xml:space="preserve">, J. (2022). Democratic </w:t>
      </w:r>
      <w:r>
        <w:rPr>
          <w:rFonts w:ascii="Times New Roman" w:eastAsia="Times New Roman" w:hAnsi="Times New Roman" w:cs="Times New Roman"/>
        </w:rPr>
        <w:t>c</w:t>
      </w:r>
      <w:r w:rsidRPr="00EF48F4">
        <w:rPr>
          <w:rFonts w:ascii="Times New Roman" w:eastAsia="Times New Roman" w:hAnsi="Times New Roman" w:cs="Times New Roman"/>
        </w:rPr>
        <w:t xml:space="preserve">onsequences of </w:t>
      </w:r>
      <w:r>
        <w:rPr>
          <w:rFonts w:ascii="Times New Roman" w:eastAsia="Times New Roman" w:hAnsi="Times New Roman" w:cs="Times New Roman"/>
        </w:rPr>
        <w:t>i</w:t>
      </w:r>
      <w:r w:rsidRPr="00EF48F4">
        <w:rPr>
          <w:rFonts w:ascii="Times New Roman" w:eastAsia="Times New Roman" w:hAnsi="Times New Roman" w:cs="Times New Roman"/>
        </w:rPr>
        <w:t xml:space="preserve">ncidental </w:t>
      </w:r>
      <w:r>
        <w:rPr>
          <w:rFonts w:ascii="Times New Roman" w:eastAsia="Times New Roman" w:hAnsi="Times New Roman" w:cs="Times New Roman"/>
        </w:rPr>
        <w:t>e</w:t>
      </w:r>
      <w:r w:rsidRPr="00EF48F4">
        <w:rPr>
          <w:rFonts w:ascii="Times New Roman" w:eastAsia="Times New Roman" w:hAnsi="Times New Roman" w:cs="Times New Roman"/>
        </w:rPr>
        <w:t xml:space="preserve">xposure to </w:t>
      </w:r>
      <w:r>
        <w:rPr>
          <w:rFonts w:ascii="Times New Roman" w:eastAsia="Times New Roman" w:hAnsi="Times New Roman" w:cs="Times New Roman"/>
        </w:rPr>
        <w:t>p</w:t>
      </w:r>
      <w:r w:rsidRPr="00EF48F4">
        <w:rPr>
          <w:rFonts w:ascii="Times New Roman" w:eastAsia="Times New Roman" w:hAnsi="Times New Roman" w:cs="Times New Roman"/>
        </w:rPr>
        <w:t xml:space="preserve">olitical </w:t>
      </w:r>
      <w:r>
        <w:rPr>
          <w:rFonts w:ascii="Times New Roman" w:eastAsia="Times New Roman" w:hAnsi="Times New Roman" w:cs="Times New Roman"/>
        </w:rPr>
        <w:tab/>
        <w:t>i</w:t>
      </w:r>
      <w:r w:rsidRPr="00EF48F4">
        <w:rPr>
          <w:rFonts w:ascii="Times New Roman" w:eastAsia="Times New Roman" w:hAnsi="Times New Roman" w:cs="Times New Roman"/>
        </w:rPr>
        <w:t xml:space="preserve">nformation: A </w:t>
      </w:r>
      <w:r>
        <w:rPr>
          <w:rFonts w:ascii="Times New Roman" w:eastAsia="Times New Roman" w:hAnsi="Times New Roman" w:cs="Times New Roman"/>
        </w:rPr>
        <w:t>m</w:t>
      </w:r>
      <w:r w:rsidRPr="00EF48F4">
        <w:rPr>
          <w:rFonts w:ascii="Times New Roman" w:eastAsia="Times New Roman" w:hAnsi="Times New Roman" w:cs="Times New Roman"/>
        </w:rPr>
        <w:t>eta-</w:t>
      </w:r>
      <w:r>
        <w:rPr>
          <w:rFonts w:ascii="Times New Roman" w:eastAsia="Times New Roman" w:hAnsi="Times New Roman" w:cs="Times New Roman"/>
        </w:rPr>
        <w:t>a</w:t>
      </w:r>
      <w:r w:rsidRPr="00EF48F4">
        <w:rPr>
          <w:rFonts w:ascii="Times New Roman" w:eastAsia="Times New Roman" w:hAnsi="Times New Roman" w:cs="Times New Roman"/>
        </w:rPr>
        <w:t xml:space="preserve">nalysis. </w:t>
      </w:r>
      <w:r w:rsidRPr="00EF48F4">
        <w:rPr>
          <w:rFonts w:ascii="Times New Roman" w:eastAsia="Times New Roman" w:hAnsi="Times New Roman" w:cs="Times New Roman"/>
          <w:i/>
          <w:iCs/>
        </w:rPr>
        <w:t>Journal of Communication</w:t>
      </w:r>
      <w:r w:rsidRPr="00EF48F4">
        <w:rPr>
          <w:rFonts w:ascii="Times New Roman" w:eastAsia="Times New Roman" w:hAnsi="Times New Roman" w:cs="Times New Roman"/>
        </w:rPr>
        <w:t>.</w:t>
      </w:r>
      <w:r>
        <w:rPr>
          <w:rFonts w:ascii="Times New Roman" w:eastAsia="Times New Roman" w:hAnsi="Times New Roman" w:cs="Times New Roman"/>
        </w:rPr>
        <w:t xml:space="preserve"> Advance online publication.</w:t>
      </w:r>
      <w:r w:rsidRPr="00EF48F4">
        <w:rPr>
          <w:rFonts w:ascii="Times New Roman" w:eastAsia="Times New Roman" w:hAnsi="Times New Roman" w:cs="Times New Roman"/>
        </w:rPr>
        <w:t xml:space="preserve"> </w:t>
      </w:r>
    </w:p>
    <w:p w14:paraId="25E5B055" w14:textId="744E68A6" w:rsidR="00F04396" w:rsidRDefault="00F04396" w:rsidP="0072519F">
      <w:pPr>
        <w:widowControl w:val="0"/>
        <w:spacing w:line="480" w:lineRule="auto"/>
        <w:rPr>
          <w:ins w:id="238" w:author="Matthew Barnidge" w:date="2023-03-23T13:04:00Z"/>
          <w:rFonts w:ascii="Times New Roman" w:hAnsi="Times New Roman" w:cs="Times New Roman"/>
        </w:rPr>
      </w:pPr>
      <w:proofErr w:type="spellStart"/>
      <w:r w:rsidRPr="00FA742A">
        <w:rPr>
          <w:rFonts w:ascii="Times New Roman" w:hAnsi="Times New Roman" w:cs="Times New Roman"/>
        </w:rPr>
        <w:t>Oeldorf</w:t>
      </w:r>
      <w:proofErr w:type="spellEnd"/>
      <w:r w:rsidRPr="00FA742A">
        <w:rPr>
          <w:rFonts w:ascii="Times New Roman" w:hAnsi="Times New Roman" w:cs="Times New Roman"/>
        </w:rPr>
        <w:t xml:space="preserve">-Hirsch, A. (2018). The role of engagement in learning from active and incidental news </w:t>
      </w:r>
      <w:r>
        <w:rPr>
          <w:rFonts w:ascii="Times New Roman" w:hAnsi="Times New Roman" w:cs="Times New Roman"/>
        </w:rPr>
        <w:tab/>
      </w:r>
      <w:r w:rsidRPr="00FA742A">
        <w:rPr>
          <w:rFonts w:ascii="Times New Roman" w:hAnsi="Times New Roman" w:cs="Times New Roman"/>
        </w:rPr>
        <w:t xml:space="preserve">exposure on social media. </w:t>
      </w:r>
      <w:r w:rsidRPr="00FA742A">
        <w:rPr>
          <w:rFonts w:ascii="Times New Roman" w:hAnsi="Times New Roman" w:cs="Times New Roman"/>
          <w:i/>
          <w:iCs/>
        </w:rPr>
        <w:t>Mass Communication and Society, 21</w:t>
      </w:r>
      <w:r w:rsidRPr="00FA742A">
        <w:rPr>
          <w:rFonts w:ascii="Times New Roman" w:hAnsi="Times New Roman" w:cs="Times New Roman"/>
        </w:rPr>
        <w:t>(2), 225-247.</w:t>
      </w:r>
    </w:p>
    <w:p w14:paraId="7F11AF79" w14:textId="0C68D7EF" w:rsidR="00BB2E7A" w:rsidRDefault="00BB2E7A" w:rsidP="0072519F">
      <w:pPr>
        <w:widowControl w:val="0"/>
        <w:spacing w:line="480" w:lineRule="auto"/>
        <w:rPr>
          <w:rFonts w:ascii="Times New Roman" w:hAnsi="Times New Roman" w:cs="Times New Roman"/>
        </w:rPr>
      </w:pPr>
      <w:ins w:id="239" w:author="Matthew Barnidge" w:date="2023-03-23T13:04:00Z">
        <w:r>
          <w:rPr>
            <w:rFonts w:ascii="Times New Roman" w:hAnsi="Times New Roman" w:cs="Times New Roman"/>
          </w:rPr>
          <w:t>Pew Research Center</w:t>
        </w:r>
      </w:ins>
      <w:ins w:id="240" w:author="Matthew Barnidge" w:date="2023-03-23T13:05:00Z">
        <w:r>
          <w:rPr>
            <w:rFonts w:ascii="Times New Roman" w:hAnsi="Times New Roman" w:cs="Times New Roman"/>
          </w:rPr>
          <w:t>. (</w:t>
        </w:r>
      </w:ins>
      <w:ins w:id="241" w:author="Matthew Barnidge" w:date="2023-03-23T13:04:00Z">
        <w:r>
          <w:rPr>
            <w:rFonts w:ascii="Times New Roman" w:hAnsi="Times New Roman" w:cs="Times New Roman"/>
          </w:rPr>
          <w:t>2022</w:t>
        </w:r>
      </w:ins>
      <w:ins w:id="242" w:author="Matthew Barnidge" w:date="2023-03-23T13:05:00Z">
        <w:r>
          <w:rPr>
            <w:rFonts w:ascii="Times New Roman" w:hAnsi="Times New Roman" w:cs="Times New Roman"/>
          </w:rPr>
          <w:t>). Social media and news fact sheet.</w:t>
        </w:r>
      </w:ins>
      <w:ins w:id="243" w:author="Matthew Barnidge" w:date="2023-03-23T13:06:00Z">
        <w:r w:rsidR="00CE4335">
          <w:rPr>
            <w:rFonts w:ascii="Times New Roman" w:hAnsi="Times New Roman" w:cs="Times New Roman"/>
          </w:rPr>
          <w:t xml:space="preserve"> Available online at </w:t>
        </w:r>
        <w:r w:rsidR="00CE4335">
          <w:rPr>
            <w:rFonts w:ascii="Times New Roman" w:hAnsi="Times New Roman" w:cs="Times New Roman"/>
          </w:rPr>
          <w:tab/>
        </w:r>
        <w:r w:rsidR="00CE4335" w:rsidRPr="00CE4335">
          <w:rPr>
            <w:rFonts w:ascii="Times New Roman" w:hAnsi="Times New Roman" w:cs="Times New Roman"/>
          </w:rPr>
          <w:t>https://www.pewresearch.org/journalism/fact-sheet/social-media-and-news-fact-sheet/</w:t>
        </w:r>
      </w:ins>
    </w:p>
    <w:p w14:paraId="77AA76D4" w14:textId="4C3BA29B" w:rsidR="00F04396" w:rsidRDefault="00F04396" w:rsidP="0072519F">
      <w:pPr>
        <w:widowControl w:val="0"/>
        <w:spacing w:line="480" w:lineRule="auto"/>
        <w:rPr>
          <w:ins w:id="244" w:author="Matthew Barnidge" w:date="2023-03-23T13:03:00Z"/>
          <w:rFonts w:ascii="Times New Roman" w:hAnsi="Times New Roman" w:cs="Times New Roman"/>
        </w:rPr>
      </w:pPr>
      <w:r w:rsidRPr="00FA7359">
        <w:rPr>
          <w:rFonts w:ascii="Times New Roman" w:hAnsi="Times New Roman" w:cs="Times New Roman"/>
        </w:rPr>
        <w:t xml:space="preserve">Prior, M. (2007). </w:t>
      </w:r>
      <w:r w:rsidRPr="00FA7359">
        <w:rPr>
          <w:rFonts w:ascii="Times New Roman" w:hAnsi="Times New Roman" w:cs="Times New Roman"/>
          <w:i/>
          <w:iCs/>
        </w:rPr>
        <w:t xml:space="preserve">Post-broadcast democracy: How media choice increases inequality in political </w:t>
      </w:r>
      <w:r>
        <w:rPr>
          <w:rFonts w:ascii="Times New Roman" w:hAnsi="Times New Roman" w:cs="Times New Roman"/>
          <w:i/>
          <w:iCs/>
        </w:rPr>
        <w:tab/>
      </w:r>
      <w:r w:rsidRPr="00FA7359">
        <w:rPr>
          <w:rFonts w:ascii="Times New Roman" w:hAnsi="Times New Roman" w:cs="Times New Roman"/>
          <w:i/>
          <w:iCs/>
        </w:rPr>
        <w:t>involvement and polarizes elections</w:t>
      </w:r>
      <w:r w:rsidRPr="00FA7359">
        <w:rPr>
          <w:rFonts w:ascii="Times New Roman" w:hAnsi="Times New Roman" w:cs="Times New Roman"/>
        </w:rPr>
        <w:t>. Cambridge University Press.</w:t>
      </w:r>
    </w:p>
    <w:p w14:paraId="26D9FEDC" w14:textId="4EF20490" w:rsidR="005940F4" w:rsidRDefault="005940F4" w:rsidP="0072519F">
      <w:pPr>
        <w:widowControl w:val="0"/>
        <w:spacing w:line="480" w:lineRule="auto"/>
        <w:rPr>
          <w:rFonts w:ascii="Times New Roman" w:hAnsi="Times New Roman" w:cs="Times New Roman"/>
        </w:rPr>
      </w:pPr>
      <w:ins w:id="245" w:author="Matthew Barnidge" w:date="2023-03-23T13:04:00Z">
        <w:r w:rsidRPr="005940F4">
          <w:rPr>
            <w:rFonts w:ascii="Times New Roman" w:hAnsi="Times New Roman" w:cs="Times New Roman"/>
          </w:rPr>
          <w:t xml:space="preserve">Rojas, H., &amp; Valenzuela, S. (2019). A call to contextualize public opinion-based research in </w:t>
        </w:r>
        <w:r>
          <w:rPr>
            <w:rFonts w:ascii="Times New Roman" w:hAnsi="Times New Roman" w:cs="Times New Roman"/>
          </w:rPr>
          <w:tab/>
        </w:r>
        <w:r w:rsidRPr="005940F4">
          <w:rPr>
            <w:rFonts w:ascii="Times New Roman" w:hAnsi="Times New Roman" w:cs="Times New Roman"/>
          </w:rPr>
          <w:t>political communication. </w:t>
        </w:r>
        <w:r w:rsidRPr="005940F4">
          <w:rPr>
            <w:rFonts w:ascii="Times New Roman" w:hAnsi="Times New Roman" w:cs="Times New Roman"/>
            <w:i/>
            <w:iCs/>
          </w:rPr>
          <w:t>Political Communication</w:t>
        </w:r>
        <w:r w:rsidRPr="005940F4">
          <w:rPr>
            <w:rFonts w:ascii="Times New Roman" w:hAnsi="Times New Roman" w:cs="Times New Roman"/>
          </w:rPr>
          <w:t>, </w:t>
        </w:r>
        <w:r w:rsidRPr="005940F4">
          <w:rPr>
            <w:rFonts w:ascii="Times New Roman" w:hAnsi="Times New Roman" w:cs="Times New Roman"/>
            <w:i/>
            <w:iCs/>
          </w:rPr>
          <w:t>36</w:t>
        </w:r>
        <w:r w:rsidRPr="005940F4">
          <w:rPr>
            <w:rFonts w:ascii="Times New Roman" w:hAnsi="Times New Roman" w:cs="Times New Roman"/>
          </w:rPr>
          <w:t>(4), 652-659.</w:t>
        </w:r>
      </w:ins>
    </w:p>
    <w:p w14:paraId="79267AAB" w14:textId="77777777" w:rsidR="00F04396" w:rsidRPr="00F26A90" w:rsidRDefault="00F04396" w:rsidP="0072519F">
      <w:pPr>
        <w:widowControl w:val="0"/>
        <w:spacing w:line="480" w:lineRule="auto"/>
        <w:rPr>
          <w:rFonts w:ascii="Times New Roman" w:eastAsia="Times New Roman" w:hAnsi="Times New Roman" w:cs="Times New Roman"/>
        </w:rPr>
      </w:pPr>
      <w:r w:rsidRPr="008655BF">
        <w:rPr>
          <w:rFonts w:ascii="Times New Roman" w:eastAsia="Times New Roman" w:hAnsi="Times New Roman" w:cs="Times New Roman"/>
        </w:rPr>
        <w:t xml:space="preserve">Schlozman, K. L., Brady, H. E., &amp; </w:t>
      </w:r>
      <w:proofErr w:type="spellStart"/>
      <w:r w:rsidRPr="008655BF">
        <w:rPr>
          <w:rFonts w:ascii="Times New Roman" w:eastAsia="Times New Roman" w:hAnsi="Times New Roman" w:cs="Times New Roman"/>
        </w:rPr>
        <w:t>Verba</w:t>
      </w:r>
      <w:proofErr w:type="spellEnd"/>
      <w:r w:rsidRPr="008655BF">
        <w:rPr>
          <w:rFonts w:ascii="Times New Roman" w:eastAsia="Times New Roman" w:hAnsi="Times New Roman" w:cs="Times New Roman"/>
        </w:rPr>
        <w:t xml:space="preserve">, S. (2018). </w:t>
      </w:r>
      <w:r w:rsidRPr="008655BF">
        <w:rPr>
          <w:rFonts w:ascii="Times New Roman" w:eastAsia="Times New Roman" w:hAnsi="Times New Roman" w:cs="Times New Roman"/>
          <w:i/>
          <w:iCs/>
        </w:rPr>
        <w:t xml:space="preserve">Unequal and </w:t>
      </w:r>
      <w:r>
        <w:rPr>
          <w:rFonts w:ascii="Times New Roman" w:eastAsia="Times New Roman" w:hAnsi="Times New Roman" w:cs="Times New Roman"/>
          <w:i/>
          <w:iCs/>
        </w:rPr>
        <w:t>u</w:t>
      </w:r>
      <w:r w:rsidRPr="008655BF">
        <w:rPr>
          <w:rFonts w:ascii="Times New Roman" w:eastAsia="Times New Roman" w:hAnsi="Times New Roman" w:cs="Times New Roman"/>
          <w:i/>
          <w:iCs/>
        </w:rPr>
        <w:t xml:space="preserve">nrepresented: Political </w:t>
      </w:r>
      <w:r>
        <w:rPr>
          <w:rFonts w:ascii="Times New Roman" w:eastAsia="Times New Roman" w:hAnsi="Times New Roman" w:cs="Times New Roman"/>
          <w:i/>
          <w:iCs/>
        </w:rPr>
        <w:tab/>
        <w:t>i</w:t>
      </w:r>
      <w:r w:rsidRPr="008655BF">
        <w:rPr>
          <w:rFonts w:ascii="Times New Roman" w:eastAsia="Times New Roman" w:hAnsi="Times New Roman" w:cs="Times New Roman"/>
          <w:i/>
          <w:iCs/>
        </w:rPr>
        <w:t xml:space="preserve">nequality and the </w:t>
      </w:r>
      <w:r>
        <w:rPr>
          <w:rFonts w:ascii="Times New Roman" w:eastAsia="Times New Roman" w:hAnsi="Times New Roman" w:cs="Times New Roman"/>
          <w:i/>
          <w:iCs/>
        </w:rPr>
        <w:t>p</w:t>
      </w:r>
      <w:r w:rsidRPr="008655BF">
        <w:rPr>
          <w:rFonts w:ascii="Times New Roman" w:eastAsia="Times New Roman" w:hAnsi="Times New Roman" w:cs="Times New Roman"/>
          <w:i/>
          <w:iCs/>
        </w:rPr>
        <w:t xml:space="preserve">eople’s </w:t>
      </w:r>
      <w:r>
        <w:rPr>
          <w:rFonts w:ascii="Times New Roman" w:eastAsia="Times New Roman" w:hAnsi="Times New Roman" w:cs="Times New Roman"/>
          <w:i/>
          <w:iCs/>
        </w:rPr>
        <w:t>v</w:t>
      </w:r>
      <w:r w:rsidRPr="008655BF">
        <w:rPr>
          <w:rFonts w:ascii="Times New Roman" w:eastAsia="Times New Roman" w:hAnsi="Times New Roman" w:cs="Times New Roman"/>
          <w:i/>
          <w:iCs/>
        </w:rPr>
        <w:t xml:space="preserve">oice in the </w:t>
      </w:r>
      <w:r>
        <w:rPr>
          <w:rFonts w:ascii="Times New Roman" w:eastAsia="Times New Roman" w:hAnsi="Times New Roman" w:cs="Times New Roman"/>
          <w:i/>
          <w:iCs/>
        </w:rPr>
        <w:t>n</w:t>
      </w:r>
      <w:r w:rsidRPr="008655BF">
        <w:rPr>
          <w:rFonts w:ascii="Times New Roman" w:eastAsia="Times New Roman" w:hAnsi="Times New Roman" w:cs="Times New Roman"/>
          <w:i/>
          <w:iCs/>
        </w:rPr>
        <w:t xml:space="preserve">ew </w:t>
      </w:r>
      <w:r>
        <w:rPr>
          <w:rFonts w:ascii="Times New Roman" w:eastAsia="Times New Roman" w:hAnsi="Times New Roman" w:cs="Times New Roman"/>
          <w:i/>
          <w:iCs/>
        </w:rPr>
        <w:t>g</w:t>
      </w:r>
      <w:r w:rsidRPr="008655BF">
        <w:rPr>
          <w:rFonts w:ascii="Times New Roman" w:eastAsia="Times New Roman" w:hAnsi="Times New Roman" w:cs="Times New Roman"/>
          <w:i/>
          <w:iCs/>
        </w:rPr>
        <w:t xml:space="preserve">ilded </w:t>
      </w:r>
      <w:r>
        <w:rPr>
          <w:rFonts w:ascii="Times New Roman" w:eastAsia="Times New Roman" w:hAnsi="Times New Roman" w:cs="Times New Roman"/>
          <w:i/>
          <w:iCs/>
        </w:rPr>
        <w:t>a</w:t>
      </w:r>
      <w:r w:rsidRPr="008655BF">
        <w:rPr>
          <w:rFonts w:ascii="Times New Roman" w:eastAsia="Times New Roman" w:hAnsi="Times New Roman" w:cs="Times New Roman"/>
          <w:i/>
          <w:iCs/>
        </w:rPr>
        <w:t>ge</w:t>
      </w:r>
      <w:r w:rsidRPr="008655BF">
        <w:rPr>
          <w:rFonts w:ascii="Times New Roman" w:eastAsia="Times New Roman" w:hAnsi="Times New Roman" w:cs="Times New Roman"/>
        </w:rPr>
        <w:t>. Princeton University Press</w:t>
      </w:r>
      <w:r>
        <w:rPr>
          <w:rFonts w:ascii="Times New Roman" w:eastAsia="Times New Roman" w:hAnsi="Times New Roman" w:cs="Times New Roman"/>
        </w:rPr>
        <w:t>.</w:t>
      </w:r>
    </w:p>
    <w:p w14:paraId="543CF1F3" w14:textId="2E06C8F6" w:rsidR="00F04396" w:rsidRDefault="00F04396" w:rsidP="0072519F">
      <w:pPr>
        <w:widowControl w:val="0"/>
        <w:spacing w:line="480" w:lineRule="auto"/>
        <w:rPr>
          <w:rFonts w:ascii="Times New Roman" w:hAnsi="Times New Roman" w:cs="Times New Roman"/>
          <w:highlight w:val="yellow"/>
        </w:rPr>
      </w:pPr>
      <w:r>
        <w:rPr>
          <w:rFonts w:ascii="Times New Roman" w:hAnsi="Times New Roman" w:cs="Times New Roman"/>
        </w:rPr>
        <w:t xml:space="preserve">Thorson, K. (2019). </w:t>
      </w:r>
      <w:r w:rsidRPr="00FA7359">
        <w:rPr>
          <w:rFonts w:ascii="Times New Roman" w:hAnsi="Times New Roman" w:cs="Times New Roman"/>
          <w:i/>
          <w:iCs/>
        </w:rPr>
        <w:t>Time to get mad about information inequality (again</w:t>
      </w:r>
      <w:r w:rsidRPr="00FA7359">
        <w:rPr>
          <w:rFonts w:ascii="Times New Roman" w:hAnsi="Times New Roman" w:cs="Times New Roman"/>
        </w:rPr>
        <w:t>)</w:t>
      </w:r>
      <w:r>
        <w:rPr>
          <w:rFonts w:ascii="Times New Roman" w:hAnsi="Times New Roman" w:cs="Times New Roman"/>
        </w:rPr>
        <w:t xml:space="preserve">. Nieman Lab: </w:t>
      </w:r>
      <w:r w:rsidR="00A93254">
        <w:rPr>
          <w:rFonts w:ascii="Times New Roman" w:hAnsi="Times New Roman" w:cs="Times New Roman"/>
        </w:rPr>
        <w:tab/>
      </w:r>
      <w:r>
        <w:rPr>
          <w:rFonts w:ascii="Times New Roman" w:hAnsi="Times New Roman" w:cs="Times New Roman"/>
        </w:rPr>
        <w:t>Predictions for Journalism.</w:t>
      </w:r>
    </w:p>
    <w:p w14:paraId="411ACC9F" w14:textId="77777777" w:rsidR="00F04396" w:rsidRDefault="00F04396" w:rsidP="0072519F">
      <w:pPr>
        <w:widowControl w:val="0"/>
        <w:spacing w:line="480" w:lineRule="auto"/>
        <w:rPr>
          <w:rFonts w:ascii="Times New Roman" w:hAnsi="Times New Roman" w:cs="Times New Roman"/>
        </w:rPr>
      </w:pPr>
      <w:r w:rsidRPr="00FA7359">
        <w:rPr>
          <w:rFonts w:ascii="Times New Roman" w:hAnsi="Times New Roman" w:cs="Times New Roman"/>
        </w:rPr>
        <w:t xml:space="preserve">Thorson, K. (2020). Attracting the news: Algorithms, platforms, and reframing incidental </w:t>
      </w:r>
      <w:r>
        <w:rPr>
          <w:rFonts w:ascii="Times New Roman" w:hAnsi="Times New Roman" w:cs="Times New Roman"/>
        </w:rPr>
        <w:tab/>
      </w:r>
      <w:r w:rsidRPr="00FA7359">
        <w:rPr>
          <w:rFonts w:ascii="Times New Roman" w:hAnsi="Times New Roman" w:cs="Times New Roman"/>
        </w:rPr>
        <w:t xml:space="preserve">exposure. </w:t>
      </w:r>
      <w:r w:rsidRPr="00FA7359">
        <w:rPr>
          <w:rFonts w:ascii="Times New Roman" w:hAnsi="Times New Roman" w:cs="Times New Roman"/>
          <w:i/>
          <w:iCs/>
        </w:rPr>
        <w:t>Journalism, 21</w:t>
      </w:r>
      <w:r w:rsidRPr="00FA7359">
        <w:rPr>
          <w:rFonts w:ascii="Times New Roman" w:hAnsi="Times New Roman" w:cs="Times New Roman"/>
        </w:rPr>
        <w:t>(8), 1067-1082.</w:t>
      </w:r>
    </w:p>
    <w:p w14:paraId="3C28C555" w14:textId="77777777" w:rsidR="00F04396" w:rsidRDefault="00F04396" w:rsidP="0072519F">
      <w:pPr>
        <w:widowControl w:val="0"/>
        <w:spacing w:line="480" w:lineRule="auto"/>
        <w:rPr>
          <w:rFonts w:ascii="Times New Roman" w:hAnsi="Times New Roman" w:cs="Times New Roman"/>
        </w:rPr>
      </w:pPr>
      <w:r w:rsidRPr="001E2991">
        <w:rPr>
          <w:rFonts w:ascii="Times New Roman" w:hAnsi="Times New Roman" w:cs="Times New Roman"/>
        </w:rPr>
        <w:t xml:space="preserve">Thorson, K., Cotter, K., Medeiros, M., &amp; Pak, C. (2021). Algorithmic inference, political </w:t>
      </w:r>
      <w:r>
        <w:rPr>
          <w:rFonts w:ascii="Times New Roman" w:hAnsi="Times New Roman" w:cs="Times New Roman"/>
        </w:rPr>
        <w:tab/>
      </w:r>
      <w:r w:rsidRPr="001E2991">
        <w:rPr>
          <w:rFonts w:ascii="Times New Roman" w:hAnsi="Times New Roman" w:cs="Times New Roman"/>
        </w:rPr>
        <w:t xml:space="preserve">interest, and exposure to news and politics on Facebook. </w:t>
      </w:r>
      <w:r w:rsidRPr="001E2991">
        <w:rPr>
          <w:rFonts w:ascii="Times New Roman" w:hAnsi="Times New Roman" w:cs="Times New Roman"/>
          <w:i/>
          <w:iCs/>
        </w:rPr>
        <w:t xml:space="preserve">Information, Communication &amp; </w:t>
      </w:r>
      <w:r>
        <w:rPr>
          <w:rFonts w:ascii="Times New Roman" w:hAnsi="Times New Roman" w:cs="Times New Roman"/>
          <w:i/>
          <w:iCs/>
        </w:rPr>
        <w:tab/>
      </w:r>
      <w:r w:rsidRPr="001E2991">
        <w:rPr>
          <w:rFonts w:ascii="Times New Roman" w:hAnsi="Times New Roman" w:cs="Times New Roman"/>
          <w:i/>
          <w:iCs/>
        </w:rPr>
        <w:t>Society, 24</w:t>
      </w:r>
      <w:r w:rsidRPr="001E2991">
        <w:rPr>
          <w:rFonts w:ascii="Times New Roman" w:hAnsi="Times New Roman" w:cs="Times New Roman"/>
        </w:rPr>
        <w:t>(2), 183-200.</w:t>
      </w:r>
    </w:p>
    <w:p w14:paraId="032711FE" w14:textId="77777777" w:rsidR="00F04396" w:rsidRDefault="00F04396" w:rsidP="0072519F">
      <w:pPr>
        <w:widowControl w:val="0"/>
        <w:spacing w:line="480" w:lineRule="auto"/>
        <w:rPr>
          <w:rFonts w:ascii="Times New Roman" w:hAnsi="Times New Roman" w:cs="Times New Roman"/>
        </w:rPr>
      </w:pPr>
      <w:r w:rsidRPr="00165241">
        <w:rPr>
          <w:rFonts w:ascii="Times New Roman" w:hAnsi="Times New Roman" w:cs="Times New Roman"/>
        </w:rPr>
        <w:t xml:space="preserve">Thorson, K., &amp; Wells, C. (2016). Curated flows: A framework for mapping media exposure in </w:t>
      </w:r>
      <w:r>
        <w:rPr>
          <w:rFonts w:ascii="Times New Roman" w:hAnsi="Times New Roman" w:cs="Times New Roman"/>
        </w:rPr>
        <w:tab/>
      </w:r>
      <w:r w:rsidRPr="00165241">
        <w:rPr>
          <w:rFonts w:ascii="Times New Roman" w:hAnsi="Times New Roman" w:cs="Times New Roman"/>
        </w:rPr>
        <w:t xml:space="preserve">the digital age. </w:t>
      </w:r>
      <w:r w:rsidRPr="00165241">
        <w:rPr>
          <w:rFonts w:ascii="Times New Roman" w:hAnsi="Times New Roman" w:cs="Times New Roman"/>
          <w:i/>
          <w:iCs/>
        </w:rPr>
        <w:t>Communication Theory, 26</w:t>
      </w:r>
      <w:r w:rsidRPr="00165241">
        <w:rPr>
          <w:rFonts w:ascii="Times New Roman" w:hAnsi="Times New Roman" w:cs="Times New Roman"/>
        </w:rPr>
        <w:t>(3), 309-328.</w:t>
      </w:r>
    </w:p>
    <w:p w14:paraId="0CE9F506" w14:textId="77777777" w:rsidR="00F04396" w:rsidRDefault="00F04396" w:rsidP="0072519F">
      <w:pPr>
        <w:widowControl w:val="0"/>
        <w:spacing w:line="480" w:lineRule="auto"/>
        <w:rPr>
          <w:rFonts w:ascii="Times New Roman" w:hAnsi="Times New Roman" w:cs="Times New Roman"/>
        </w:rPr>
      </w:pPr>
      <w:proofErr w:type="spellStart"/>
      <w:r w:rsidRPr="008918AF">
        <w:rPr>
          <w:rFonts w:ascii="Times New Roman" w:hAnsi="Times New Roman" w:cs="Times New Roman"/>
        </w:rPr>
        <w:t>Valeriani</w:t>
      </w:r>
      <w:proofErr w:type="spellEnd"/>
      <w:r w:rsidRPr="008918AF">
        <w:rPr>
          <w:rFonts w:ascii="Times New Roman" w:hAnsi="Times New Roman" w:cs="Times New Roman"/>
        </w:rPr>
        <w:t xml:space="preserve">, A., &amp; </w:t>
      </w:r>
      <w:proofErr w:type="spellStart"/>
      <w:r w:rsidRPr="008918AF">
        <w:rPr>
          <w:rFonts w:ascii="Times New Roman" w:hAnsi="Times New Roman" w:cs="Times New Roman"/>
        </w:rPr>
        <w:t>Vaccari</w:t>
      </w:r>
      <w:proofErr w:type="spellEnd"/>
      <w:r w:rsidRPr="008918AF">
        <w:rPr>
          <w:rFonts w:ascii="Times New Roman" w:hAnsi="Times New Roman" w:cs="Times New Roman"/>
        </w:rPr>
        <w:t xml:space="preserve">, C. (2016). Accidental exposure to politics on social media as online </w:t>
      </w:r>
      <w:r>
        <w:rPr>
          <w:rFonts w:ascii="Times New Roman" w:hAnsi="Times New Roman" w:cs="Times New Roman"/>
        </w:rPr>
        <w:tab/>
      </w:r>
      <w:r w:rsidRPr="008918AF">
        <w:rPr>
          <w:rFonts w:ascii="Times New Roman" w:hAnsi="Times New Roman" w:cs="Times New Roman"/>
        </w:rPr>
        <w:t xml:space="preserve">participation equalizer in Germany, Italy, and the United Kingdom. </w:t>
      </w:r>
      <w:r w:rsidRPr="008918AF">
        <w:rPr>
          <w:rFonts w:ascii="Times New Roman" w:hAnsi="Times New Roman" w:cs="Times New Roman"/>
          <w:i/>
          <w:iCs/>
        </w:rPr>
        <w:t xml:space="preserve">New Media &amp; </w:t>
      </w:r>
      <w:r>
        <w:rPr>
          <w:rFonts w:ascii="Times New Roman" w:hAnsi="Times New Roman" w:cs="Times New Roman"/>
          <w:i/>
          <w:iCs/>
        </w:rPr>
        <w:tab/>
      </w:r>
      <w:r w:rsidRPr="008918AF">
        <w:rPr>
          <w:rFonts w:ascii="Times New Roman" w:hAnsi="Times New Roman" w:cs="Times New Roman"/>
          <w:i/>
          <w:iCs/>
        </w:rPr>
        <w:t>Society, 18</w:t>
      </w:r>
      <w:r w:rsidRPr="008918AF">
        <w:rPr>
          <w:rFonts w:ascii="Times New Roman" w:hAnsi="Times New Roman" w:cs="Times New Roman"/>
        </w:rPr>
        <w:t>(9), 1857-1874.</w:t>
      </w:r>
    </w:p>
    <w:p w14:paraId="1D2DFE63"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&amp; Lane, D. S. (2020). The ecology of incidental exposure to news in digital media</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environments. </w:t>
      </w:r>
      <w:r w:rsidRPr="00855B1D">
        <w:rPr>
          <w:rFonts w:ascii="Times New Roman" w:hAnsi="Times New Roman" w:cs="Times New Roman"/>
          <w:i/>
          <w:iCs/>
        </w:rPr>
        <w:t>Journalism, 21</w:t>
      </w:r>
      <w:r w:rsidRPr="00855B1D">
        <w:rPr>
          <w:rFonts w:ascii="Times New Roman" w:hAnsi="Times New Roman" w:cs="Times New Roman"/>
        </w:rPr>
        <w:t>(8), 1119-1135.</w:t>
      </w:r>
    </w:p>
    <w:p w14:paraId="0884E73A" w14:textId="77777777" w:rsidR="00F04396" w:rsidRDefault="00F04396" w:rsidP="0072519F">
      <w:pPr>
        <w:widowControl w:val="0"/>
        <w:spacing w:line="480" w:lineRule="auto"/>
        <w:rPr>
          <w:rFonts w:ascii="Times New Roman" w:hAnsi="Times New Roman" w:cs="Times New Roman"/>
        </w:rPr>
      </w:pPr>
      <w:r w:rsidRPr="008918AF">
        <w:rPr>
          <w:rFonts w:ascii="Times New Roman" w:hAnsi="Times New Roman" w:cs="Times New Roman"/>
        </w:rPr>
        <w:t xml:space="preserve">Weeks, B. E., Lane, D. S., &amp; Hahn, L. B. (2022). Online </w:t>
      </w:r>
      <w:r>
        <w:rPr>
          <w:rFonts w:ascii="Times New Roman" w:hAnsi="Times New Roman" w:cs="Times New Roman"/>
        </w:rPr>
        <w:t>i</w:t>
      </w:r>
      <w:r w:rsidRPr="008918AF">
        <w:rPr>
          <w:rFonts w:ascii="Times New Roman" w:hAnsi="Times New Roman" w:cs="Times New Roman"/>
        </w:rPr>
        <w:t xml:space="preserve">ncidental </w:t>
      </w:r>
      <w:r>
        <w:rPr>
          <w:rFonts w:ascii="Times New Roman" w:hAnsi="Times New Roman" w:cs="Times New Roman"/>
        </w:rPr>
        <w:t>e</w:t>
      </w:r>
      <w:r w:rsidRPr="008918AF">
        <w:rPr>
          <w:rFonts w:ascii="Times New Roman" w:hAnsi="Times New Roman" w:cs="Times New Roman"/>
        </w:rPr>
        <w:t xml:space="preserve">xposure to </w:t>
      </w:r>
      <w:r>
        <w:rPr>
          <w:rFonts w:ascii="Times New Roman" w:hAnsi="Times New Roman" w:cs="Times New Roman"/>
        </w:rPr>
        <w:t>n</w:t>
      </w:r>
      <w:r w:rsidRPr="008918AF">
        <w:rPr>
          <w:rFonts w:ascii="Times New Roman" w:hAnsi="Times New Roman" w:cs="Times New Roman"/>
        </w:rPr>
        <w:t xml:space="preserve">ews </w:t>
      </w:r>
      <w:r>
        <w:rPr>
          <w:rFonts w:ascii="Times New Roman" w:hAnsi="Times New Roman" w:cs="Times New Roman"/>
        </w:rPr>
        <w:t>c</w:t>
      </w:r>
      <w:r w:rsidRPr="008918AF">
        <w:rPr>
          <w:rFonts w:ascii="Times New Roman" w:hAnsi="Times New Roman" w:cs="Times New Roman"/>
        </w:rPr>
        <w:t xml:space="preserve">an </w:t>
      </w:r>
      <w:r>
        <w:rPr>
          <w:rFonts w:ascii="Times New Roman" w:hAnsi="Times New Roman" w:cs="Times New Roman"/>
        </w:rPr>
        <w:tab/>
        <w:t>m</w:t>
      </w:r>
      <w:r w:rsidRPr="008918AF">
        <w:rPr>
          <w:rFonts w:ascii="Times New Roman" w:hAnsi="Times New Roman" w:cs="Times New Roman"/>
        </w:rPr>
        <w:t xml:space="preserve">inimize </w:t>
      </w:r>
      <w:r>
        <w:rPr>
          <w:rFonts w:ascii="Times New Roman" w:hAnsi="Times New Roman" w:cs="Times New Roman"/>
        </w:rPr>
        <w:t>i</w:t>
      </w:r>
      <w:r w:rsidRPr="008918AF">
        <w:rPr>
          <w:rFonts w:ascii="Times New Roman" w:hAnsi="Times New Roman" w:cs="Times New Roman"/>
        </w:rPr>
        <w:t>nterest-</w:t>
      </w:r>
      <w:r>
        <w:rPr>
          <w:rFonts w:ascii="Times New Roman" w:hAnsi="Times New Roman" w:cs="Times New Roman"/>
        </w:rPr>
        <w:t>b</w:t>
      </w:r>
      <w:r w:rsidRPr="008918AF">
        <w:rPr>
          <w:rFonts w:ascii="Times New Roman" w:hAnsi="Times New Roman" w:cs="Times New Roman"/>
        </w:rPr>
        <w:t xml:space="preserve">ased </w:t>
      </w:r>
      <w:r>
        <w:rPr>
          <w:rFonts w:ascii="Times New Roman" w:hAnsi="Times New Roman" w:cs="Times New Roman"/>
        </w:rPr>
        <w:t>p</w:t>
      </w:r>
      <w:r w:rsidRPr="008918AF">
        <w:rPr>
          <w:rFonts w:ascii="Times New Roman" w:hAnsi="Times New Roman" w:cs="Times New Roman"/>
        </w:rPr>
        <w:t xml:space="preserve">olitical </w:t>
      </w:r>
      <w:r>
        <w:rPr>
          <w:rFonts w:ascii="Times New Roman" w:hAnsi="Times New Roman" w:cs="Times New Roman"/>
        </w:rPr>
        <w:t>k</w:t>
      </w:r>
      <w:r w:rsidRPr="008918AF">
        <w:rPr>
          <w:rFonts w:ascii="Times New Roman" w:hAnsi="Times New Roman" w:cs="Times New Roman"/>
        </w:rPr>
        <w:t xml:space="preserve">nowledge </w:t>
      </w:r>
      <w:r>
        <w:rPr>
          <w:rFonts w:ascii="Times New Roman" w:hAnsi="Times New Roman" w:cs="Times New Roman"/>
        </w:rPr>
        <w:t>g</w:t>
      </w:r>
      <w:r w:rsidRPr="008918AF">
        <w:rPr>
          <w:rFonts w:ascii="Times New Roman" w:hAnsi="Times New Roman" w:cs="Times New Roman"/>
        </w:rPr>
        <w:t xml:space="preserve">aps: Evidence from </w:t>
      </w:r>
      <w:r>
        <w:rPr>
          <w:rFonts w:ascii="Times New Roman" w:hAnsi="Times New Roman" w:cs="Times New Roman"/>
        </w:rPr>
        <w:t>t</w:t>
      </w:r>
      <w:r w:rsidRPr="008918AF">
        <w:rPr>
          <w:rFonts w:ascii="Times New Roman" w:hAnsi="Times New Roman" w:cs="Times New Roman"/>
        </w:rPr>
        <w:t xml:space="preserve">wo US </w:t>
      </w:r>
      <w:r>
        <w:rPr>
          <w:rFonts w:ascii="Times New Roman" w:hAnsi="Times New Roman" w:cs="Times New Roman"/>
        </w:rPr>
        <w:t>e</w:t>
      </w:r>
      <w:r w:rsidRPr="008918AF">
        <w:rPr>
          <w:rFonts w:ascii="Times New Roman" w:hAnsi="Times New Roman" w:cs="Times New Roman"/>
        </w:rPr>
        <w:t xml:space="preserve">lections. </w:t>
      </w:r>
      <w:r>
        <w:rPr>
          <w:rFonts w:ascii="Times New Roman" w:hAnsi="Times New Roman" w:cs="Times New Roman"/>
        </w:rPr>
        <w:tab/>
      </w:r>
      <w:r w:rsidRPr="008918AF">
        <w:rPr>
          <w:rFonts w:ascii="Times New Roman" w:hAnsi="Times New Roman" w:cs="Times New Roman"/>
          <w:i/>
          <w:iCs/>
        </w:rPr>
        <w:t>The International Journal of Press/Politics, 27</w:t>
      </w:r>
      <w:r w:rsidRPr="008918AF">
        <w:rPr>
          <w:rFonts w:ascii="Times New Roman" w:hAnsi="Times New Roman" w:cs="Times New Roman"/>
        </w:rPr>
        <w:t>(1), 243-262.</w:t>
      </w:r>
    </w:p>
    <w:p w14:paraId="6DA73EAF" w14:textId="77777777" w:rsidR="00F04396" w:rsidRDefault="00F04396" w:rsidP="0072519F">
      <w:pPr>
        <w:widowControl w:val="0"/>
        <w:spacing w:line="480" w:lineRule="auto"/>
        <w:rPr>
          <w:rFonts w:ascii="Times New Roman" w:hAnsi="Times New Roman" w:cs="Times New Roman"/>
        </w:rPr>
      </w:pPr>
      <w:r w:rsidRPr="00855B1D">
        <w:rPr>
          <w:rFonts w:ascii="Times New Roman" w:hAnsi="Times New Roman" w:cs="Times New Roman"/>
        </w:rPr>
        <w:t>Weeks, B. E., Lane, D. S., Kim, D. H., Lee, S. S., &amp; Kwak, N. (2017). Incidental exposure,</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 xml:space="preserve">selective exposure, and political information sharing: Integrating online exposure patterns </w:t>
      </w:r>
      <w:r>
        <w:rPr>
          <w:rFonts w:ascii="Times New Roman" w:hAnsi="Times New Roman" w:cs="Times New Roman"/>
        </w:rPr>
        <w:tab/>
      </w:r>
      <w:r w:rsidRPr="00855B1D">
        <w:rPr>
          <w:rFonts w:ascii="Times New Roman" w:hAnsi="Times New Roman" w:cs="Times New Roman"/>
        </w:rPr>
        <w:t xml:space="preserve">and expression on social media. </w:t>
      </w:r>
      <w:r w:rsidRPr="00855B1D">
        <w:rPr>
          <w:rFonts w:ascii="Times New Roman" w:hAnsi="Times New Roman" w:cs="Times New Roman"/>
          <w:i/>
          <w:iCs/>
        </w:rPr>
        <w:t>Journal of Computer-Mediated Communication, 22</w:t>
      </w:r>
      <w:r w:rsidRPr="00855B1D">
        <w:rPr>
          <w:rFonts w:ascii="Times New Roman" w:hAnsi="Times New Roman" w:cs="Times New Roman"/>
        </w:rPr>
        <w:t>(6),</w:t>
      </w:r>
      <w:r>
        <w:rPr>
          <w:rFonts w:ascii="Times New Roman" w:hAnsi="Times New Roman" w:cs="Times New Roman"/>
        </w:rPr>
        <w:tab/>
      </w:r>
      <w:r>
        <w:rPr>
          <w:rFonts w:ascii="Times New Roman" w:hAnsi="Times New Roman" w:cs="Times New Roman"/>
        </w:rPr>
        <w:tab/>
      </w:r>
      <w:r w:rsidRPr="00855B1D">
        <w:rPr>
          <w:rFonts w:ascii="Times New Roman" w:hAnsi="Times New Roman" w:cs="Times New Roman"/>
        </w:rPr>
        <w:t>363-379.</w:t>
      </w:r>
    </w:p>
    <w:p w14:paraId="441CBCA1" w14:textId="77777777" w:rsidR="00F04396" w:rsidRDefault="00F04396" w:rsidP="0072519F">
      <w:pPr>
        <w:widowControl w:val="0"/>
        <w:spacing w:line="480" w:lineRule="auto"/>
        <w:rPr>
          <w:rFonts w:ascii="Times New Roman" w:hAnsi="Times New Roman" w:cs="Times New Roman"/>
        </w:rPr>
      </w:pPr>
      <w:r w:rsidRPr="006A2704">
        <w:rPr>
          <w:rFonts w:ascii="Times New Roman" w:hAnsi="Times New Roman" w:cs="Times New Roman"/>
        </w:rPr>
        <w:t xml:space="preserve">Wright, C. R. (1960). Functional analysis and mass communication. </w:t>
      </w:r>
      <w:r w:rsidRPr="006A2704">
        <w:rPr>
          <w:rFonts w:ascii="Times New Roman" w:hAnsi="Times New Roman" w:cs="Times New Roman"/>
          <w:i/>
          <w:iCs/>
        </w:rPr>
        <w:t xml:space="preserve">Public Opinion Quarterly, </w:t>
      </w:r>
      <w:r w:rsidRPr="006A2704">
        <w:rPr>
          <w:rFonts w:ascii="Times New Roman" w:hAnsi="Times New Roman" w:cs="Times New Roman"/>
          <w:i/>
          <w:iCs/>
        </w:rPr>
        <w:tab/>
        <w:t>24</w:t>
      </w:r>
      <w:r w:rsidRPr="006A2704">
        <w:rPr>
          <w:rFonts w:ascii="Times New Roman" w:hAnsi="Times New Roman" w:cs="Times New Roman"/>
        </w:rPr>
        <w:t>(4), 605-620.</w:t>
      </w:r>
    </w:p>
    <w:p w14:paraId="6AEB8B95" w14:textId="14BB4652" w:rsidR="00F04396" w:rsidRPr="003666DE" w:rsidRDefault="00F04396" w:rsidP="0072519F">
      <w:pPr>
        <w:widowControl w:val="0"/>
        <w:spacing w:line="480" w:lineRule="auto"/>
        <w:rPr>
          <w:rFonts w:ascii="Times New Roman" w:eastAsia="Times New Roman" w:hAnsi="Times New Roman" w:cs="Times New Roman"/>
        </w:rPr>
      </w:pPr>
      <w:proofErr w:type="spellStart"/>
      <w:r w:rsidRPr="00A711F6">
        <w:rPr>
          <w:rFonts w:ascii="Times New Roman" w:eastAsia="Times New Roman" w:hAnsi="Times New Roman" w:cs="Times New Roman"/>
        </w:rPr>
        <w:t>Xenos</w:t>
      </w:r>
      <w:proofErr w:type="spellEnd"/>
      <w:r w:rsidRPr="00A711F6">
        <w:rPr>
          <w:rFonts w:ascii="Times New Roman" w:eastAsia="Times New Roman" w:hAnsi="Times New Roman" w:cs="Times New Roman"/>
        </w:rPr>
        <w:t xml:space="preserve">, M., </w:t>
      </w:r>
      <w:proofErr w:type="spellStart"/>
      <w:r w:rsidRPr="00A711F6">
        <w:rPr>
          <w:rFonts w:ascii="Times New Roman" w:eastAsia="Times New Roman" w:hAnsi="Times New Roman" w:cs="Times New Roman"/>
        </w:rPr>
        <w:t>Vromen</w:t>
      </w:r>
      <w:proofErr w:type="spellEnd"/>
      <w:r w:rsidRPr="00A711F6">
        <w:rPr>
          <w:rFonts w:ascii="Times New Roman" w:eastAsia="Times New Roman" w:hAnsi="Times New Roman" w:cs="Times New Roman"/>
        </w:rPr>
        <w:t xml:space="preserve">, A., &amp; Loader, B. D. (2014). The great equalizer? Patterns of social media </w:t>
      </w:r>
      <w:r>
        <w:rPr>
          <w:rFonts w:ascii="Times New Roman" w:eastAsia="Times New Roman" w:hAnsi="Times New Roman" w:cs="Times New Roman"/>
        </w:rPr>
        <w:tab/>
      </w:r>
      <w:r w:rsidRPr="00A711F6">
        <w:rPr>
          <w:rFonts w:ascii="Times New Roman" w:eastAsia="Times New Roman" w:hAnsi="Times New Roman" w:cs="Times New Roman"/>
        </w:rPr>
        <w:t xml:space="preserve">use and youth political engagement in three advanced democracies. </w:t>
      </w:r>
      <w:r w:rsidRPr="00A711F6">
        <w:rPr>
          <w:rFonts w:ascii="Times New Roman" w:eastAsia="Times New Roman" w:hAnsi="Times New Roman" w:cs="Times New Roman"/>
          <w:i/>
          <w:iCs/>
        </w:rPr>
        <w:t xml:space="preserve">Information, </w:t>
      </w:r>
      <w:r>
        <w:rPr>
          <w:rFonts w:ascii="Times New Roman" w:eastAsia="Times New Roman" w:hAnsi="Times New Roman" w:cs="Times New Roman"/>
          <w:i/>
          <w:iCs/>
        </w:rPr>
        <w:tab/>
      </w:r>
      <w:r w:rsidRPr="00A711F6">
        <w:rPr>
          <w:rFonts w:ascii="Times New Roman" w:eastAsia="Times New Roman" w:hAnsi="Times New Roman" w:cs="Times New Roman"/>
          <w:i/>
          <w:iCs/>
        </w:rPr>
        <w:t>Communication &amp; Society</w:t>
      </w:r>
      <w:r w:rsidRPr="00A711F6">
        <w:rPr>
          <w:rFonts w:ascii="Times New Roman" w:eastAsia="Times New Roman" w:hAnsi="Times New Roman" w:cs="Times New Roman"/>
        </w:rPr>
        <w:t xml:space="preserve">, </w:t>
      </w:r>
      <w:r w:rsidRPr="00A711F6">
        <w:rPr>
          <w:rFonts w:ascii="Times New Roman" w:eastAsia="Times New Roman" w:hAnsi="Times New Roman" w:cs="Times New Roman"/>
          <w:i/>
          <w:iCs/>
        </w:rPr>
        <w:t>17</w:t>
      </w:r>
      <w:r w:rsidRPr="00A711F6">
        <w:rPr>
          <w:rFonts w:ascii="Times New Roman" w:eastAsia="Times New Roman" w:hAnsi="Times New Roman" w:cs="Times New Roman"/>
        </w:rPr>
        <w:t xml:space="preserve">(2), 151–167. </w:t>
      </w:r>
    </w:p>
    <w:p w14:paraId="3AB60C86" w14:textId="6BBF16B3" w:rsidR="00491756" w:rsidRPr="00555D30" w:rsidRDefault="00491756" w:rsidP="0072519F">
      <w:pPr>
        <w:widowControl w:val="0"/>
        <w:spacing w:line="480" w:lineRule="auto"/>
        <w:rPr>
          <w:rFonts w:ascii="Times New Roman" w:hAnsi="Times New Roman" w:cs="Times New Roman"/>
        </w:rPr>
        <w:sectPr w:rsidR="00491756" w:rsidRPr="00555D30"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C75F91"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F031E" w:rsidRDefault="00B663FD" w:rsidP="00CE415A">
            <w:pPr>
              <w:widowControl w:val="0"/>
              <w:rPr>
                <w:rFonts w:ascii="Times New Roman" w:hAnsi="Times New Roman" w:cs="Times New Roman"/>
              </w:rPr>
            </w:pPr>
            <w:r w:rsidRPr="00DF031E">
              <w:rPr>
                <w:rFonts w:ascii="Times New Roman" w:hAnsi="Times New Roman" w:cs="Times New Roman"/>
              </w:rPr>
              <w:t xml:space="preserve">Table </w:t>
            </w:r>
            <w:r w:rsidR="00F0699C">
              <w:rPr>
                <w:rFonts w:ascii="Times New Roman" w:hAnsi="Times New Roman" w:cs="Times New Roman"/>
              </w:rPr>
              <w:t>1</w:t>
            </w:r>
          </w:p>
          <w:p w14:paraId="0AFEBDB1" w14:textId="77777777" w:rsidR="00B663FD" w:rsidRPr="00DF031E" w:rsidRDefault="00B663FD" w:rsidP="00CE415A">
            <w:pPr>
              <w:widowControl w:val="0"/>
              <w:rPr>
                <w:rFonts w:ascii="Times New Roman" w:hAnsi="Times New Roman" w:cs="Times New Roman"/>
                <w:i/>
                <w:iCs/>
              </w:rPr>
            </w:pPr>
          </w:p>
          <w:p w14:paraId="030C3173" w14:textId="6C6F2466" w:rsidR="00B663FD" w:rsidRDefault="00B663FD" w:rsidP="00CE415A">
            <w:pPr>
              <w:widowControl w:val="0"/>
              <w:rPr>
                <w:rFonts w:ascii="Times New Roman" w:hAnsi="Times New Roman" w:cs="Times New Roman"/>
              </w:rPr>
            </w:pPr>
            <w:r w:rsidRPr="00DF031E">
              <w:rPr>
                <w:rFonts w:ascii="Times New Roman" w:hAnsi="Times New Roman" w:cs="Times New Roman"/>
                <w:i/>
                <w:iCs/>
              </w:rPr>
              <w:t xml:space="preserve">Differences in </w:t>
            </w:r>
            <w:r w:rsidR="00F53652">
              <w:rPr>
                <w:rFonts w:ascii="Times New Roman" w:hAnsi="Times New Roman" w:cs="Times New Roman"/>
                <w:i/>
                <w:iCs/>
              </w:rPr>
              <w:t>Social Media News</w:t>
            </w:r>
            <w:r w:rsidRPr="00DF031E">
              <w:rPr>
                <w:rFonts w:ascii="Times New Roman" w:hAnsi="Times New Roman" w:cs="Times New Roman"/>
                <w:i/>
                <w:iCs/>
              </w:rPr>
              <w:t xml:space="preserve"> Exposure </w:t>
            </w:r>
            <w:r w:rsidR="00F53652">
              <w:rPr>
                <w:rFonts w:ascii="Times New Roman" w:hAnsi="Times New Roman" w:cs="Times New Roman"/>
                <w:i/>
                <w:iCs/>
              </w:rPr>
              <w:t>A</w:t>
            </w:r>
            <w:r w:rsidRPr="00DF031E">
              <w:rPr>
                <w:rFonts w:ascii="Times New Roman" w:hAnsi="Times New Roman" w:cs="Times New Roman"/>
                <w:i/>
                <w:iCs/>
              </w:rPr>
              <w:t xml:space="preserve">mong the </w:t>
            </w:r>
            <w:r w:rsidR="000F10A2" w:rsidRPr="000F10A2">
              <w:rPr>
                <w:rFonts w:ascii="Times New Roman" w:hAnsi="Times New Roman" w:cs="Times New Roman"/>
                <w:i/>
                <w:iCs/>
              </w:rPr>
              <w:t>News Attraction</w:t>
            </w:r>
            <w:r w:rsidR="000F10A2">
              <w:rPr>
                <w:rFonts w:ascii="Times New Roman" w:hAnsi="Times New Roman" w:cs="Times New Roman"/>
              </w:rPr>
              <w:t xml:space="preserve"> </w:t>
            </w:r>
            <w:r w:rsidRPr="00DF031E">
              <w:rPr>
                <w:rFonts w:ascii="Times New Roman" w:hAnsi="Times New Roman" w:cs="Times New Roman"/>
                <w:i/>
                <w:iCs/>
              </w:rPr>
              <w:t>Groups</w:t>
            </w:r>
          </w:p>
        </w:tc>
      </w:tr>
      <w:tr w:rsidR="00C75F91" w14:paraId="5E38756F" w14:textId="77777777" w:rsidTr="00E00B00">
        <w:trPr>
          <w:gridAfter w:val="1"/>
          <w:wAfter w:w="70" w:type="dxa"/>
        </w:trPr>
        <w:tc>
          <w:tcPr>
            <w:tcW w:w="3690" w:type="dxa"/>
            <w:tcBorders>
              <w:left w:val="nil"/>
              <w:bottom w:val="nil"/>
              <w:right w:val="nil"/>
            </w:tcBorders>
          </w:tcPr>
          <w:p w14:paraId="57727AD8" w14:textId="77777777" w:rsidR="00B663FD" w:rsidRDefault="00B663FD" w:rsidP="00CE415A">
            <w:pPr>
              <w:widowControl w:val="0"/>
              <w:rPr>
                <w:rFonts w:ascii="Times New Roman" w:hAnsi="Times New Roman" w:cs="Times New Roman"/>
              </w:rPr>
            </w:pPr>
          </w:p>
        </w:tc>
        <w:tc>
          <w:tcPr>
            <w:tcW w:w="4886" w:type="dxa"/>
            <w:gridSpan w:val="6"/>
            <w:tcBorders>
              <w:left w:val="nil"/>
              <w:bottom w:val="single" w:sz="4" w:space="0" w:color="auto"/>
              <w:right w:val="nil"/>
            </w:tcBorders>
          </w:tcPr>
          <w:p w14:paraId="353D7086" w14:textId="596C16BB" w:rsidR="00B663FD" w:rsidRDefault="00B663FD" w:rsidP="00CE415A">
            <w:pPr>
              <w:widowControl w:val="0"/>
              <w:jc w:val="center"/>
              <w:rPr>
                <w:rFonts w:ascii="Times New Roman" w:hAnsi="Times New Roman" w:cs="Times New Roman"/>
              </w:rPr>
            </w:pPr>
            <w:r>
              <w:rPr>
                <w:rFonts w:ascii="Times New Roman" w:hAnsi="Times New Roman" w:cs="Times New Roman"/>
              </w:rPr>
              <w:t>Incidental Exposure</w:t>
            </w:r>
          </w:p>
        </w:tc>
        <w:tc>
          <w:tcPr>
            <w:tcW w:w="2397" w:type="dxa"/>
            <w:gridSpan w:val="3"/>
            <w:tcBorders>
              <w:left w:val="nil"/>
              <w:bottom w:val="single" w:sz="4" w:space="0" w:color="auto"/>
              <w:right w:val="nil"/>
            </w:tcBorders>
          </w:tcPr>
          <w:p w14:paraId="12E4FFA8" w14:textId="689F0AB7" w:rsidR="00B663FD" w:rsidRDefault="00B663FD" w:rsidP="00CE415A">
            <w:pPr>
              <w:widowControl w:val="0"/>
              <w:jc w:val="center"/>
              <w:rPr>
                <w:rFonts w:ascii="Times New Roman" w:hAnsi="Times New Roman" w:cs="Times New Roman"/>
              </w:rPr>
            </w:pPr>
            <w:r>
              <w:rPr>
                <w:rFonts w:ascii="Times New Roman" w:hAnsi="Times New Roman" w:cs="Times New Roman"/>
              </w:rPr>
              <w:t>Total Exposure</w:t>
            </w:r>
          </w:p>
        </w:tc>
        <w:tc>
          <w:tcPr>
            <w:tcW w:w="2402" w:type="dxa"/>
            <w:gridSpan w:val="3"/>
            <w:tcBorders>
              <w:left w:val="nil"/>
              <w:bottom w:val="single" w:sz="4" w:space="0" w:color="auto"/>
              <w:right w:val="nil"/>
            </w:tcBorders>
          </w:tcPr>
          <w:p w14:paraId="3C9C9622" w14:textId="59F2A368" w:rsidR="00B663FD" w:rsidRDefault="00B663FD" w:rsidP="00CE415A">
            <w:pPr>
              <w:widowControl w:val="0"/>
              <w:jc w:val="center"/>
              <w:rPr>
                <w:rFonts w:ascii="Times New Roman" w:hAnsi="Times New Roman" w:cs="Times New Roman"/>
              </w:rPr>
            </w:pPr>
            <w:r>
              <w:rPr>
                <w:rFonts w:ascii="Times New Roman" w:hAnsi="Times New Roman" w:cs="Times New Roman"/>
              </w:rPr>
              <w:t>Story Exposure</w:t>
            </w:r>
          </w:p>
        </w:tc>
      </w:tr>
      <w:tr w:rsidR="00C75F91"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Default="00B663FD" w:rsidP="00CE415A">
            <w:pPr>
              <w:widowControl w:val="0"/>
              <w:rPr>
                <w:rFonts w:ascii="Times New Roman" w:hAnsi="Times New Roman" w:cs="Times New Roman"/>
              </w:rPr>
            </w:pPr>
          </w:p>
        </w:tc>
        <w:tc>
          <w:tcPr>
            <w:tcW w:w="2426" w:type="dxa"/>
            <w:gridSpan w:val="3"/>
            <w:tcBorders>
              <w:left w:val="nil"/>
              <w:bottom w:val="single" w:sz="4" w:space="0" w:color="auto"/>
              <w:right w:val="nil"/>
            </w:tcBorders>
          </w:tcPr>
          <w:p w14:paraId="702EA2C0" w14:textId="426DA850"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60" w:type="dxa"/>
            <w:gridSpan w:val="3"/>
            <w:tcBorders>
              <w:left w:val="nil"/>
              <w:bottom w:val="single" w:sz="4" w:space="0" w:color="auto"/>
              <w:right w:val="nil"/>
            </w:tcBorders>
          </w:tcPr>
          <w:p w14:paraId="084419E6" w14:textId="2D1E97E1"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c>
          <w:tcPr>
            <w:tcW w:w="2397" w:type="dxa"/>
            <w:gridSpan w:val="3"/>
            <w:tcBorders>
              <w:left w:val="nil"/>
              <w:bottom w:val="single" w:sz="4" w:space="0" w:color="auto"/>
              <w:right w:val="nil"/>
            </w:tcBorders>
          </w:tcPr>
          <w:p w14:paraId="654032EE" w14:textId="299B5FC3" w:rsidR="00B663FD" w:rsidRDefault="00EE5E8C" w:rsidP="00CE415A">
            <w:pPr>
              <w:widowControl w:val="0"/>
              <w:jc w:val="center"/>
              <w:rPr>
                <w:rFonts w:ascii="Times New Roman" w:hAnsi="Times New Roman" w:cs="Times New Roman"/>
              </w:rPr>
            </w:pPr>
            <w:r>
              <w:rPr>
                <w:rFonts w:ascii="Times New Roman" w:hAnsi="Times New Roman" w:cs="Times New Roman"/>
              </w:rPr>
              <w:t>Trait</w:t>
            </w:r>
          </w:p>
        </w:tc>
        <w:tc>
          <w:tcPr>
            <w:tcW w:w="2402" w:type="dxa"/>
            <w:gridSpan w:val="3"/>
            <w:tcBorders>
              <w:left w:val="nil"/>
              <w:bottom w:val="single" w:sz="4" w:space="0" w:color="auto"/>
              <w:right w:val="nil"/>
            </w:tcBorders>
          </w:tcPr>
          <w:p w14:paraId="66DFF53F" w14:textId="0AF326A7" w:rsidR="00B663FD" w:rsidRDefault="00EE5E8C" w:rsidP="00CE415A">
            <w:pPr>
              <w:widowControl w:val="0"/>
              <w:jc w:val="center"/>
              <w:rPr>
                <w:rFonts w:ascii="Times New Roman" w:hAnsi="Times New Roman" w:cs="Times New Roman"/>
              </w:rPr>
            </w:pPr>
            <w:r>
              <w:rPr>
                <w:rFonts w:ascii="Times New Roman" w:hAnsi="Times New Roman" w:cs="Times New Roman"/>
              </w:rPr>
              <w:t>State</w:t>
            </w:r>
          </w:p>
        </w:tc>
      </w:tr>
      <w:tr w:rsidR="00C75F91"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Fixed Effects</w:t>
            </w:r>
          </w:p>
        </w:tc>
        <w:tc>
          <w:tcPr>
            <w:tcW w:w="1232" w:type="dxa"/>
            <w:gridSpan w:val="2"/>
            <w:tcBorders>
              <w:left w:val="nil"/>
              <w:bottom w:val="single" w:sz="4" w:space="0" w:color="auto"/>
              <w:right w:val="nil"/>
            </w:tcBorders>
          </w:tcPr>
          <w:p w14:paraId="2320E1C6" w14:textId="3D8D707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3F823BCD" w14:textId="4A938A2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66" w:type="dxa"/>
            <w:gridSpan w:val="2"/>
            <w:tcBorders>
              <w:left w:val="nil"/>
              <w:bottom w:val="single" w:sz="4" w:space="0" w:color="auto"/>
              <w:right w:val="nil"/>
            </w:tcBorders>
          </w:tcPr>
          <w:p w14:paraId="023CFD45" w14:textId="356A4C07"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4" w:type="dxa"/>
            <w:tcBorders>
              <w:left w:val="nil"/>
              <w:bottom w:val="single" w:sz="4" w:space="0" w:color="auto"/>
              <w:right w:val="nil"/>
            </w:tcBorders>
          </w:tcPr>
          <w:p w14:paraId="78CCF2B7" w14:textId="0822D0F3"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9884E97" w14:textId="326B6201"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195" w:type="dxa"/>
            <w:tcBorders>
              <w:left w:val="nil"/>
              <w:bottom w:val="single" w:sz="4" w:space="0" w:color="auto"/>
              <w:right w:val="nil"/>
            </w:tcBorders>
          </w:tcPr>
          <w:p w14:paraId="2D3BEE38" w14:textId="1B1FB5CC"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c>
          <w:tcPr>
            <w:tcW w:w="1202" w:type="dxa"/>
            <w:gridSpan w:val="2"/>
            <w:tcBorders>
              <w:left w:val="nil"/>
              <w:bottom w:val="single" w:sz="4" w:space="0" w:color="auto"/>
              <w:right w:val="nil"/>
            </w:tcBorders>
          </w:tcPr>
          <w:p w14:paraId="6F2E9B61" w14:textId="5641480A" w:rsidR="00672FDF" w:rsidRDefault="00672FDF" w:rsidP="00CE415A">
            <w:pPr>
              <w:widowControl w:val="0"/>
              <w:jc w:val="center"/>
              <w:rPr>
                <w:rFonts w:ascii="Times New Roman" w:hAnsi="Times New Roman" w:cs="Times New Roman"/>
              </w:rPr>
            </w:pPr>
            <w:r w:rsidRPr="00672FDF">
              <w:rPr>
                <w:rFonts w:ascii="Times New Roman" w:hAnsi="Times New Roman" w:cs="Times New Roman"/>
              </w:rPr>
              <w:t>β</w:t>
            </w:r>
          </w:p>
        </w:tc>
        <w:tc>
          <w:tcPr>
            <w:tcW w:w="1200" w:type="dxa"/>
            <w:tcBorders>
              <w:left w:val="nil"/>
              <w:bottom w:val="single" w:sz="4" w:space="0" w:color="auto"/>
              <w:right w:val="nil"/>
            </w:tcBorders>
          </w:tcPr>
          <w:p w14:paraId="6A0BCB8D" w14:textId="0310F7F7" w:rsidR="00672FDF" w:rsidRPr="00672FDF" w:rsidRDefault="00672FDF" w:rsidP="00CE415A">
            <w:pPr>
              <w:widowControl w:val="0"/>
              <w:jc w:val="center"/>
              <w:rPr>
                <w:rFonts w:ascii="Times New Roman" w:hAnsi="Times New Roman" w:cs="Times New Roman"/>
                <w:i/>
                <w:iCs/>
              </w:rPr>
            </w:pPr>
            <w:r w:rsidRPr="00672FDF">
              <w:rPr>
                <w:rFonts w:ascii="Times New Roman" w:hAnsi="Times New Roman" w:cs="Times New Roman"/>
                <w:i/>
                <w:iCs/>
              </w:rPr>
              <w:t>SE</w:t>
            </w:r>
          </w:p>
        </w:tc>
      </w:tr>
      <w:tr w:rsidR="00C75F91" w14:paraId="572A057F" w14:textId="77777777" w:rsidTr="00E00B00">
        <w:trPr>
          <w:gridAfter w:val="1"/>
          <w:wAfter w:w="70" w:type="dxa"/>
        </w:trPr>
        <w:tc>
          <w:tcPr>
            <w:tcW w:w="3690" w:type="dxa"/>
            <w:tcBorders>
              <w:left w:val="nil"/>
              <w:bottom w:val="nil"/>
              <w:right w:val="nil"/>
            </w:tcBorders>
          </w:tcPr>
          <w:p w14:paraId="1AC4FFF1" w14:textId="6122B620" w:rsidR="00906665" w:rsidRDefault="00444FB9"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232" w:type="dxa"/>
            <w:gridSpan w:val="2"/>
            <w:tcBorders>
              <w:left w:val="nil"/>
              <w:bottom w:val="nil"/>
              <w:right w:val="nil"/>
            </w:tcBorders>
          </w:tcPr>
          <w:p w14:paraId="129B718F" w14:textId="60A806E6"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1.15***</w:t>
            </w:r>
          </w:p>
        </w:tc>
        <w:tc>
          <w:tcPr>
            <w:tcW w:w="1194" w:type="dxa"/>
            <w:tcBorders>
              <w:left w:val="nil"/>
              <w:bottom w:val="nil"/>
              <w:right w:val="nil"/>
            </w:tcBorders>
          </w:tcPr>
          <w:p w14:paraId="7060267B" w14:textId="74BB92BC" w:rsidR="00906665" w:rsidRDefault="006E226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left w:val="nil"/>
              <w:bottom w:val="nil"/>
              <w:right w:val="nil"/>
            </w:tcBorders>
          </w:tcPr>
          <w:p w14:paraId="33B12AFB" w14:textId="3D35E380"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-2</w:t>
            </w:r>
            <w:r w:rsidR="004A77D0">
              <w:rPr>
                <w:rFonts w:ascii="Times New Roman" w:hAnsi="Times New Roman" w:cs="Times New Roman"/>
              </w:rPr>
              <w:t>.</w:t>
            </w:r>
            <w:r w:rsidR="00AF6F9E">
              <w:rPr>
                <w:rFonts w:ascii="Times New Roman" w:hAnsi="Times New Roman" w:cs="Times New Roman"/>
              </w:rPr>
              <w:t>07</w:t>
            </w:r>
            <w:r>
              <w:rPr>
                <w:rFonts w:ascii="Times New Roman" w:hAnsi="Times New Roman" w:cs="Times New Roman"/>
              </w:rPr>
              <w:t>***</w:t>
            </w:r>
          </w:p>
        </w:tc>
        <w:tc>
          <w:tcPr>
            <w:tcW w:w="1194" w:type="dxa"/>
            <w:tcBorders>
              <w:left w:val="nil"/>
              <w:bottom w:val="nil"/>
              <w:right w:val="nil"/>
            </w:tcBorders>
          </w:tcPr>
          <w:p w14:paraId="2ECAA10C" w14:textId="5FACA03A" w:rsidR="00906665" w:rsidRDefault="00AF6F9E" w:rsidP="00CE415A">
            <w:pPr>
              <w:widowControl w:val="0"/>
              <w:tabs>
                <w:tab w:val="decimal" w:pos="353"/>
              </w:tabs>
              <w:rPr>
                <w:rFonts w:ascii="Times New Roman" w:hAnsi="Times New Roman" w:cs="Times New Roman"/>
              </w:rPr>
            </w:pPr>
            <w:r>
              <w:rPr>
                <w:rFonts w:ascii="Times New Roman" w:hAnsi="Times New Roman" w:cs="Times New Roman"/>
              </w:rPr>
              <w:t>0.13</w:t>
            </w:r>
          </w:p>
        </w:tc>
        <w:tc>
          <w:tcPr>
            <w:tcW w:w="1202" w:type="dxa"/>
            <w:gridSpan w:val="2"/>
            <w:tcBorders>
              <w:left w:val="nil"/>
              <w:bottom w:val="nil"/>
              <w:right w:val="nil"/>
            </w:tcBorders>
          </w:tcPr>
          <w:p w14:paraId="2E91163D" w14:textId="5375889B" w:rsidR="00906665" w:rsidRDefault="009E3EEB" w:rsidP="00CE415A">
            <w:pPr>
              <w:widowControl w:val="0"/>
              <w:tabs>
                <w:tab w:val="decimal" w:pos="260"/>
              </w:tabs>
              <w:rPr>
                <w:rFonts w:ascii="Times New Roman" w:hAnsi="Times New Roman" w:cs="Times New Roman"/>
              </w:rPr>
            </w:pPr>
            <w:r>
              <w:rPr>
                <w:rFonts w:ascii="Times New Roman" w:hAnsi="Times New Roman" w:cs="Times New Roman"/>
              </w:rPr>
              <w:t>1.12***</w:t>
            </w:r>
          </w:p>
        </w:tc>
        <w:tc>
          <w:tcPr>
            <w:tcW w:w="1195" w:type="dxa"/>
            <w:tcBorders>
              <w:left w:val="nil"/>
              <w:bottom w:val="nil"/>
              <w:right w:val="nil"/>
            </w:tcBorders>
          </w:tcPr>
          <w:p w14:paraId="0F0EE393" w14:textId="605065A2" w:rsidR="00906665" w:rsidRDefault="009E3EEB" w:rsidP="00CE415A">
            <w:pPr>
              <w:widowControl w:val="0"/>
              <w:tabs>
                <w:tab w:val="decimal" w:pos="340"/>
              </w:tabs>
              <w:rPr>
                <w:rFonts w:ascii="Times New Roman" w:hAnsi="Times New Roman" w:cs="Times New Roman"/>
              </w:rPr>
            </w:pPr>
            <w:r>
              <w:rPr>
                <w:rFonts w:ascii="Times New Roman" w:hAnsi="Times New Roman" w:cs="Times New Roman"/>
              </w:rPr>
              <w:t>0.06</w:t>
            </w:r>
          </w:p>
        </w:tc>
        <w:tc>
          <w:tcPr>
            <w:tcW w:w="1202" w:type="dxa"/>
            <w:gridSpan w:val="2"/>
            <w:tcBorders>
              <w:left w:val="nil"/>
              <w:bottom w:val="nil"/>
              <w:right w:val="nil"/>
            </w:tcBorders>
          </w:tcPr>
          <w:p w14:paraId="493D47D5" w14:textId="288C5A49" w:rsidR="00906665" w:rsidRDefault="003157E7" w:rsidP="00CE415A">
            <w:pPr>
              <w:widowControl w:val="0"/>
              <w:tabs>
                <w:tab w:val="decimal" w:pos="260"/>
              </w:tabs>
              <w:rPr>
                <w:rFonts w:ascii="Times New Roman" w:hAnsi="Times New Roman" w:cs="Times New Roman"/>
              </w:rPr>
            </w:pPr>
            <w:r>
              <w:rPr>
                <w:rFonts w:ascii="Times New Roman" w:hAnsi="Times New Roman" w:cs="Times New Roman"/>
              </w:rPr>
              <w:t>-1.73***</w:t>
            </w:r>
          </w:p>
        </w:tc>
        <w:tc>
          <w:tcPr>
            <w:tcW w:w="1200" w:type="dxa"/>
            <w:tcBorders>
              <w:left w:val="nil"/>
              <w:bottom w:val="nil"/>
              <w:right w:val="nil"/>
            </w:tcBorders>
          </w:tcPr>
          <w:p w14:paraId="4EF99084" w14:textId="6CE414E7" w:rsidR="00906665" w:rsidRDefault="003157E7" w:rsidP="00CE415A">
            <w:pPr>
              <w:widowControl w:val="0"/>
              <w:tabs>
                <w:tab w:val="decimal" w:pos="370"/>
              </w:tabs>
              <w:rPr>
                <w:rFonts w:ascii="Times New Roman" w:hAnsi="Times New Roman" w:cs="Times New Roman"/>
              </w:rPr>
            </w:pPr>
            <w:r>
              <w:rPr>
                <w:rFonts w:ascii="Times New Roman" w:hAnsi="Times New Roman" w:cs="Times New Roman"/>
              </w:rPr>
              <w:t>0.11</w:t>
            </w:r>
          </w:p>
        </w:tc>
      </w:tr>
      <w:tr w:rsidR="00444FB9"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Default="00444FB9"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232" w:type="dxa"/>
            <w:gridSpan w:val="2"/>
            <w:tcBorders>
              <w:top w:val="nil"/>
              <w:left w:val="nil"/>
              <w:bottom w:val="nil"/>
              <w:right w:val="nil"/>
            </w:tcBorders>
          </w:tcPr>
          <w:p w14:paraId="49965D27" w14:textId="77777777" w:rsidR="00444FB9" w:rsidRDefault="00444FB9" w:rsidP="00CE415A">
            <w:pPr>
              <w:widowControl w:val="0"/>
              <w:tabs>
                <w:tab w:val="decimal" w:pos="350"/>
              </w:tabs>
              <w:rPr>
                <w:rFonts w:ascii="Times New Roman" w:hAnsi="Times New Roman" w:cs="Times New Roman"/>
              </w:rPr>
            </w:pPr>
          </w:p>
        </w:tc>
        <w:tc>
          <w:tcPr>
            <w:tcW w:w="1194" w:type="dxa"/>
            <w:tcBorders>
              <w:top w:val="nil"/>
              <w:left w:val="nil"/>
              <w:bottom w:val="nil"/>
              <w:right w:val="nil"/>
            </w:tcBorders>
          </w:tcPr>
          <w:p w14:paraId="28808F9D" w14:textId="77777777" w:rsidR="00444FB9" w:rsidRDefault="00444FB9" w:rsidP="00CE415A">
            <w:pPr>
              <w:widowControl w:val="0"/>
              <w:tabs>
                <w:tab w:val="decimal" w:pos="350"/>
              </w:tabs>
              <w:rPr>
                <w:rFonts w:ascii="Times New Roman" w:hAnsi="Times New Roman" w:cs="Times New Roman"/>
              </w:rPr>
            </w:pPr>
          </w:p>
        </w:tc>
        <w:tc>
          <w:tcPr>
            <w:tcW w:w="1266" w:type="dxa"/>
            <w:gridSpan w:val="2"/>
            <w:tcBorders>
              <w:top w:val="nil"/>
              <w:left w:val="nil"/>
              <w:bottom w:val="nil"/>
              <w:right w:val="nil"/>
            </w:tcBorders>
          </w:tcPr>
          <w:p w14:paraId="671249D5" w14:textId="77777777" w:rsidR="00444FB9" w:rsidRDefault="00444FB9" w:rsidP="00CE415A">
            <w:pPr>
              <w:widowControl w:val="0"/>
              <w:tabs>
                <w:tab w:val="decimal" w:pos="353"/>
              </w:tabs>
              <w:rPr>
                <w:rFonts w:ascii="Times New Roman" w:hAnsi="Times New Roman" w:cs="Times New Roman"/>
              </w:rPr>
            </w:pPr>
          </w:p>
        </w:tc>
        <w:tc>
          <w:tcPr>
            <w:tcW w:w="1194" w:type="dxa"/>
            <w:tcBorders>
              <w:top w:val="nil"/>
              <w:left w:val="nil"/>
              <w:bottom w:val="nil"/>
              <w:right w:val="nil"/>
            </w:tcBorders>
          </w:tcPr>
          <w:p w14:paraId="43A75B60" w14:textId="77777777" w:rsidR="00444FB9" w:rsidRDefault="00444FB9" w:rsidP="00CE415A">
            <w:pPr>
              <w:widowControl w:val="0"/>
              <w:tabs>
                <w:tab w:val="decimal" w:pos="353"/>
              </w:tabs>
              <w:rPr>
                <w:rFonts w:ascii="Times New Roman" w:hAnsi="Times New Roman" w:cs="Times New Roman"/>
              </w:rPr>
            </w:pPr>
          </w:p>
        </w:tc>
        <w:tc>
          <w:tcPr>
            <w:tcW w:w="1202" w:type="dxa"/>
            <w:gridSpan w:val="2"/>
            <w:tcBorders>
              <w:top w:val="nil"/>
              <w:left w:val="nil"/>
              <w:bottom w:val="nil"/>
              <w:right w:val="nil"/>
            </w:tcBorders>
          </w:tcPr>
          <w:p w14:paraId="06695A67" w14:textId="77777777" w:rsidR="00444FB9" w:rsidRDefault="00444FB9" w:rsidP="00CE415A">
            <w:pPr>
              <w:widowControl w:val="0"/>
              <w:tabs>
                <w:tab w:val="decimal" w:pos="260"/>
              </w:tabs>
              <w:rPr>
                <w:rFonts w:ascii="Times New Roman" w:hAnsi="Times New Roman" w:cs="Times New Roman"/>
              </w:rPr>
            </w:pPr>
          </w:p>
        </w:tc>
        <w:tc>
          <w:tcPr>
            <w:tcW w:w="1195" w:type="dxa"/>
            <w:tcBorders>
              <w:top w:val="nil"/>
              <w:left w:val="nil"/>
              <w:bottom w:val="nil"/>
              <w:right w:val="nil"/>
            </w:tcBorders>
          </w:tcPr>
          <w:p w14:paraId="12BDE3CF" w14:textId="77777777" w:rsidR="00444FB9" w:rsidRDefault="00444FB9" w:rsidP="00CE415A">
            <w:pPr>
              <w:widowControl w:val="0"/>
              <w:tabs>
                <w:tab w:val="decimal" w:pos="340"/>
              </w:tabs>
              <w:rPr>
                <w:rFonts w:ascii="Times New Roman" w:hAnsi="Times New Roman" w:cs="Times New Roman"/>
              </w:rPr>
            </w:pPr>
          </w:p>
        </w:tc>
        <w:tc>
          <w:tcPr>
            <w:tcW w:w="1202" w:type="dxa"/>
            <w:gridSpan w:val="2"/>
            <w:tcBorders>
              <w:top w:val="nil"/>
              <w:left w:val="nil"/>
              <w:bottom w:val="nil"/>
              <w:right w:val="nil"/>
            </w:tcBorders>
          </w:tcPr>
          <w:p w14:paraId="19D92D21" w14:textId="77777777" w:rsidR="00444FB9" w:rsidRDefault="00444FB9" w:rsidP="00CE415A">
            <w:pPr>
              <w:widowControl w:val="0"/>
              <w:tabs>
                <w:tab w:val="decimal" w:pos="260"/>
              </w:tabs>
              <w:rPr>
                <w:rFonts w:ascii="Times New Roman" w:hAnsi="Times New Roman" w:cs="Times New Roman"/>
              </w:rPr>
            </w:pPr>
          </w:p>
        </w:tc>
        <w:tc>
          <w:tcPr>
            <w:tcW w:w="1200" w:type="dxa"/>
            <w:tcBorders>
              <w:top w:val="nil"/>
              <w:left w:val="nil"/>
              <w:bottom w:val="nil"/>
              <w:right w:val="nil"/>
            </w:tcBorders>
          </w:tcPr>
          <w:p w14:paraId="3BA515EB" w14:textId="77777777" w:rsidR="00444FB9" w:rsidRDefault="00444FB9" w:rsidP="00CE415A">
            <w:pPr>
              <w:widowControl w:val="0"/>
              <w:tabs>
                <w:tab w:val="decimal" w:pos="370"/>
              </w:tabs>
              <w:rPr>
                <w:rFonts w:ascii="Times New Roman" w:hAnsi="Times New Roman" w:cs="Times New Roman"/>
              </w:rPr>
            </w:pPr>
          </w:p>
        </w:tc>
      </w:tr>
      <w:tr w:rsidR="00444FB9"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Default="00444FB9" w:rsidP="00CE415A">
            <w:pPr>
              <w:widowControl w:val="0"/>
              <w:ind w:left="720"/>
              <w:rPr>
                <w:rFonts w:ascii="Times New Roman" w:hAnsi="Times New Roman" w:cs="Times New Roman"/>
              </w:rPr>
            </w:pPr>
            <w:r>
              <w:rPr>
                <w:rFonts w:ascii="Times New Roman" w:hAnsi="Times New Roman" w:cs="Times New Roman"/>
              </w:rPr>
              <w:t>Medium—Unmotivated</w:t>
            </w:r>
          </w:p>
        </w:tc>
        <w:tc>
          <w:tcPr>
            <w:tcW w:w="1232" w:type="dxa"/>
            <w:gridSpan w:val="2"/>
            <w:tcBorders>
              <w:top w:val="nil"/>
              <w:left w:val="nil"/>
              <w:bottom w:val="nil"/>
              <w:right w:val="nil"/>
            </w:tcBorders>
          </w:tcPr>
          <w:p w14:paraId="5EC133DB" w14:textId="1166DAFB"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0.62***</w:t>
            </w:r>
          </w:p>
        </w:tc>
        <w:tc>
          <w:tcPr>
            <w:tcW w:w="1194" w:type="dxa"/>
            <w:tcBorders>
              <w:top w:val="nil"/>
              <w:left w:val="nil"/>
              <w:bottom w:val="nil"/>
              <w:right w:val="nil"/>
            </w:tcBorders>
          </w:tcPr>
          <w:p w14:paraId="34EF4009" w14:textId="4C3982BF"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266" w:type="dxa"/>
            <w:gridSpan w:val="2"/>
            <w:tcBorders>
              <w:top w:val="nil"/>
              <w:left w:val="nil"/>
              <w:bottom w:val="nil"/>
              <w:right w:val="nil"/>
            </w:tcBorders>
          </w:tcPr>
          <w:p w14:paraId="59786D30" w14:textId="000D7ABE"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68*</w:t>
            </w:r>
            <w:r>
              <w:rPr>
                <w:rFonts w:ascii="Times New Roman" w:hAnsi="Times New Roman" w:cs="Times New Roman"/>
              </w:rPr>
              <w:t>**</w:t>
            </w:r>
          </w:p>
        </w:tc>
        <w:tc>
          <w:tcPr>
            <w:tcW w:w="1194" w:type="dxa"/>
            <w:tcBorders>
              <w:top w:val="nil"/>
              <w:left w:val="nil"/>
              <w:bottom w:val="nil"/>
              <w:right w:val="nil"/>
            </w:tcBorders>
          </w:tcPr>
          <w:p w14:paraId="7C01B50F" w14:textId="1AED3309"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0.1</w:t>
            </w:r>
            <w:r w:rsidR="00AF6F9E">
              <w:rPr>
                <w:rFonts w:ascii="Times New Roman" w:hAnsi="Times New Roman" w:cs="Times New Roman"/>
              </w:rPr>
              <w:t>3</w:t>
            </w:r>
          </w:p>
        </w:tc>
        <w:tc>
          <w:tcPr>
            <w:tcW w:w="1202" w:type="dxa"/>
            <w:gridSpan w:val="2"/>
            <w:tcBorders>
              <w:top w:val="nil"/>
              <w:left w:val="nil"/>
              <w:bottom w:val="nil"/>
              <w:right w:val="nil"/>
            </w:tcBorders>
          </w:tcPr>
          <w:p w14:paraId="688BEC7E" w14:textId="53AE74DC" w:rsidR="00444FB9" w:rsidRDefault="009E3EEB" w:rsidP="00CE415A">
            <w:pPr>
              <w:widowControl w:val="0"/>
              <w:tabs>
                <w:tab w:val="decimal" w:pos="260"/>
              </w:tabs>
              <w:rPr>
                <w:rFonts w:ascii="Times New Roman" w:hAnsi="Times New Roman" w:cs="Times New Roman"/>
              </w:rPr>
            </w:pPr>
            <w:r>
              <w:rPr>
                <w:rFonts w:ascii="Times New Roman" w:hAnsi="Times New Roman" w:cs="Times New Roman"/>
              </w:rPr>
              <w:t>0.79***</w:t>
            </w:r>
          </w:p>
        </w:tc>
        <w:tc>
          <w:tcPr>
            <w:tcW w:w="1195" w:type="dxa"/>
            <w:tcBorders>
              <w:top w:val="nil"/>
              <w:left w:val="nil"/>
              <w:bottom w:val="nil"/>
              <w:right w:val="nil"/>
            </w:tcBorders>
          </w:tcPr>
          <w:p w14:paraId="5AFC9B47" w14:textId="0CFCB786"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0.05</w:t>
            </w:r>
          </w:p>
        </w:tc>
        <w:tc>
          <w:tcPr>
            <w:tcW w:w="1202" w:type="dxa"/>
            <w:gridSpan w:val="2"/>
            <w:tcBorders>
              <w:top w:val="nil"/>
              <w:left w:val="nil"/>
              <w:bottom w:val="nil"/>
              <w:right w:val="nil"/>
            </w:tcBorders>
          </w:tcPr>
          <w:p w14:paraId="27DDD626" w14:textId="6CB11E1C" w:rsidR="00444FB9" w:rsidRDefault="00444FB9" w:rsidP="00CE415A">
            <w:pPr>
              <w:widowControl w:val="0"/>
              <w:tabs>
                <w:tab w:val="decimal" w:pos="260"/>
              </w:tabs>
              <w:rPr>
                <w:rFonts w:ascii="Times New Roman" w:hAnsi="Times New Roman" w:cs="Times New Roman"/>
              </w:rPr>
            </w:pPr>
            <w:r>
              <w:rPr>
                <w:rFonts w:ascii="Times New Roman" w:hAnsi="Times New Roman" w:cs="Times New Roman"/>
              </w:rPr>
              <w:t>0.</w:t>
            </w:r>
            <w:r w:rsidR="003157E7">
              <w:rPr>
                <w:rFonts w:ascii="Times New Roman" w:hAnsi="Times New Roman" w:cs="Times New Roman"/>
              </w:rPr>
              <w:t>75</w:t>
            </w:r>
            <w:r>
              <w:rPr>
                <w:rFonts w:ascii="Times New Roman" w:hAnsi="Times New Roman" w:cs="Times New Roman"/>
              </w:rPr>
              <w:t>***</w:t>
            </w:r>
          </w:p>
        </w:tc>
        <w:tc>
          <w:tcPr>
            <w:tcW w:w="1200" w:type="dxa"/>
            <w:tcBorders>
              <w:top w:val="nil"/>
              <w:left w:val="nil"/>
              <w:bottom w:val="nil"/>
              <w:right w:val="nil"/>
            </w:tcBorders>
          </w:tcPr>
          <w:p w14:paraId="046D441A" w14:textId="795ED3A8" w:rsidR="00444FB9" w:rsidRDefault="00444FB9" w:rsidP="00CE415A">
            <w:pPr>
              <w:widowControl w:val="0"/>
              <w:tabs>
                <w:tab w:val="decimal" w:pos="370"/>
              </w:tabs>
              <w:rPr>
                <w:rFonts w:ascii="Times New Roman" w:hAnsi="Times New Roman" w:cs="Times New Roman"/>
              </w:rPr>
            </w:pPr>
            <w:r>
              <w:rPr>
                <w:rFonts w:ascii="Times New Roman" w:hAnsi="Times New Roman" w:cs="Times New Roman"/>
              </w:rPr>
              <w:t>0.1</w:t>
            </w:r>
            <w:r w:rsidR="003157E7">
              <w:rPr>
                <w:rFonts w:ascii="Times New Roman" w:hAnsi="Times New Roman" w:cs="Times New Roman"/>
              </w:rPr>
              <w:t>2</w:t>
            </w:r>
          </w:p>
        </w:tc>
      </w:tr>
      <w:tr w:rsidR="00444FB9"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Default="00444FB9"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232" w:type="dxa"/>
            <w:gridSpan w:val="2"/>
            <w:tcBorders>
              <w:top w:val="nil"/>
              <w:left w:val="nil"/>
              <w:bottom w:val="nil"/>
              <w:right w:val="nil"/>
            </w:tcBorders>
          </w:tcPr>
          <w:p w14:paraId="48C864E5" w14:textId="3B7CFA6E"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0.36***</w:t>
            </w:r>
          </w:p>
        </w:tc>
        <w:tc>
          <w:tcPr>
            <w:tcW w:w="1194" w:type="dxa"/>
            <w:tcBorders>
              <w:top w:val="nil"/>
              <w:left w:val="nil"/>
              <w:bottom w:val="nil"/>
              <w:right w:val="nil"/>
            </w:tcBorders>
          </w:tcPr>
          <w:p w14:paraId="4AD36FF8" w14:textId="1A1A0143" w:rsidR="00444FB9" w:rsidRDefault="00444FB9" w:rsidP="00CE415A">
            <w:pPr>
              <w:widowControl w:val="0"/>
              <w:tabs>
                <w:tab w:val="decimal" w:pos="350"/>
              </w:tabs>
              <w:rPr>
                <w:rFonts w:ascii="Times New Roman" w:hAnsi="Times New Roman" w:cs="Times New Roman"/>
              </w:rPr>
            </w:pPr>
            <w:r>
              <w:rPr>
                <w:rFonts w:ascii="Times New Roman" w:hAnsi="Times New Roman" w:cs="Times New Roman"/>
              </w:rPr>
              <w:t>0.</w:t>
            </w:r>
            <w:r w:rsidR="006E2265">
              <w:rPr>
                <w:rFonts w:ascii="Times New Roman" w:hAnsi="Times New Roman" w:cs="Times New Roman"/>
              </w:rPr>
              <w:t>08</w:t>
            </w:r>
          </w:p>
        </w:tc>
        <w:tc>
          <w:tcPr>
            <w:tcW w:w="1266" w:type="dxa"/>
            <w:gridSpan w:val="2"/>
            <w:tcBorders>
              <w:top w:val="nil"/>
              <w:left w:val="nil"/>
              <w:bottom w:val="nil"/>
              <w:right w:val="nil"/>
            </w:tcBorders>
          </w:tcPr>
          <w:p w14:paraId="2C7B6193" w14:textId="79FA5B0A"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0.78***</w:t>
            </w:r>
          </w:p>
        </w:tc>
        <w:tc>
          <w:tcPr>
            <w:tcW w:w="1194" w:type="dxa"/>
            <w:tcBorders>
              <w:top w:val="nil"/>
              <w:left w:val="nil"/>
              <w:bottom w:val="nil"/>
              <w:right w:val="nil"/>
            </w:tcBorders>
          </w:tcPr>
          <w:p w14:paraId="145B0E23" w14:textId="548E1938" w:rsidR="00444FB9" w:rsidRDefault="00444FB9" w:rsidP="00CE415A">
            <w:pPr>
              <w:widowControl w:val="0"/>
              <w:tabs>
                <w:tab w:val="decimal" w:pos="353"/>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16</w:t>
            </w:r>
          </w:p>
        </w:tc>
        <w:tc>
          <w:tcPr>
            <w:tcW w:w="1202" w:type="dxa"/>
            <w:gridSpan w:val="2"/>
            <w:tcBorders>
              <w:top w:val="nil"/>
              <w:left w:val="nil"/>
              <w:bottom w:val="nil"/>
              <w:right w:val="nil"/>
            </w:tcBorders>
          </w:tcPr>
          <w:p w14:paraId="0439FE01" w14:textId="1492CC0C"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1.22***</w:t>
            </w:r>
          </w:p>
        </w:tc>
        <w:tc>
          <w:tcPr>
            <w:tcW w:w="1195" w:type="dxa"/>
            <w:tcBorders>
              <w:top w:val="nil"/>
              <w:left w:val="nil"/>
              <w:bottom w:val="nil"/>
              <w:right w:val="nil"/>
            </w:tcBorders>
          </w:tcPr>
          <w:p w14:paraId="3FD22310" w14:textId="375F4AC1" w:rsidR="00444FB9" w:rsidRDefault="00444FB9"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07</w:t>
            </w:r>
          </w:p>
        </w:tc>
        <w:tc>
          <w:tcPr>
            <w:tcW w:w="1202" w:type="dxa"/>
            <w:gridSpan w:val="2"/>
            <w:tcBorders>
              <w:top w:val="nil"/>
              <w:left w:val="nil"/>
              <w:bottom w:val="nil"/>
              <w:right w:val="nil"/>
            </w:tcBorders>
          </w:tcPr>
          <w:p w14:paraId="7B97E737" w14:textId="339CCDB7"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1.18***</w:t>
            </w:r>
          </w:p>
        </w:tc>
        <w:tc>
          <w:tcPr>
            <w:tcW w:w="1200" w:type="dxa"/>
            <w:tcBorders>
              <w:top w:val="nil"/>
              <w:left w:val="nil"/>
              <w:bottom w:val="nil"/>
              <w:right w:val="nil"/>
            </w:tcBorders>
          </w:tcPr>
          <w:p w14:paraId="0D8E10FC" w14:textId="3E0CAE2B"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0.13</w:t>
            </w:r>
          </w:p>
        </w:tc>
      </w:tr>
      <w:tr w:rsidR="00444FB9"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Default="00444FB9" w:rsidP="00CE415A">
            <w:pPr>
              <w:widowControl w:val="0"/>
              <w:ind w:left="720"/>
              <w:rPr>
                <w:rFonts w:ascii="Times New Roman" w:hAnsi="Times New Roman" w:cs="Times New Roman"/>
              </w:rPr>
            </w:pPr>
            <w:r>
              <w:rPr>
                <w:rFonts w:ascii="Times New Roman" w:hAnsi="Times New Roman" w:cs="Times New Roman"/>
              </w:rPr>
              <w:t>High</w:t>
            </w:r>
          </w:p>
        </w:tc>
        <w:tc>
          <w:tcPr>
            <w:tcW w:w="1232" w:type="dxa"/>
            <w:gridSpan w:val="2"/>
            <w:tcBorders>
              <w:top w:val="nil"/>
              <w:left w:val="nil"/>
              <w:bottom w:val="nil"/>
              <w:right w:val="nil"/>
            </w:tcBorders>
          </w:tcPr>
          <w:p w14:paraId="29310052" w14:textId="6A87F983"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-0.16</w:t>
            </w:r>
          </w:p>
        </w:tc>
        <w:tc>
          <w:tcPr>
            <w:tcW w:w="1194" w:type="dxa"/>
            <w:tcBorders>
              <w:top w:val="nil"/>
              <w:left w:val="nil"/>
              <w:bottom w:val="nil"/>
              <w:right w:val="nil"/>
            </w:tcBorders>
          </w:tcPr>
          <w:p w14:paraId="57E61F35" w14:textId="28D028D9" w:rsidR="00444FB9" w:rsidRDefault="006E2265"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324810CB" w14:textId="3F9ACB6D"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0.40</w:t>
            </w:r>
          </w:p>
        </w:tc>
        <w:tc>
          <w:tcPr>
            <w:tcW w:w="1194" w:type="dxa"/>
            <w:tcBorders>
              <w:top w:val="nil"/>
              <w:left w:val="nil"/>
              <w:bottom w:val="nil"/>
              <w:right w:val="nil"/>
            </w:tcBorders>
          </w:tcPr>
          <w:p w14:paraId="11B8FBBD" w14:textId="7237D942" w:rsidR="00444FB9" w:rsidRDefault="00AF6F9E" w:rsidP="00CE415A">
            <w:pPr>
              <w:widowControl w:val="0"/>
              <w:tabs>
                <w:tab w:val="decimal" w:pos="353"/>
              </w:tabs>
              <w:rPr>
                <w:rFonts w:ascii="Times New Roman" w:hAnsi="Times New Roman" w:cs="Times New Roman"/>
              </w:rPr>
            </w:pPr>
            <w:r>
              <w:rPr>
                <w:rFonts w:ascii="Times New Roman" w:hAnsi="Times New Roman" w:cs="Times New Roman"/>
              </w:rPr>
              <w:t>0.24</w:t>
            </w:r>
          </w:p>
        </w:tc>
        <w:tc>
          <w:tcPr>
            <w:tcW w:w="1202" w:type="dxa"/>
            <w:gridSpan w:val="2"/>
            <w:tcBorders>
              <w:top w:val="nil"/>
              <w:left w:val="nil"/>
              <w:bottom w:val="nil"/>
              <w:right w:val="nil"/>
            </w:tcBorders>
          </w:tcPr>
          <w:p w14:paraId="009E39C9" w14:textId="395CC787" w:rsidR="00444FB9" w:rsidRDefault="00E24703" w:rsidP="00CE415A">
            <w:pPr>
              <w:widowControl w:val="0"/>
              <w:tabs>
                <w:tab w:val="decimal" w:pos="260"/>
              </w:tabs>
              <w:rPr>
                <w:rFonts w:ascii="Times New Roman" w:hAnsi="Times New Roman" w:cs="Times New Roman"/>
              </w:rPr>
            </w:pPr>
            <w:r>
              <w:rPr>
                <w:rFonts w:ascii="Times New Roman" w:hAnsi="Times New Roman" w:cs="Times New Roman"/>
              </w:rPr>
              <w:t>1.59***</w:t>
            </w:r>
          </w:p>
        </w:tc>
        <w:tc>
          <w:tcPr>
            <w:tcW w:w="1195" w:type="dxa"/>
            <w:tcBorders>
              <w:top w:val="nil"/>
              <w:left w:val="nil"/>
              <w:bottom w:val="nil"/>
              <w:right w:val="nil"/>
            </w:tcBorders>
          </w:tcPr>
          <w:p w14:paraId="511B895E" w14:textId="04D84627" w:rsidR="00444FB9" w:rsidRDefault="00E24703"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2871C194" w14:textId="58E597E4" w:rsidR="00444FB9" w:rsidRDefault="003157E7" w:rsidP="00CE415A">
            <w:pPr>
              <w:widowControl w:val="0"/>
              <w:tabs>
                <w:tab w:val="decimal" w:pos="260"/>
              </w:tabs>
              <w:rPr>
                <w:rFonts w:ascii="Times New Roman" w:hAnsi="Times New Roman" w:cs="Times New Roman"/>
              </w:rPr>
            </w:pPr>
            <w:r>
              <w:rPr>
                <w:rFonts w:ascii="Times New Roman" w:hAnsi="Times New Roman" w:cs="Times New Roman"/>
              </w:rPr>
              <w:t>1.17***</w:t>
            </w:r>
          </w:p>
        </w:tc>
        <w:tc>
          <w:tcPr>
            <w:tcW w:w="1200" w:type="dxa"/>
            <w:tcBorders>
              <w:top w:val="nil"/>
              <w:left w:val="nil"/>
              <w:bottom w:val="nil"/>
              <w:right w:val="nil"/>
            </w:tcBorders>
          </w:tcPr>
          <w:p w14:paraId="2F1C1552" w14:textId="13DABEE2" w:rsidR="00444FB9" w:rsidRDefault="003157E7" w:rsidP="00CE415A">
            <w:pPr>
              <w:widowControl w:val="0"/>
              <w:tabs>
                <w:tab w:val="decimal" w:pos="370"/>
              </w:tabs>
              <w:rPr>
                <w:rFonts w:ascii="Times New Roman" w:hAnsi="Times New Roman" w:cs="Times New Roman"/>
              </w:rPr>
            </w:pPr>
            <w:r>
              <w:rPr>
                <w:rFonts w:ascii="Times New Roman" w:hAnsi="Times New Roman" w:cs="Times New Roman"/>
              </w:rPr>
              <w:t>0.16</w:t>
            </w:r>
          </w:p>
        </w:tc>
      </w:tr>
      <w:tr w:rsidR="00C75F91"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Default="00906665" w:rsidP="00CE415A">
            <w:pPr>
              <w:widowControl w:val="0"/>
              <w:rPr>
                <w:rFonts w:ascii="Times New Roman" w:hAnsi="Times New Roman" w:cs="Times New Roman"/>
              </w:rPr>
            </w:pPr>
            <w:r>
              <w:rPr>
                <w:rFonts w:ascii="Times New Roman" w:hAnsi="Times New Roman" w:cs="Times New Roman"/>
              </w:rPr>
              <w:t>Age</w:t>
            </w:r>
          </w:p>
        </w:tc>
        <w:tc>
          <w:tcPr>
            <w:tcW w:w="1232" w:type="dxa"/>
            <w:gridSpan w:val="2"/>
            <w:tcBorders>
              <w:top w:val="nil"/>
              <w:left w:val="nil"/>
              <w:bottom w:val="nil"/>
              <w:right w:val="nil"/>
            </w:tcBorders>
          </w:tcPr>
          <w:p w14:paraId="26949007" w14:textId="25B326D3" w:rsidR="00672FDF" w:rsidRDefault="00383586" w:rsidP="00CE415A">
            <w:pPr>
              <w:widowControl w:val="0"/>
              <w:tabs>
                <w:tab w:val="decimal" w:pos="350"/>
              </w:tabs>
              <w:rPr>
                <w:rFonts w:ascii="Times New Roman" w:hAnsi="Times New Roman" w:cs="Times New Roman"/>
              </w:rPr>
            </w:pPr>
            <w:r>
              <w:rPr>
                <w:rFonts w:ascii="Times New Roman" w:hAnsi="Times New Roman" w:cs="Times New Roman"/>
              </w:rPr>
              <w:t>0.08***</w:t>
            </w:r>
          </w:p>
        </w:tc>
        <w:tc>
          <w:tcPr>
            <w:tcW w:w="1194" w:type="dxa"/>
            <w:tcBorders>
              <w:top w:val="nil"/>
              <w:left w:val="nil"/>
              <w:bottom w:val="nil"/>
              <w:right w:val="nil"/>
            </w:tcBorders>
          </w:tcPr>
          <w:p w14:paraId="2C661AF6" w14:textId="15007883" w:rsidR="00672FDF"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64250E9B" w14:textId="39987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5188D">
              <w:rPr>
                <w:rFonts w:ascii="Times New Roman" w:hAnsi="Times New Roman" w:cs="Times New Roman"/>
              </w:rPr>
              <w:t>1</w:t>
            </w:r>
            <w:r w:rsidR="00D21178">
              <w:rPr>
                <w:rFonts w:ascii="Times New Roman" w:hAnsi="Times New Roman" w:cs="Times New Roman"/>
              </w:rPr>
              <w:t>2</w:t>
            </w:r>
            <w:r w:rsidR="00D5188D">
              <w:rPr>
                <w:rFonts w:ascii="Times New Roman" w:hAnsi="Times New Roman" w:cs="Times New Roman"/>
              </w:rPr>
              <w:t>*</w:t>
            </w:r>
            <w:r w:rsidR="00D21178">
              <w:rPr>
                <w:rFonts w:ascii="Times New Roman" w:hAnsi="Times New Roman" w:cs="Times New Roman"/>
              </w:rPr>
              <w:t>*</w:t>
            </w:r>
            <w:r w:rsidR="00D5188D">
              <w:rPr>
                <w:rFonts w:ascii="Times New Roman" w:hAnsi="Times New Roman" w:cs="Times New Roman"/>
              </w:rPr>
              <w:t>*</w:t>
            </w:r>
          </w:p>
        </w:tc>
        <w:tc>
          <w:tcPr>
            <w:tcW w:w="1194" w:type="dxa"/>
            <w:tcBorders>
              <w:top w:val="nil"/>
              <w:left w:val="nil"/>
              <w:bottom w:val="nil"/>
              <w:right w:val="nil"/>
            </w:tcBorders>
          </w:tcPr>
          <w:p w14:paraId="7CAE35D5" w14:textId="566CE304" w:rsidR="00672FDF"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4254314D" w14:textId="3D700CCA" w:rsidR="00672FDF" w:rsidRDefault="00E24703" w:rsidP="00CE415A">
            <w:pPr>
              <w:widowControl w:val="0"/>
              <w:tabs>
                <w:tab w:val="decimal" w:pos="260"/>
              </w:tabs>
              <w:rPr>
                <w:rFonts w:ascii="Times New Roman" w:hAnsi="Times New Roman" w:cs="Times New Roman"/>
              </w:rPr>
            </w:pPr>
            <w:r>
              <w:rPr>
                <w:rFonts w:ascii="Times New Roman" w:hAnsi="Times New Roman" w:cs="Times New Roman"/>
              </w:rPr>
              <w:t>0.06***</w:t>
            </w:r>
          </w:p>
        </w:tc>
        <w:tc>
          <w:tcPr>
            <w:tcW w:w="1195" w:type="dxa"/>
            <w:tcBorders>
              <w:top w:val="nil"/>
              <w:left w:val="nil"/>
              <w:bottom w:val="nil"/>
              <w:right w:val="nil"/>
            </w:tcBorders>
          </w:tcPr>
          <w:p w14:paraId="32F439CE" w14:textId="6FE44811" w:rsidR="00672FDF" w:rsidRDefault="002B009E" w:rsidP="00CE415A">
            <w:pPr>
              <w:widowControl w:val="0"/>
              <w:tabs>
                <w:tab w:val="decimal" w:pos="340"/>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5E5A5DB7" w14:textId="3D1A091C" w:rsidR="00672FDF"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1</w:t>
            </w:r>
          </w:p>
        </w:tc>
        <w:tc>
          <w:tcPr>
            <w:tcW w:w="1200" w:type="dxa"/>
            <w:tcBorders>
              <w:top w:val="nil"/>
              <w:left w:val="nil"/>
              <w:bottom w:val="nil"/>
              <w:right w:val="nil"/>
            </w:tcBorders>
          </w:tcPr>
          <w:p w14:paraId="4BCA1311" w14:textId="06BC0B11" w:rsidR="00672FDF" w:rsidRDefault="0017449D" w:rsidP="00CE415A">
            <w:pPr>
              <w:widowControl w:val="0"/>
              <w:tabs>
                <w:tab w:val="decimal" w:pos="370"/>
              </w:tabs>
              <w:rPr>
                <w:rFonts w:ascii="Times New Roman" w:hAnsi="Times New Roman" w:cs="Times New Roman"/>
              </w:rPr>
            </w:pPr>
            <w:r>
              <w:rPr>
                <w:rFonts w:ascii="Times New Roman" w:hAnsi="Times New Roman" w:cs="Times New Roman"/>
              </w:rPr>
              <w:t>0.03</w:t>
            </w:r>
          </w:p>
        </w:tc>
      </w:tr>
      <w:tr w:rsidR="00C75F91"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Default="00906665" w:rsidP="00CE415A">
            <w:pPr>
              <w:widowControl w:val="0"/>
              <w:rPr>
                <w:rFonts w:ascii="Times New Roman" w:hAnsi="Times New Roman" w:cs="Times New Roman"/>
              </w:rPr>
            </w:pPr>
            <w:r>
              <w:rPr>
                <w:rFonts w:ascii="Times New Roman" w:hAnsi="Times New Roman" w:cs="Times New Roman"/>
              </w:rPr>
              <w:t>Gender (1 = Female)</w:t>
            </w:r>
          </w:p>
        </w:tc>
        <w:tc>
          <w:tcPr>
            <w:tcW w:w="1232" w:type="dxa"/>
            <w:gridSpan w:val="2"/>
            <w:tcBorders>
              <w:top w:val="nil"/>
              <w:left w:val="nil"/>
              <w:bottom w:val="nil"/>
              <w:right w:val="nil"/>
            </w:tcBorders>
          </w:tcPr>
          <w:p w14:paraId="1F6928BD" w14:textId="5282537F"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0.06</w:t>
            </w:r>
          </w:p>
        </w:tc>
        <w:tc>
          <w:tcPr>
            <w:tcW w:w="1194" w:type="dxa"/>
            <w:tcBorders>
              <w:top w:val="nil"/>
              <w:left w:val="nil"/>
              <w:bottom w:val="nil"/>
              <w:right w:val="nil"/>
            </w:tcBorders>
          </w:tcPr>
          <w:p w14:paraId="204C8FA3" w14:textId="24D3F11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342F23CD" w14:textId="02526DA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D21178">
              <w:rPr>
                <w:rFonts w:ascii="Times New Roman" w:hAnsi="Times New Roman" w:cs="Times New Roman"/>
              </w:rPr>
              <w:t>5</w:t>
            </w:r>
          </w:p>
        </w:tc>
        <w:tc>
          <w:tcPr>
            <w:tcW w:w="1194" w:type="dxa"/>
            <w:tcBorders>
              <w:top w:val="nil"/>
              <w:left w:val="nil"/>
              <w:bottom w:val="nil"/>
              <w:right w:val="nil"/>
            </w:tcBorders>
          </w:tcPr>
          <w:p w14:paraId="0F7D432C" w14:textId="3A61590E"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53869E57" w14:textId="497153EA"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p>
        </w:tc>
        <w:tc>
          <w:tcPr>
            <w:tcW w:w="1195" w:type="dxa"/>
            <w:tcBorders>
              <w:top w:val="nil"/>
              <w:left w:val="nil"/>
              <w:bottom w:val="nil"/>
              <w:right w:val="nil"/>
            </w:tcBorders>
          </w:tcPr>
          <w:p w14:paraId="6E7541A6" w14:textId="7C47A4F2"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05</w:t>
            </w:r>
          </w:p>
        </w:tc>
        <w:tc>
          <w:tcPr>
            <w:tcW w:w="1202" w:type="dxa"/>
            <w:gridSpan w:val="2"/>
            <w:tcBorders>
              <w:top w:val="nil"/>
              <w:left w:val="nil"/>
              <w:bottom w:val="nil"/>
              <w:right w:val="nil"/>
            </w:tcBorders>
          </w:tcPr>
          <w:p w14:paraId="2364798A" w14:textId="5EC6CCA9"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-0.2</w:t>
            </w:r>
            <w:r w:rsidR="003157E7">
              <w:rPr>
                <w:rFonts w:ascii="Times New Roman" w:hAnsi="Times New Roman" w:cs="Times New Roman"/>
              </w:rPr>
              <w:t>4</w:t>
            </w:r>
            <w:r>
              <w:rPr>
                <w:rFonts w:ascii="Times New Roman" w:hAnsi="Times New Roman" w:cs="Times New Roman"/>
              </w:rPr>
              <w:t>**</w:t>
            </w:r>
          </w:p>
        </w:tc>
        <w:tc>
          <w:tcPr>
            <w:tcW w:w="1200" w:type="dxa"/>
            <w:tcBorders>
              <w:top w:val="nil"/>
              <w:left w:val="nil"/>
              <w:bottom w:val="nil"/>
              <w:right w:val="nil"/>
            </w:tcBorders>
          </w:tcPr>
          <w:p w14:paraId="60975CE7" w14:textId="17601D5B" w:rsidR="00906665" w:rsidRDefault="000B55AB" w:rsidP="00CE415A">
            <w:pPr>
              <w:widowControl w:val="0"/>
              <w:tabs>
                <w:tab w:val="decimal" w:pos="370"/>
              </w:tabs>
              <w:rPr>
                <w:rFonts w:ascii="Times New Roman" w:hAnsi="Times New Roman" w:cs="Times New Roman"/>
              </w:rPr>
            </w:pPr>
            <w:r>
              <w:rPr>
                <w:rFonts w:ascii="Times New Roman" w:hAnsi="Times New Roman" w:cs="Times New Roman"/>
              </w:rPr>
              <w:t>0.08</w:t>
            </w:r>
          </w:p>
        </w:tc>
      </w:tr>
      <w:tr w:rsidR="00C75F91"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Default="00906665" w:rsidP="00CE415A">
            <w:pPr>
              <w:widowControl w:val="0"/>
              <w:rPr>
                <w:rFonts w:ascii="Times New Roman" w:hAnsi="Times New Roman" w:cs="Times New Roman"/>
              </w:rPr>
            </w:pPr>
            <w:r>
              <w:rPr>
                <w:rFonts w:ascii="Times New Roman" w:hAnsi="Times New Roman" w:cs="Times New Roman"/>
              </w:rPr>
              <w:t>Race (1 = Person of Color)</w:t>
            </w:r>
          </w:p>
        </w:tc>
        <w:tc>
          <w:tcPr>
            <w:tcW w:w="1232" w:type="dxa"/>
            <w:gridSpan w:val="2"/>
            <w:tcBorders>
              <w:top w:val="nil"/>
              <w:left w:val="nil"/>
              <w:bottom w:val="nil"/>
              <w:right w:val="nil"/>
            </w:tcBorders>
          </w:tcPr>
          <w:p w14:paraId="3CC4DC72" w14:textId="0D1185E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6749D1F6" w14:textId="399525EE"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0.05</w:t>
            </w:r>
          </w:p>
        </w:tc>
        <w:tc>
          <w:tcPr>
            <w:tcW w:w="1266" w:type="dxa"/>
            <w:gridSpan w:val="2"/>
            <w:tcBorders>
              <w:top w:val="nil"/>
              <w:left w:val="nil"/>
              <w:bottom w:val="nil"/>
              <w:right w:val="nil"/>
            </w:tcBorders>
          </w:tcPr>
          <w:p w14:paraId="1608AE53" w14:textId="02C683EA"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12</w:t>
            </w:r>
          </w:p>
        </w:tc>
        <w:tc>
          <w:tcPr>
            <w:tcW w:w="1194" w:type="dxa"/>
            <w:tcBorders>
              <w:top w:val="nil"/>
              <w:left w:val="nil"/>
              <w:bottom w:val="nil"/>
              <w:right w:val="nil"/>
            </w:tcBorders>
          </w:tcPr>
          <w:p w14:paraId="66146577" w14:textId="50C90A74"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w:t>
            </w:r>
            <w:r w:rsidR="004A77D0">
              <w:rPr>
                <w:rFonts w:ascii="Times New Roman" w:hAnsi="Times New Roman" w:cs="Times New Roman"/>
              </w:rPr>
              <w:t>0</w:t>
            </w:r>
          </w:p>
        </w:tc>
        <w:tc>
          <w:tcPr>
            <w:tcW w:w="1202" w:type="dxa"/>
            <w:gridSpan w:val="2"/>
            <w:tcBorders>
              <w:top w:val="nil"/>
              <w:left w:val="nil"/>
              <w:bottom w:val="nil"/>
              <w:right w:val="nil"/>
            </w:tcBorders>
          </w:tcPr>
          <w:p w14:paraId="378572BA" w14:textId="20294B3C"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2</w:t>
            </w:r>
            <w:r>
              <w:rPr>
                <w:rFonts w:ascii="Times New Roman" w:hAnsi="Times New Roman" w:cs="Times New Roman"/>
              </w:rPr>
              <w:t>***</w:t>
            </w:r>
          </w:p>
        </w:tc>
        <w:tc>
          <w:tcPr>
            <w:tcW w:w="1195" w:type="dxa"/>
            <w:tcBorders>
              <w:top w:val="nil"/>
              <w:left w:val="nil"/>
              <w:bottom w:val="nil"/>
              <w:right w:val="nil"/>
            </w:tcBorders>
          </w:tcPr>
          <w:p w14:paraId="158F2403" w14:textId="5DDE0A05"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5</w:t>
            </w:r>
          </w:p>
        </w:tc>
        <w:tc>
          <w:tcPr>
            <w:tcW w:w="1202" w:type="dxa"/>
            <w:gridSpan w:val="2"/>
            <w:tcBorders>
              <w:top w:val="nil"/>
              <w:left w:val="nil"/>
              <w:bottom w:val="nil"/>
              <w:right w:val="nil"/>
            </w:tcBorders>
          </w:tcPr>
          <w:p w14:paraId="2F6543C8" w14:textId="49FBAA65"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3157E7">
              <w:rPr>
                <w:rFonts w:ascii="Times New Roman" w:hAnsi="Times New Roman" w:cs="Times New Roman"/>
              </w:rPr>
              <w:t>0</w:t>
            </w:r>
          </w:p>
        </w:tc>
        <w:tc>
          <w:tcPr>
            <w:tcW w:w="1200" w:type="dxa"/>
            <w:tcBorders>
              <w:top w:val="nil"/>
              <w:left w:val="nil"/>
              <w:bottom w:val="nil"/>
              <w:right w:val="nil"/>
            </w:tcBorders>
          </w:tcPr>
          <w:p w14:paraId="5AE62E70" w14:textId="6FEF352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AA381F">
              <w:rPr>
                <w:rFonts w:ascii="Times New Roman" w:hAnsi="Times New Roman" w:cs="Times New Roman"/>
              </w:rPr>
              <w:t>8</w:t>
            </w:r>
          </w:p>
        </w:tc>
      </w:tr>
      <w:tr w:rsidR="00C75F91"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Default="00906665" w:rsidP="00CE415A">
            <w:pPr>
              <w:widowControl w:val="0"/>
              <w:rPr>
                <w:rFonts w:ascii="Times New Roman" w:hAnsi="Times New Roman" w:cs="Times New Roman"/>
              </w:rPr>
            </w:pPr>
            <w:r>
              <w:rPr>
                <w:rFonts w:ascii="Times New Roman" w:hAnsi="Times New Roman" w:cs="Times New Roman"/>
              </w:rPr>
              <w:t>Education</w:t>
            </w:r>
          </w:p>
        </w:tc>
        <w:tc>
          <w:tcPr>
            <w:tcW w:w="1232" w:type="dxa"/>
            <w:gridSpan w:val="2"/>
            <w:tcBorders>
              <w:top w:val="nil"/>
              <w:left w:val="nil"/>
              <w:bottom w:val="nil"/>
              <w:right w:val="nil"/>
            </w:tcBorders>
          </w:tcPr>
          <w:p w14:paraId="77A0BEE2" w14:textId="683B33A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06*</w:t>
            </w:r>
            <w:r w:rsidR="00E528E0">
              <w:rPr>
                <w:rFonts w:ascii="Times New Roman" w:hAnsi="Times New Roman" w:cs="Times New Roman"/>
              </w:rPr>
              <w:t>**</w:t>
            </w:r>
          </w:p>
        </w:tc>
        <w:tc>
          <w:tcPr>
            <w:tcW w:w="1194" w:type="dxa"/>
            <w:tcBorders>
              <w:top w:val="nil"/>
              <w:left w:val="nil"/>
              <w:bottom w:val="nil"/>
              <w:right w:val="nil"/>
            </w:tcBorders>
          </w:tcPr>
          <w:p w14:paraId="6CC7CAE7" w14:textId="0DD7DEA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0.02</w:t>
            </w:r>
          </w:p>
        </w:tc>
        <w:tc>
          <w:tcPr>
            <w:tcW w:w="1266" w:type="dxa"/>
            <w:gridSpan w:val="2"/>
            <w:tcBorders>
              <w:top w:val="nil"/>
              <w:left w:val="nil"/>
              <w:bottom w:val="nil"/>
              <w:right w:val="nil"/>
            </w:tcBorders>
          </w:tcPr>
          <w:p w14:paraId="47BFE1D9" w14:textId="0E4A7D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1</w:t>
            </w:r>
          </w:p>
        </w:tc>
        <w:tc>
          <w:tcPr>
            <w:tcW w:w="1194" w:type="dxa"/>
            <w:tcBorders>
              <w:top w:val="nil"/>
              <w:left w:val="nil"/>
              <w:bottom w:val="nil"/>
              <w:right w:val="nil"/>
            </w:tcBorders>
          </w:tcPr>
          <w:p w14:paraId="27482B42" w14:textId="1B6A66B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16B04C42" w14:textId="18B78FA1"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r w:rsidR="00E24703">
              <w:rPr>
                <w:rFonts w:ascii="Times New Roman" w:hAnsi="Times New Roman" w:cs="Times New Roman"/>
              </w:rPr>
              <w:t>*</w:t>
            </w:r>
          </w:p>
        </w:tc>
        <w:tc>
          <w:tcPr>
            <w:tcW w:w="1195" w:type="dxa"/>
            <w:tcBorders>
              <w:top w:val="nil"/>
              <w:left w:val="nil"/>
              <w:bottom w:val="nil"/>
              <w:right w:val="nil"/>
            </w:tcBorders>
          </w:tcPr>
          <w:p w14:paraId="046A4C2F" w14:textId="6695B7C3"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2</w:t>
            </w:r>
          </w:p>
        </w:tc>
        <w:tc>
          <w:tcPr>
            <w:tcW w:w="1202" w:type="dxa"/>
            <w:gridSpan w:val="2"/>
            <w:tcBorders>
              <w:top w:val="nil"/>
              <w:left w:val="nil"/>
              <w:bottom w:val="nil"/>
              <w:right w:val="nil"/>
            </w:tcBorders>
          </w:tcPr>
          <w:p w14:paraId="7CF95022" w14:textId="2A305DCC"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02</w:t>
            </w:r>
          </w:p>
        </w:tc>
        <w:tc>
          <w:tcPr>
            <w:tcW w:w="1200" w:type="dxa"/>
            <w:tcBorders>
              <w:top w:val="nil"/>
              <w:left w:val="nil"/>
              <w:bottom w:val="nil"/>
              <w:right w:val="nil"/>
            </w:tcBorders>
          </w:tcPr>
          <w:p w14:paraId="038416E0" w14:textId="5A6DE340"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Default="00906665" w:rsidP="00CE415A">
            <w:pPr>
              <w:widowControl w:val="0"/>
              <w:rPr>
                <w:rFonts w:ascii="Times New Roman" w:hAnsi="Times New Roman" w:cs="Times New Roman"/>
              </w:rPr>
            </w:pPr>
            <w:r>
              <w:rPr>
                <w:rFonts w:ascii="Times New Roman" w:hAnsi="Times New Roman" w:cs="Times New Roman"/>
              </w:rPr>
              <w:t>Income</w:t>
            </w:r>
          </w:p>
        </w:tc>
        <w:tc>
          <w:tcPr>
            <w:tcW w:w="1232" w:type="dxa"/>
            <w:gridSpan w:val="2"/>
            <w:tcBorders>
              <w:top w:val="nil"/>
              <w:left w:val="nil"/>
              <w:bottom w:val="nil"/>
              <w:right w:val="nil"/>
            </w:tcBorders>
          </w:tcPr>
          <w:p w14:paraId="73DE7480" w14:textId="17E886A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0.00</w:t>
            </w:r>
          </w:p>
        </w:tc>
        <w:tc>
          <w:tcPr>
            <w:tcW w:w="1194" w:type="dxa"/>
            <w:tcBorders>
              <w:top w:val="nil"/>
              <w:left w:val="nil"/>
              <w:bottom w:val="nil"/>
              <w:right w:val="nil"/>
            </w:tcBorders>
          </w:tcPr>
          <w:p w14:paraId="38283987" w14:textId="57EEFFCA"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A33C096" w14:textId="043C6D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-0.04</w:t>
            </w:r>
          </w:p>
        </w:tc>
        <w:tc>
          <w:tcPr>
            <w:tcW w:w="1194" w:type="dxa"/>
            <w:tcBorders>
              <w:top w:val="nil"/>
              <w:left w:val="nil"/>
              <w:bottom w:val="nil"/>
              <w:right w:val="nil"/>
            </w:tcBorders>
          </w:tcPr>
          <w:p w14:paraId="2E7044D0" w14:textId="5EF55F4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240C9F07" w14:textId="2E2152C9"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0.00</w:t>
            </w:r>
          </w:p>
        </w:tc>
        <w:tc>
          <w:tcPr>
            <w:tcW w:w="1195" w:type="dxa"/>
            <w:tcBorders>
              <w:top w:val="nil"/>
              <w:left w:val="nil"/>
              <w:bottom w:val="nil"/>
              <w:right w:val="nil"/>
            </w:tcBorders>
          </w:tcPr>
          <w:p w14:paraId="133DA39E" w14:textId="1352F876"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3EBA903B" w14:textId="4D9D8B59" w:rsidR="00906665" w:rsidRDefault="00D33E5B" w:rsidP="00CE415A">
            <w:pPr>
              <w:widowControl w:val="0"/>
              <w:tabs>
                <w:tab w:val="decimal" w:pos="260"/>
              </w:tabs>
              <w:rPr>
                <w:rFonts w:ascii="Times New Roman" w:hAnsi="Times New Roman" w:cs="Times New Roman"/>
              </w:rPr>
            </w:pPr>
            <w:r>
              <w:rPr>
                <w:rFonts w:ascii="Times New Roman" w:hAnsi="Times New Roman" w:cs="Times New Roman"/>
              </w:rPr>
              <w:t>-</w:t>
            </w:r>
            <w:r w:rsidR="0017449D">
              <w:rPr>
                <w:rFonts w:ascii="Times New Roman" w:hAnsi="Times New Roman" w:cs="Times New Roman"/>
              </w:rPr>
              <w:t>0.</w:t>
            </w:r>
            <w:r w:rsidR="003157E7">
              <w:rPr>
                <w:rFonts w:ascii="Times New Roman" w:hAnsi="Times New Roman" w:cs="Times New Roman"/>
              </w:rPr>
              <w:t>0</w:t>
            </w:r>
            <w:r>
              <w:rPr>
                <w:rFonts w:ascii="Times New Roman" w:hAnsi="Times New Roman" w:cs="Times New Roman"/>
              </w:rPr>
              <w:t>2</w:t>
            </w:r>
          </w:p>
        </w:tc>
        <w:tc>
          <w:tcPr>
            <w:tcW w:w="1200" w:type="dxa"/>
            <w:tcBorders>
              <w:top w:val="nil"/>
              <w:left w:val="nil"/>
              <w:bottom w:val="nil"/>
              <w:right w:val="nil"/>
            </w:tcBorders>
          </w:tcPr>
          <w:p w14:paraId="163C0B3E" w14:textId="4F46B748"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D33E5B">
              <w:rPr>
                <w:rFonts w:ascii="Times New Roman" w:hAnsi="Times New Roman" w:cs="Times New Roman"/>
              </w:rPr>
              <w:t>2</w:t>
            </w:r>
          </w:p>
        </w:tc>
      </w:tr>
      <w:tr w:rsidR="00C75F91"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Default="00906665" w:rsidP="00CE415A">
            <w:pPr>
              <w:widowControl w:val="0"/>
              <w:rPr>
                <w:rFonts w:ascii="Times New Roman" w:hAnsi="Times New Roman" w:cs="Times New Roman"/>
              </w:rPr>
            </w:pPr>
            <w:r>
              <w:rPr>
                <w:rFonts w:ascii="Times New Roman" w:hAnsi="Times New Roman" w:cs="Times New Roman"/>
              </w:rPr>
              <w:t>Ideology (+ Conservative)</w:t>
            </w:r>
          </w:p>
        </w:tc>
        <w:tc>
          <w:tcPr>
            <w:tcW w:w="1232" w:type="dxa"/>
            <w:gridSpan w:val="2"/>
            <w:tcBorders>
              <w:top w:val="nil"/>
              <w:left w:val="nil"/>
              <w:bottom w:val="nil"/>
              <w:right w:val="nil"/>
            </w:tcBorders>
          </w:tcPr>
          <w:p w14:paraId="4D0C8E82" w14:textId="24CCDC3A"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-0.03</w:t>
            </w:r>
            <w:r w:rsidR="00FD4931">
              <w:rPr>
                <w:rFonts w:ascii="Times New Roman" w:hAnsi="Times New Roman" w:cs="Times New Roman"/>
              </w:rPr>
              <w:t>*</w:t>
            </w:r>
            <w:r w:rsidR="00E528E0">
              <w:rPr>
                <w:rFonts w:ascii="Times New Roman" w:hAnsi="Times New Roman" w:cs="Times New Roman"/>
              </w:rPr>
              <w:t>**</w:t>
            </w:r>
          </w:p>
        </w:tc>
        <w:tc>
          <w:tcPr>
            <w:tcW w:w="1194" w:type="dxa"/>
            <w:tcBorders>
              <w:top w:val="nil"/>
              <w:left w:val="nil"/>
              <w:bottom w:val="nil"/>
              <w:right w:val="nil"/>
            </w:tcBorders>
          </w:tcPr>
          <w:p w14:paraId="75C3EF55" w14:textId="04EE319D"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78C19579" w14:textId="0C4E8ED9"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03</w:t>
            </w:r>
          </w:p>
        </w:tc>
        <w:tc>
          <w:tcPr>
            <w:tcW w:w="1194" w:type="dxa"/>
            <w:tcBorders>
              <w:top w:val="nil"/>
              <w:left w:val="nil"/>
              <w:bottom w:val="nil"/>
              <w:right w:val="nil"/>
            </w:tcBorders>
          </w:tcPr>
          <w:p w14:paraId="35903E11" w14:textId="522E813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0.02</w:t>
            </w:r>
          </w:p>
        </w:tc>
        <w:tc>
          <w:tcPr>
            <w:tcW w:w="1202" w:type="dxa"/>
            <w:gridSpan w:val="2"/>
            <w:tcBorders>
              <w:top w:val="nil"/>
              <w:left w:val="nil"/>
              <w:bottom w:val="nil"/>
              <w:right w:val="nil"/>
            </w:tcBorders>
          </w:tcPr>
          <w:p w14:paraId="79A9D66F" w14:textId="0F8501A7"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3</w:t>
            </w:r>
            <w:r>
              <w:rPr>
                <w:rFonts w:ascii="Times New Roman" w:hAnsi="Times New Roman" w:cs="Times New Roman"/>
              </w:rPr>
              <w:t>**</w:t>
            </w:r>
          </w:p>
        </w:tc>
        <w:tc>
          <w:tcPr>
            <w:tcW w:w="1195" w:type="dxa"/>
            <w:tcBorders>
              <w:top w:val="nil"/>
              <w:left w:val="nil"/>
              <w:bottom w:val="nil"/>
              <w:right w:val="nil"/>
            </w:tcBorders>
          </w:tcPr>
          <w:p w14:paraId="03944C60" w14:textId="079D1354"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B42AFA7" w14:textId="27FC928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0.01</w:t>
            </w:r>
          </w:p>
        </w:tc>
        <w:tc>
          <w:tcPr>
            <w:tcW w:w="1200" w:type="dxa"/>
            <w:tcBorders>
              <w:top w:val="nil"/>
              <w:left w:val="nil"/>
              <w:bottom w:val="nil"/>
              <w:right w:val="nil"/>
            </w:tcBorders>
          </w:tcPr>
          <w:p w14:paraId="78597D05" w14:textId="690F7A9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0.01</w:t>
            </w:r>
          </w:p>
        </w:tc>
      </w:tr>
      <w:tr w:rsidR="00C75F91"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Default="00906665" w:rsidP="00CE415A">
            <w:pPr>
              <w:widowControl w:val="0"/>
              <w:rPr>
                <w:rFonts w:ascii="Times New Roman" w:hAnsi="Times New Roman" w:cs="Times New Roman"/>
              </w:rPr>
            </w:pPr>
            <w:r>
              <w:rPr>
                <w:rFonts w:ascii="Times New Roman" w:hAnsi="Times New Roman" w:cs="Times New Roman"/>
              </w:rPr>
              <w:t>Party Identity (+ Republican)</w:t>
            </w:r>
          </w:p>
        </w:tc>
        <w:tc>
          <w:tcPr>
            <w:tcW w:w="1232" w:type="dxa"/>
            <w:gridSpan w:val="2"/>
            <w:tcBorders>
              <w:top w:val="nil"/>
              <w:left w:val="nil"/>
              <w:bottom w:val="nil"/>
              <w:right w:val="nil"/>
            </w:tcBorders>
          </w:tcPr>
          <w:p w14:paraId="2786DE8D" w14:textId="32A0313B"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5</w:t>
            </w:r>
            <w:r w:rsidR="00E528E0">
              <w:rPr>
                <w:rFonts w:ascii="Times New Roman" w:hAnsi="Times New Roman" w:cs="Times New Roman"/>
              </w:rPr>
              <w:t>***</w:t>
            </w:r>
          </w:p>
        </w:tc>
        <w:tc>
          <w:tcPr>
            <w:tcW w:w="1194" w:type="dxa"/>
            <w:tcBorders>
              <w:top w:val="nil"/>
              <w:left w:val="nil"/>
              <w:bottom w:val="nil"/>
              <w:right w:val="nil"/>
            </w:tcBorders>
          </w:tcPr>
          <w:p w14:paraId="7C14A21B" w14:textId="54713EC8"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3E9BF2AD" w14:textId="4BA43B02"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D21178">
              <w:rPr>
                <w:rFonts w:ascii="Times New Roman" w:hAnsi="Times New Roman" w:cs="Times New Roman"/>
              </w:rPr>
              <w:t>3</w:t>
            </w:r>
          </w:p>
        </w:tc>
        <w:tc>
          <w:tcPr>
            <w:tcW w:w="1194" w:type="dxa"/>
            <w:tcBorders>
              <w:top w:val="nil"/>
              <w:left w:val="nil"/>
              <w:bottom w:val="nil"/>
              <w:right w:val="nil"/>
            </w:tcBorders>
          </w:tcPr>
          <w:p w14:paraId="7FB99CE7" w14:textId="62FDA506"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0EC543C1" w14:textId="7C9D1544"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8D1B3A">
              <w:rPr>
                <w:rFonts w:ascii="Times New Roman" w:hAnsi="Times New Roman" w:cs="Times New Roman"/>
              </w:rPr>
              <w:t>4</w:t>
            </w:r>
            <w:r>
              <w:rPr>
                <w:rFonts w:ascii="Times New Roman" w:hAnsi="Times New Roman" w:cs="Times New Roman"/>
              </w:rPr>
              <w:t>**</w:t>
            </w:r>
          </w:p>
        </w:tc>
        <w:tc>
          <w:tcPr>
            <w:tcW w:w="1195" w:type="dxa"/>
            <w:tcBorders>
              <w:top w:val="nil"/>
              <w:left w:val="nil"/>
              <w:bottom w:val="nil"/>
              <w:right w:val="nil"/>
            </w:tcBorders>
          </w:tcPr>
          <w:p w14:paraId="40C50414" w14:textId="749AB33F"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613A393F" w14:textId="46D80DA3"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00</w:t>
            </w:r>
          </w:p>
        </w:tc>
        <w:tc>
          <w:tcPr>
            <w:tcW w:w="1200" w:type="dxa"/>
            <w:tcBorders>
              <w:top w:val="nil"/>
              <w:left w:val="nil"/>
              <w:bottom w:val="nil"/>
              <w:right w:val="nil"/>
            </w:tcBorders>
          </w:tcPr>
          <w:p w14:paraId="11B318C1" w14:textId="5402EEE5"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w:t>
            </w:r>
            <w:r w:rsidR="000B55AB">
              <w:rPr>
                <w:rFonts w:ascii="Times New Roman" w:hAnsi="Times New Roman" w:cs="Times New Roman"/>
              </w:rPr>
              <w:t>0</w:t>
            </w:r>
            <w:r w:rsidR="00AA381F">
              <w:rPr>
                <w:rFonts w:ascii="Times New Roman" w:hAnsi="Times New Roman" w:cs="Times New Roman"/>
              </w:rPr>
              <w:t>2</w:t>
            </w:r>
          </w:p>
        </w:tc>
      </w:tr>
      <w:tr w:rsidR="00C75F91"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Default="00906665" w:rsidP="00CE415A">
            <w:pPr>
              <w:widowControl w:val="0"/>
              <w:rPr>
                <w:rFonts w:ascii="Times New Roman" w:hAnsi="Times New Roman" w:cs="Times New Roman"/>
              </w:rPr>
            </w:pPr>
            <w:r>
              <w:rPr>
                <w:rFonts w:ascii="Times New Roman" w:hAnsi="Times New Roman" w:cs="Times New Roman"/>
              </w:rPr>
              <w:t>Frequency of Social Media Use</w:t>
            </w:r>
          </w:p>
        </w:tc>
        <w:tc>
          <w:tcPr>
            <w:tcW w:w="1232" w:type="dxa"/>
            <w:gridSpan w:val="2"/>
            <w:tcBorders>
              <w:top w:val="nil"/>
              <w:left w:val="nil"/>
              <w:bottom w:val="nil"/>
              <w:right w:val="nil"/>
            </w:tcBorders>
          </w:tcPr>
          <w:p w14:paraId="1012D248" w14:textId="3C717DC4"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0.0</w:t>
            </w:r>
            <w:r w:rsidR="00383586">
              <w:rPr>
                <w:rFonts w:ascii="Times New Roman" w:hAnsi="Times New Roman" w:cs="Times New Roman"/>
              </w:rPr>
              <w:t>7</w:t>
            </w:r>
            <w:r w:rsidR="00E528E0">
              <w:rPr>
                <w:rFonts w:ascii="Times New Roman" w:hAnsi="Times New Roman" w:cs="Times New Roman"/>
              </w:rPr>
              <w:t>***</w:t>
            </w:r>
          </w:p>
        </w:tc>
        <w:tc>
          <w:tcPr>
            <w:tcW w:w="1194" w:type="dxa"/>
            <w:tcBorders>
              <w:top w:val="nil"/>
              <w:left w:val="nil"/>
              <w:bottom w:val="nil"/>
              <w:right w:val="nil"/>
            </w:tcBorders>
          </w:tcPr>
          <w:p w14:paraId="3D19D0A0" w14:textId="52D00B39"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0.01</w:t>
            </w:r>
          </w:p>
        </w:tc>
        <w:tc>
          <w:tcPr>
            <w:tcW w:w="1266" w:type="dxa"/>
            <w:gridSpan w:val="2"/>
            <w:tcBorders>
              <w:top w:val="nil"/>
              <w:left w:val="nil"/>
              <w:bottom w:val="nil"/>
              <w:right w:val="nil"/>
            </w:tcBorders>
          </w:tcPr>
          <w:p w14:paraId="22655402" w14:textId="64F55518"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w:t>
            </w:r>
            <w:r w:rsidR="00AF6F9E">
              <w:rPr>
                <w:rFonts w:ascii="Times New Roman" w:hAnsi="Times New Roman" w:cs="Times New Roman"/>
              </w:rPr>
              <w:t>9*</w:t>
            </w:r>
            <w:r w:rsidR="00D21178">
              <w:rPr>
                <w:rFonts w:ascii="Times New Roman" w:hAnsi="Times New Roman" w:cs="Times New Roman"/>
              </w:rPr>
              <w:t>*</w:t>
            </w:r>
          </w:p>
        </w:tc>
        <w:tc>
          <w:tcPr>
            <w:tcW w:w="1194" w:type="dxa"/>
            <w:tcBorders>
              <w:top w:val="nil"/>
              <w:left w:val="nil"/>
              <w:bottom w:val="nil"/>
              <w:right w:val="nil"/>
            </w:tcBorders>
          </w:tcPr>
          <w:p w14:paraId="245487F3" w14:textId="1F0D57F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0.03</w:t>
            </w:r>
          </w:p>
        </w:tc>
        <w:tc>
          <w:tcPr>
            <w:tcW w:w="1202" w:type="dxa"/>
            <w:gridSpan w:val="2"/>
            <w:tcBorders>
              <w:top w:val="nil"/>
              <w:left w:val="nil"/>
              <w:bottom w:val="nil"/>
              <w:right w:val="nil"/>
            </w:tcBorders>
          </w:tcPr>
          <w:p w14:paraId="59F04A18" w14:textId="7C61A21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0.0</w:t>
            </w:r>
            <w:r w:rsidR="00E24703">
              <w:rPr>
                <w:rFonts w:ascii="Times New Roman" w:hAnsi="Times New Roman" w:cs="Times New Roman"/>
              </w:rPr>
              <w:t>6*</w:t>
            </w:r>
            <w:r>
              <w:rPr>
                <w:rFonts w:ascii="Times New Roman" w:hAnsi="Times New Roman" w:cs="Times New Roman"/>
              </w:rPr>
              <w:t>**</w:t>
            </w:r>
          </w:p>
        </w:tc>
        <w:tc>
          <w:tcPr>
            <w:tcW w:w="1195" w:type="dxa"/>
            <w:tcBorders>
              <w:top w:val="nil"/>
              <w:left w:val="nil"/>
              <w:bottom w:val="nil"/>
              <w:right w:val="nil"/>
            </w:tcBorders>
          </w:tcPr>
          <w:p w14:paraId="72576C3B" w14:textId="4317FF39"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0.01</w:t>
            </w:r>
          </w:p>
        </w:tc>
        <w:tc>
          <w:tcPr>
            <w:tcW w:w="1202" w:type="dxa"/>
            <w:gridSpan w:val="2"/>
            <w:tcBorders>
              <w:top w:val="nil"/>
              <w:left w:val="nil"/>
              <w:bottom w:val="nil"/>
              <w:right w:val="nil"/>
            </w:tcBorders>
          </w:tcPr>
          <w:p w14:paraId="1EE01AC2" w14:textId="2CEC67C0"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0.0</w:t>
            </w:r>
            <w:r w:rsidR="007541CD">
              <w:rPr>
                <w:rFonts w:ascii="Times New Roman" w:hAnsi="Times New Roman" w:cs="Times New Roman"/>
              </w:rPr>
              <w:t>0</w:t>
            </w:r>
          </w:p>
        </w:tc>
        <w:tc>
          <w:tcPr>
            <w:tcW w:w="1200" w:type="dxa"/>
            <w:tcBorders>
              <w:top w:val="nil"/>
              <w:left w:val="nil"/>
              <w:bottom w:val="nil"/>
              <w:right w:val="nil"/>
            </w:tcBorders>
          </w:tcPr>
          <w:p w14:paraId="166F39C1" w14:textId="3F8C90AF"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w:t>
            </w:r>
            <w:r w:rsidR="000B55AB">
              <w:rPr>
                <w:rFonts w:ascii="Times New Roman" w:hAnsi="Times New Roman" w:cs="Times New Roman"/>
              </w:rPr>
              <w:t>2</w:t>
            </w:r>
          </w:p>
        </w:tc>
      </w:tr>
      <w:tr w:rsidR="00C75F91"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Default="00906665" w:rsidP="00CE415A">
            <w:pPr>
              <w:widowControl w:val="0"/>
              <w:rPr>
                <w:rFonts w:ascii="Times New Roman" w:hAnsi="Times New Roman" w:cs="Times New Roman"/>
              </w:rPr>
            </w:pPr>
            <w:r>
              <w:rPr>
                <w:rFonts w:ascii="Times New Roman" w:hAnsi="Times New Roman" w:cs="Times New Roman"/>
              </w:rPr>
              <w:t>Network Size</w:t>
            </w:r>
          </w:p>
        </w:tc>
        <w:tc>
          <w:tcPr>
            <w:tcW w:w="1232" w:type="dxa"/>
            <w:gridSpan w:val="2"/>
            <w:tcBorders>
              <w:top w:val="nil"/>
              <w:left w:val="nil"/>
              <w:bottom w:val="nil"/>
              <w:right w:val="nil"/>
            </w:tcBorders>
          </w:tcPr>
          <w:p w14:paraId="69B6B2D4" w14:textId="322CF2BC"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03</w:t>
            </w:r>
          </w:p>
        </w:tc>
        <w:tc>
          <w:tcPr>
            <w:tcW w:w="1194" w:type="dxa"/>
            <w:tcBorders>
              <w:top w:val="nil"/>
              <w:left w:val="nil"/>
              <w:bottom w:val="nil"/>
              <w:right w:val="nil"/>
            </w:tcBorders>
          </w:tcPr>
          <w:p w14:paraId="20F767BA" w14:textId="560B1F40"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0.07</w:t>
            </w:r>
          </w:p>
        </w:tc>
        <w:tc>
          <w:tcPr>
            <w:tcW w:w="1266" w:type="dxa"/>
            <w:gridSpan w:val="2"/>
            <w:tcBorders>
              <w:top w:val="nil"/>
              <w:left w:val="nil"/>
              <w:bottom w:val="nil"/>
              <w:right w:val="nil"/>
            </w:tcBorders>
          </w:tcPr>
          <w:p w14:paraId="4E5315F3" w14:textId="31DE15CF"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280C75">
              <w:rPr>
                <w:rFonts w:ascii="Times New Roman" w:hAnsi="Times New Roman" w:cs="Times New Roman"/>
              </w:rPr>
              <w:t>1</w:t>
            </w:r>
            <w:r w:rsidR="00AF6F9E">
              <w:rPr>
                <w:rFonts w:ascii="Times New Roman" w:hAnsi="Times New Roman" w:cs="Times New Roman"/>
              </w:rPr>
              <w:t>4</w:t>
            </w:r>
          </w:p>
        </w:tc>
        <w:tc>
          <w:tcPr>
            <w:tcW w:w="1194" w:type="dxa"/>
            <w:tcBorders>
              <w:top w:val="nil"/>
              <w:left w:val="nil"/>
              <w:bottom w:val="nil"/>
              <w:right w:val="nil"/>
            </w:tcBorders>
          </w:tcPr>
          <w:p w14:paraId="647DDAC6" w14:textId="3CA9FDD3"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0.15</w:t>
            </w:r>
          </w:p>
        </w:tc>
        <w:tc>
          <w:tcPr>
            <w:tcW w:w="1202" w:type="dxa"/>
            <w:gridSpan w:val="2"/>
            <w:tcBorders>
              <w:top w:val="nil"/>
              <w:left w:val="nil"/>
              <w:bottom w:val="nil"/>
              <w:right w:val="nil"/>
            </w:tcBorders>
          </w:tcPr>
          <w:p w14:paraId="4B3ED36B" w14:textId="6E9C4828"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40</w:t>
            </w:r>
            <w:r>
              <w:rPr>
                <w:rFonts w:ascii="Times New Roman" w:hAnsi="Times New Roman" w:cs="Times New Roman"/>
              </w:rPr>
              <w:t>***</w:t>
            </w:r>
          </w:p>
        </w:tc>
        <w:tc>
          <w:tcPr>
            <w:tcW w:w="1195" w:type="dxa"/>
            <w:tcBorders>
              <w:top w:val="nil"/>
              <w:left w:val="nil"/>
              <w:bottom w:val="nil"/>
              <w:right w:val="nil"/>
            </w:tcBorders>
          </w:tcPr>
          <w:p w14:paraId="44418284" w14:textId="67CFE67A"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0.07</w:t>
            </w:r>
          </w:p>
        </w:tc>
        <w:tc>
          <w:tcPr>
            <w:tcW w:w="1202" w:type="dxa"/>
            <w:gridSpan w:val="2"/>
            <w:tcBorders>
              <w:top w:val="nil"/>
              <w:left w:val="nil"/>
              <w:bottom w:val="nil"/>
              <w:right w:val="nil"/>
            </w:tcBorders>
          </w:tcPr>
          <w:p w14:paraId="2038E935" w14:textId="21A6F8B4"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w:t>
            </w:r>
            <w:r w:rsidR="00D33E5B">
              <w:rPr>
                <w:rFonts w:ascii="Times New Roman" w:hAnsi="Times New Roman" w:cs="Times New Roman"/>
              </w:rPr>
              <w:t>23*</w:t>
            </w:r>
          </w:p>
        </w:tc>
        <w:tc>
          <w:tcPr>
            <w:tcW w:w="1200" w:type="dxa"/>
            <w:tcBorders>
              <w:top w:val="nil"/>
              <w:left w:val="nil"/>
              <w:bottom w:val="nil"/>
              <w:right w:val="nil"/>
            </w:tcBorders>
          </w:tcPr>
          <w:p w14:paraId="42575545" w14:textId="52212B8E"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w:t>
            </w:r>
            <w:r w:rsidR="007541CD">
              <w:rPr>
                <w:rFonts w:ascii="Times New Roman" w:hAnsi="Times New Roman" w:cs="Times New Roman"/>
              </w:rPr>
              <w:t>0</w:t>
            </w:r>
          </w:p>
        </w:tc>
      </w:tr>
      <w:tr w:rsidR="00C75F91"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Default="00906665" w:rsidP="00CE415A">
            <w:pPr>
              <w:widowControl w:val="0"/>
              <w:rPr>
                <w:rFonts w:ascii="Times New Roman" w:hAnsi="Times New Roman" w:cs="Times New Roman"/>
              </w:rPr>
            </w:pPr>
            <w:r>
              <w:rPr>
                <w:rFonts w:ascii="Times New Roman" w:hAnsi="Times New Roman" w:cs="Times New Roman"/>
              </w:rPr>
              <w:t>Network Diversity</w:t>
            </w:r>
          </w:p>
        </w:tc>
        <w:tc>
          <w:tcPr>
            <w:tcW w:w="1232" w:type="dxa"/>
            <w:gridSpan w:val="2"/>
            <w:tcBorders>
              <w:top w:val="nil"/>
              <w:left w:val="nil"/>
              <w:bottom w:val="nil"/>
              <w:right w:val="nil"/>
            </w:tcBorders>
          </w:tcPr>
          <w:p w14:paraId="6A6E1E30" w14:textId="3ED11966"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26*</w:t>
            </w:r>
          </w:p>
        </w:tc>
        <w:tc>
          <w:tcPr>
            <w:tcW w:w="1194" w:type="dxa"/>
            <w:tcBorders>
              <w:top w:val="nil"/>
              <w:left w:val="nil"/>
              <w:bottom w:val="nil"/>
              <w:right w:val="nil"/>
            </w:tcBorders>
          </w:tcPr>
          <w:p w14:paraId="1D88F8C6" w14:textId="77B69926" w:rsidR="00906665" w:rsidRDefault="009679A5" w:rsidP="00CE415A">
            <w:pPr>
              <w:widowControl w:val="0"/>
              <w:tabs>
                <w:tab w:val="decimal" w:pos="350"/>
              </w:tabs>
              <w:rPr>
                <w:rFonts w:ascii="Times New Roman" w:hAnsi="Times New Roman" w:cs="Times New Roman"/>
              </w:rPr>
            </w:pPr>
            <w:r>
              <w:rPr>
                <w:rFonts w:ascii="Times New Roman" w:hAnsi="Times New Roman" w:cs="Times New Roman"/>
              </w:rPr>
              <w:t>0.1</w:t>
            </w:r>
            <w:r w:rsidR="00383586">
              <w:rPr>
                <w:rFonts w:ascii="Times New Roman" w:hAnsi="Times New Roman" w:cs="Times New Roman"/>
              </w:rPr>
              <w:t>1</w:t>
            </w:r>
          </w:p>
        </w:tc>
        <w:tc>
          <w:tcPr>
            <w:tcW w:w="1266" w:type="dxa"/>
            <w:gridSpan w:val="2"/>
            <w:tcBorders>
              <w:top w:val="nil"/>
              <w:left w:val="nil"/>
              <w:bottom w:val="nil"/>
              <w:right w:val="nil"/>
            </w:tcBorders>
          </w:tcPr>
          <w:p w14:paraId="2ABC7589" w14:textId="451A4FC1" w:rsidR="00906665" w:rsidRDefault="00280C75" w:rsidP="00CE415A">
            <w:pPr>
              <w:widowControl w:val="0"/>
              <w:tabs>
                <w:tab w:val="decimal" w:pos="353"/>
              </w:tabs>
              <w:rPr>
                <w:rFonts w:ascii="Times New Roman" w:hAnsi="Times New Roman" w:cs="Times New Roman"/>
              </w:rPr>
            </w:pPr>
            <w:r>
              <w:rPr>
                <w:rFonts w:ascii="Times New Roman" w:hAnsi="Times New Roman" w:cs="Times New Roman"/>
              </w:rPr>
              <w:t>-</w:t>
            </w:r>
            <w:r w:rsidR="003716B9">
              <w:rPr>
                <w:rFonts w:ascii="Times New Roman" w:hAnsi="Times New Roman" w:cs="Times New Roman"/>
              </w:rPr>
              <w:t>0.0</w:t>
            </w:r>
            <w:r w:rsidR="00AF6F9E">
              <w:rPr>
                <w:rFonts w:ascii="Times New Roman" w:hAnsi="Times New Roman" w:cs="Times New Roman"/>
              </w:rPr>
              <w:t>2</w:t>
            </w:r>
          </w:p>
        </w:tc>
        <w:tc>
          <w:tcPr>
            <w:tcW w:w="1194" w:type="dxa"/>
            <w:tcBorders>
              <w:top w:val="nil"/>
              <w:left w:val="nil"/>
              <w:bottom w:val="nil"/>
              <w:right w:val="nil"/>
            </w:tcBorders>
          </w:tcPr>
          <w:p w14:paraId="1AF5C5B0" w14:textId="680340BC"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0.2</w:t>
            </w:r>
            <w:r w:rsidR="00280C75">
              <w:rPr>
                <w:rFonts w:ascii="Times New Roman" w:hAnsi="Times New Roman" w:cs="Times New Roman"/>
              </w:rPr>
              <w:t>2</w:t>
            </w:r>
          </w:p>
        </w:tc>
        <w:tc>
          <w:tcPr>
            <w:tcW w:w="1202" w:type="dxa"/>
            <w:gridSpan w:val="2"/>
            <w:tcBorders>
              <w:top w:val="nil"/>
              <w:left w:val="nil"/>
              <w:bottom w:val="nil"/>
              <w:right w:val="nil"/>
            </w:tcBorders>
          </w:tcPr>
          <w:p w14:paraId="61ADBE43" w14:textId="72DBFF3F"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w:t>
            </w:r>
            <w:r w:rsidR="00E24703">
              <w:rPr>
                <w:rFonts w:ascii="Times New Roman" w:hAnsi="Times New Roman" w:cs="Times New Roman"/>
              </w:rPr>
              <w:t>30*</w:t>
            </w:r>
            <w:r>
              <w:rPr>
                <w:rFonts w:ascii="Times New Roman" w:hAnsi="Times New Roman" w:cs="Times New Roman"/>
              </w:rPr>
              <w:t>*</w:t>
            </w:r>
          </w:p>
        </w:tc>
        <w:tc>
          <w:tcPr>
            <w:tcW w:w="1195" w:type="dxa"/>
            <w:tcBorders>
              <w:top w:val="nil"/>
              <w:left w:val="nil"/>
              <w:bottom w:val="nil"/>
              <w:right w:val="nil"/>
            </w:tcBorders>
          </w:tcPr>
          <w:p w14:paraId="6168FB8F" w14:textId="0B3A7B7D"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13879A62" w14:textId="170256CB"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0.3</w:t>
            </w:r>
            <w:r w:rsidR="00D33E5B">
              <w:rPr>
                <w:rFonts w:ascii="Times New Roman" w:hAnsi="Times New Roman" w:cs="Times New Roman"/>
              </w:rPr>
              <w:t>2</w:t>
            </w:r>
            <w:r>
              <w:rPr>
                <w:rFonts w:ascii="Times New Roman" w:hAnsi="Times New Roman" w:cs="Times New Roman"/>
              </w:rPr>
              <w:t>*</w:t>
            </w:r>
          </w:p>
        </w:tc>
        <w:tc>
          <w:tcPr>
            <w:tcW w:w="1200" w:type="dxa"/>
            <w:tcBorders>
              <w:top w:val="nil"/>
              <w:left w:val="nil"/>
              <w:bottom w:val="nil"/>
              <w:right w:val="nil"/>
            </w:tcBorders>
          </w:tcPr>
          <w:p w14:paraId="543A57A0" w14:textId="257341D7"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0.15</w:t>
            </w:r>
          </w:p>
        </w:tc>
      </w:tr>
      <w:tr w:rsidR="00C75F91"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Default="00906665" w:rsidP="00CE415A">
            <w:pPr>
              <w:widowControl w:val="0"/>
              <w:rPr>
                <w:rFonts w:ascii="Times New Roman" w:hAnsi="Times New Roman" w:cs="Times New Roman"/>
              </w:rPr>
            </w:pPr>
            <w:r>
              <w:rPr>
                <w:rFonts w:ascii="Times New Roman" w:hAnsi="Times New Roman" w:cs="Times New Roman"/>
              </w:rPr>
              <w:t>Group Activity</w:t>
            </w:r>
          </w:p>
        </w:tc>
        <w:tc>
          <w:tcPr>
            <w:tcW w:w="1232" w:type="dxa"/>
            <w:gridSpan w:val="2"/>
            <w:tcBorders>
              <w:top w:val="nil"/>
              <w:left w:val="nil"/>
              <w:bottom w:val="nil"/>
              <w:right w:val="nil"/>
            </w:tcBorders>
          </w:tcPr>
          <w:p w14:paraId="18115031" w14:textId="60B78A97" w:rsidR="00906665" w:rsidRDefault="00637F6E" w:rsidP="00CE415A">
            <w:pPr>
              <w:widowControl w:val="0"/>
              <w:tabs>
                <w:tab w:val="decimal" w:pos="350"/>
              </w:tabs>
              <w:rPr>
                <w:rFonts w:ascii="Times New Roman" w:hAnsi="Times New Roman" w:cs="Times New Roman"/>
              </w:rPr>
            </w:pPr>
            <w:r>
              <w:rPr>
                <w:rFonts w:ascii="Times New Roman" w:hAnsi="Times New Roman" w:cs="Times New Roman"/>
              </w:rPr>
              <w:t>0.</w:t>
            </w:r>
            <w:r w:rsidR="00383586">
              <w:rPr>
                <w:rFonts w:ascii="Times New Roman" w:hAnsi="Times New Roman" w:cs="Times New Roman"/>
              </w:rPr>
              <w:t>25</w:t>
            </w:r>
            <w:r w:rsidR="00E528E0">
              <w:rPr>
                <w:rFonts w:ascii="Times New Roman" w:hAnsi="Times New Roman" w:cs="Times New Roman"/>
              </w:rPr>
              <w:t>*</w:t>
            </w:r>
          </w:p>
        </w:tc>
        <w:tc>
          <w:tcPr>
            <w:tcW w:w="1194" w:type="dxa"/>
            <w:tcBorders>
              <w:top w:val="nil"/>
              <w:left w:val="nil"/>
              <w:bottom w:val="nil"/>
              <w:right w:val="nil"/>
            </w:tcBorders>
          </w:tcPr>
          <w:p w14:paraId="6B3E19A0" w14:textId="45353C8B" w:rsidR="00906665" w:rsidRDefault="00383586" w:rsidP="00CE415A">
            <w:pPr>
              <w:widowControl w:val="0"/>
              <w:tabs>
                <w:tab w:val="decimal" w:pos="350"/>
              </w:tabs>
              <w:rPr>
                <w:rFonts w:ascii="Times New Roman" w:hAnsi="Times New Roman" w:cs="Times New Roman"/>
              </w:rPr>
            </w:pPr>
            <w:r>
              <w:rPr>
                <w:rFonts w:ascii="Times New Roman" w:hAnsi="Times New Roman" w:cs="Times New Roman"/>
              </w:rPr>
              <w:t>0.11</w:t>
            </w:r>
          </w:p>
        </w:tc>
        <w:tc>
          <w:tcPr>
            <w:tcW w:w="1266" w:type="dxa"/>
            <w:gridSpan w:val="2"/>
            <w:tcBorders>
              <w:top w:val="nil"/>
              <w:left w:val="nil"/>
              <w:bottom w:val="nil"/>
              <w:right w:val="nil"/>
            </w:tcBorders>
          </w:tcPr>
          <w:p w14:paraId="486A074F" w14:textId="36EF70B5"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w:t>
            </w:r>
            <w:r w:rsidR="00D21178">
              <w:rPr>
                <w:rFonts w:ascii="Times New Roman" w:hAnsi="Times New Roman" w:cs="Times New Roman"/>
              </w:rPr>
              <w:t>13</w:t>
            </w:r>
          </w:p>
        </w:tc>
        <w:tc>
          <w:tcPr>
            <w:tcW w:w="1194" w:type="dxa"/>
            <w:tcBorders>
              <w:top w:val="nil"/>
              <w:left w:val="nil"/>
              <w:bottom w:val="nil"/>
              <w:right w:val="nil"/>
            </w:tcBorders>
          </w:tcPr>
          <w:p w14:paraId="26A74907" w14:textId="4D82DD17" w:rsidR="00906665" w:rsidRDefault="003716B9" w:rsidP="00CE415A">
            <w:pPr>
              <w:widowControl w:val="0"/>
              <w:tabs>
                <w:tab w:val="decimal" w:pos="353"/>
              </w:tabs>
              <w:rPr>
                <w:rFonts w:ascii="Times New Roman" w:hAnsi="Times New Roman" w:cs="Times New Roman"/>
              </w:rPr>
            </w:pPr>
            <w:r>
              <w:rPr>
                <w:rFonts w:ascii="Times New Roman" w:hAnsi="Times New Roman" w:cs="Times New Roman"/>
              </w:rPr>
              <w:t>0.10</w:t>
            </w:r>
          </w:p>
        </w:tc>
        <w:tc>
          <w:tcPr>
            <w:tcW w:w="1202" w:type="dxa"/>
            <w:gridSpan w:val="2"/>
            <w:tcBorders>
              <w:top w:val="nil"/>
              <w:left w:val="nil"/>
              <w:bottom w:val="nil"/>
              <w:right w:val="nil"/>
            </w:tcBorders>
          </w:tcPr>
          <w:p w14:paraId="7AA95786" w14:textId="211E3223" w:rsidR="00906665" w:rsidRDefault="002B009E" w:rsidP="00CE415A">
            <w:pPr>
              <w:widowControl w:val="0"/>
              <w:tabs>
                <w:tab w:val="decimal" w:pos="260"/>
              </w:tabs>
              <w:rPr>
                <w:rFonts w:ascii="Times New Roman" w:hAnsi="Times New Roman" w:cs="Times New Roman"/>
              </w:rPr>
            </w:pPr>
            <w:r>
              <w:rPr>
                <w:rFonts w:ascii="Times New Roman" w:hAnsi="Times New Roman" w:cs="Times New Roman"/>
              </w:rPr>
              <w:t>0.2</w:t>
            </w:r>
            <w:r w:rsidR="00E24703">
              <w:rPr>
                <w:rFonts w:ascii="Times New Roman" w:hAnsi="Times New Roman" w:cs="Times New Roman"/>
              </w:rPr>
              <w:t>9</w:t>
            </w:r>
            <w:r>
              <w:rPr>
                <w:rFonts w:ascii="Times New Roman" w:hAnsi="Times New Roman" w:cs="Times New Roman"/>
              </w:rPr>
              <w:t>***</w:t>
            </w:r>
          </w:p>
        </w:tc>
        <w:tc>
          <w:tcPr>
            <w:tcW w:w="1195" w:type="dxa"/>
            <w:tcBorders>
              <w:top w:val="nil"/>
              <w:left w:val="nil"/>
              <w:bottom w:val="nil"/>
              <w:right w:val="nil"/>
            </w:tcBorders>
          </w:tcPr>
          <w:p w14:paraId="4D8FA28B" w14:textId="57405E1B" w:rsidR="00906665" w:rsidRDefault="002B009E" w:rsidP="00CE415A">
            <w:pPr>
              <w:widowControl w:val="0"/>
              <w:tabs>
                <w:tab w:val="decimal" w:pos="340"/>
              </w:tabs>
              <w:rPr>
                <w:rFonts w:ascii="Times New Roman" w:hAnsi="Times New Roman" w:cs="Times New Roman"/>
              </w:rPr>
            </w:pPr>
            <w:r>
              <w:rPr>
                <w:rFonts w:ascii="Times New Roman" w:hAnsi="Times New Roman" w:cs="Times New Roman"/>
              </w:rPr>
              <w:t>0.04</w:t>
            </w:r>
          </w:p>
        </w:tc>
        <w:tc>
          <w:tcPr>
            <w:tcW w:w="1202" w:type="dxa"/>
            <w:gridSpan w:val="2"/>
            <w:tcBorders>
              <w:top w:val="nil"/>
              <w:left w:val="nil"/>
              <w:bottom w:val="nil"/>
              <w:right w:val="nil"/>
            </w:tcBorders>
          </w:tcPr>
          <w:p w14:paraId="1A5B99DF" w14:textId="5916D28D" w:rsidR="00906665" w:rsidRDefault="0017449D" w:rsidP="00CE415A">
            <w:pPr>
              <w:widowControl w:val="0"/>
              <w:tabs>
                <w:tab w:val="decimal" w:pos="260"/>
              </w:tabs>
              <w:rPr>
                <w:rFonts w:ascii="Times New Roman" w:hAnsi="Times New Roman" w:cs="Times New Roman"/>
              </w:rPr>
            </w:pPr>
            <w:r>
              <w:rPr>
                <w:rFonts w:ascii="Times New Roman" w:hAnsi="Times New Roman" w:cs="Times New Roman"/>
              </w:rPr>
              <w:t>0</w:t>
            </w:r>
            <w:r w:rsidR="007541CD">
              <w:rPr>
                <w:rFonts w:ascii="Times New Roman" w:hAnsi="Times New Roman" w:cs="Times New Roman"/>
              </w:rPr>
              <w:t>.1</w:t>
            </w:r>
            <w:r w:rsidR="00D33E5B">
              <w:rPr>
                <w:rFonts w:ascii="Times New Roman" w:hAnsi="Times New Roman" w:cs="Times New Roman"/>
              </w:rPr>
              <w:t>1</w:t>
            </w:r>
          </w:p>
        </w:tc>
        <w:tc>
          <w:tcPr>
            <w:tcW w:w="1200" w:type="dxa"/>
            <w:tcBorders>
              <w:top w:val="nil"/>
              <w:left w:val="nil"/>
              <w:bottom w:val="nil"/>
              <w:right w:val="nil"/>
            </w:tcBorders>
          </w:tcPr>
          <w:p w14:paraId="472ABEA7" w14:textId="49A648FB" w:rsidR="00906665" w:rsidRDefault="0017449D" w:rsidP="00CE415A">
            <w:pPr>
              <w:widowControl w:val="0"/>
              <w:tabs>
                <w:tab w:val="decimal" w:pos="370"/>
              </w:tabs>
              <w:rPr>
                <w:rFonts w:ascii="Times New Roman" w:hAnsi="Times New Roman" w:cs="Times New Roman"/>
              </w:rPr>
            </w:pPr>
            <w:r>
              <w:rPr>
                <w:rFonts w:ascii="Times New Roman" w:hAnsi="Times New Roman" w:cs="Times New Roman"/>
              </w:rPr>
              <w:t>0.07</w:t>
            </w:r>
          </w:p>
        </w:tc>
      </w:tr>
      <w:tr w:rsidR="00C75F91"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Random Effects</w:t>
            </w:r>
          </w:p>
        </w:tc>
        <w:tc>
          <w:tcPr>
            <w:tcW w:w="1232" w:type="dxa"/>
            <w:gridSpan w:val="2"/>
            <w:tcBorders>
              <w:left w:val="nil"/>
              <w:bottom w:val="single" w:sz="4" w:space="0" w:color="auto"/>
              <w:right w:val="nil"/>
            </w:tcBorders>
          </w:tcPr>
          <w:p w14:paraId="7D7EEC09" w14:textId="5B4D90F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0931FDF3" w14:textId="3A441DA9"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66" w:type="dxa"/>
            <w:gridSpan w:val="2"/>
            <w:tcBorders>
              <w:left w:val="nil"/>
              <w:bottom w:val="single" w:sz="4" w:space="0" w:color="auto"/>
              <w:right w:val="nil"/>
            </w:tcBorders>
          </w:tcPr>
          <w:p w14:paraId="5DE7FD50" w14:textId="36468C94"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4" w:type="dxa"/>
            <w:tcBorders>
              <w:left w:val="nil"/>
              <w:bottom w:val="single" w:sz="4" w:space="0" w:color="auto"/>
              <w:right w:val="nil"/>
            </w:tcBorders>
          </w:tcPr>
          <w:p w14:paraId="27EDBC15" w14:textId="4B8BED6B"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6655392F" w14:textId="23B1BC3F"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195" w:type="dxa"/>
            <w:tcBorders>
              <w:left w:val="nil"/>
              <w:bottom w:val="single" w:sz="4" w:space="0" w:color="auto"/>
              <w:right w:val="nil"/>
            </w:tcBorders>
          </w:tcPr>
          <w:p w14:paraId="6E7FABD2" w14:textId="208AD996"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c>
          <w:tcPr>
            <w:tcW w:w="1202" w:type="dxa"/>
            <w:gridSpan w:val="2"/>
            <w:tcBorders>
              <w:left w:val="nil"/>
              <w:bottom w:val="single" w:sz="4" w:space="0" w:color="auto"/>
              <w:right w:val="nil"/>
            </w:tcBorders>
          </w:tcPr>
          <w:p w14:paraId="32EF78C6" w14:textId="1AD13698"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Var.</w:t>
            </w:r>
          </w:p>
        </w:tc>
        <w:tc>
          <w:tcPr>
            <w:tcW w:w="1200" w:type="dxa"/>
            <w:tcBorders>
              <w:left w:val="nil"/>
              <w:bottom w:val="single" w:sz="4" w:space="0" w:color="auto"/>
              <w:right w:val="nil"/>
            </w:tcBorders>
          </w:tcPr>
          <w:p w14:paraId="27F9038C" w14:textId="67283670" w:rsidR="00906665" w:rsidRPr="00906665" w:rsidRDefault="00906665" w:rsidP="00CE415A">
            <w:pPr>
              <w:widowControl w:val="0"/>
              <w:jc w:val="center"/>
              <w:rPr>
                <w:rFonts w:ascii="Times New Roman" w:hAnsi="Times New Roman" w:cs="Times New Roman"/>
                <w:i/>
                <w:iCs/>
              </w:rPr>
            </w:pPr>
            <w:r w:rsidRPr="00906665">
              <w:rPr>
                <w:rFonts w:ascii="Times New Roman" w:hAnsi="Times New Roman" w:cs="Times New Roman"/>
                <w:i/>
                <w:iCs/>
              </w:rPr>
              <w:t>SD</w:t>
            </w:r>
          </w:p>
        </w:tc>
      </w:tr>
      <w:tr w:rsidR="00C75F91" w14:paraId="72A8BB40" w14:textId="77777777" w:rsidTr="00E00B00">
        <w:trPr>
          <w:gridAfter w:val="1"/>
          <w:wAfter w:w="70" w:type="dxa"/>
        </w:trPr>
        <w:tc>
          <w:tcPr>
            <w:tcW w:w="3690" w:type="dxa"/>
            <w:tcBorders>
              <w:left w:val="nil"/>
              <w:bottom w:val="nil"/>
              <w:right w:val="nil"/>
            </w:tcBorders>
          </w:tcPr>
          <w:p w14:paraId="2D14B85B" w14:textId="022AC24A" w:rsidR="00906665" w:rsidRPr="00906665" w:rsidRDefault="00906665" w:rsidP="00CE415A">
            <w:pPr>
              <w:widowControl w:val="0"/>
              <w:rPr>
                <w:rFonts w:ascii="Times New Roman" w:hAnsi="Times New Roman" w:cs="Times New Roman"/>
                <w:vertAlign w:val="subscript"/>
              </w:rPr>
            </w:pPr>
            <w:proofErr w:type="spellStart"/>
            <w:r>
              <w:rPr>
                <w:rFonts w:ascii="Times New Roman" w:hAnsi="Times New Roman" w:cs="Times New Roman"/>
              </w:rPr>
              <w:t>Intercept</w:t>
            </w:r>
            <w:r w:rsidRPr="00906665">
              <w:rPr>
                <w:rFonts w:ascii="Times New Roman" w:hAnsi="Times New Roman" w:cs="Times New Roman"/>
                <w:vertAlign w:val="subscript"/>
              </w:rPr>
              <w:t>Frame</w:t>
            </w:r>
            <w:proofErr w:type="spellEnd"/>
          </w:p>
        </w:tc>
        <w:tc>
          <w:tcPr>
            <w:tcW w:w="1232" w:type="dxa"/>
            <w:gridSpan w:val="2"/>
            <w:tcBorders>
              <w:left w:val="nil"/>
              <w:bottom w:val="nil"/>
              <w:right w:val="nil"/>
            </w:tcBorders>
          </w:tcPr>
          <w:p w14:paraId="0EF134D5" w14:textId="49123686"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.01</w:t>
            </w:r>
          </w:p>
        </w:tc>
        <w:tc>
          <w:tcPr>
            <w:tcW w:w="1194" w:type="dxa"/>
            <w:tcBorders>
              <w:left w:val="nil"/>
              <w:bottom w:val="nil"/>
              <w:right w:val="nil"/>
            </w:tcBorders>
          </w:tcPr>
          <w:p w14:paraId="56848494" w14:textId="247C8563"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w:t>
            </w:r>
            <w:r w:rsidR="00637F6E">
              <w:rPr>
                <w:rFonts w:ascii="Times New Roman" w:hAnsi="Times New Roman" w:cs="Times New Roman"/>
              </w:rPr>
              <w:t>.</w:t>
            </w:r>
            <w:r w:rsidR="00A82A76">
              <w:rPr>
                <w:rFonts w:ascii="Times New Roman" w:hAnsi="Times New Roman" w:cs="Times New Roman"/>
              </w:rPr>
              <w:t>10</w:t>
            </w:r>
          </w:p>
        </w:tc>
        <w:tc>
          <w:tcPr>
            <w:tcW w:w="1266" w:type="dxa"/>
            <w:gridSpan w:val="2"/>
            <w:tcBorders>
              <w:left w:val="nil"/>
              <w:bottom w:val="nil"/>
              <w:right w:val="nil"/>
            </w:tcBorders>
          </w:tcPr>
          <w:p w14:paraId="34DEFA42" w14:textId="49DC4E3A"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7711">
              <w:rPr>
                <w:rFonts w:ascii="Times New Roman" w:hAnsi="Times New Roman" w:cs="Times New Roman"/>
              </w:rPr>
              <w:t>0</w:t>
            </w:r>
            <w:r w:rsidR="00AF6F9E">
              <w:rPr>
                <w:rFonts w:ascii="Times New Roman" w:hAnsi="Times New Roman" w:cs="Times New Roman"/>
              </w:rPr>
              <w:t>4</w:t>
            </w:r>
          </w:p>
        </w:tc>
        <w:tc>
          <w:tcPr>
            <w:tcW w:w="1194" w:type="dxa"/>
            <w:tcBorders>
              <w:left w:val="nil"/>
              <w:bottom w:val="nil"/>
              <w:right w:val="nil"/>
            </w:tcBorders>
          </w:tcPr>
          <w:p w14:paraId="69337D4E" w14:textId="38B81A1F" w:rsidR="00906665" w:rsidRDefault="000B599F" w:rsidP="00CE415A">
            <w:pPr>
              <w:widowControl w:val="0"/>
              <w:tabs>
                <w:tab w:val="decimal" w:pos="350"/>
              </w:tabs>
              <w:rPr>
                <w:rFonts w:ascii="Times New Roman" w:hAnsi="Times New Roman" w:cs="Times New Roman"/>
              </w:rPr>
            </w:pPr>
            <w:r>
              <w:rPr>
                <w:rFonts w:ascii="Times New Roman" w:hAnsi="Times New Roman" w:cs="Times New Roman"/>
              </w:rPr>
              <w:t>0</w:t>
            </w:r>
            <w:r w:rsidR="00AF6F9E">
              <w:rPr>
                <w:rFonts w:ascii="Times New Roman" w:hAnsi="Times New Roman" w:cs="Times New Roman"/>
              </w:rPr>
              <w:t>.19</w:t>
            </w:r>
          </w:p>
        </w:tc>
        <w:tc>
          <w:tcPr>
            <w:tcW w:w="1202" w:type="dxa"/>
            <w:gridSpan w:val="2"/>
            <w:tcBorders>
              <w:left w:val="nil"/>
              <w:bottom w:val="nil"/>
              <w:right w:val="nil"/>
            </w:tcBorders>
          </w:tcPr>
          <w:p w14:paraId="775B168A" w14:textId="6789AC6D" w:rsidR="00906665" w:rsidRDefault="00BA56A6" w:rsidP="00CE415A">
            <w:pPr>
              <w:widowControl w:val="0"/>
              <w:tabs>
                <w:tab w:val="decimal" w:pos="350"/>
              </w:tabs>
              <w:rPr>
                <w:rFonts w:ascii="Times New Roman" w:hAnsi="Times New Roman" w:cs="Times New Roman"/>
              </w:rPr>
            </w:pPr>
            <w:r>
              <w:rPr>
                <w:rFonts w:ascii="Times New Roman" w:hAnsi="Times New Roman" w:cs="Times New Roman"/>
              </w:rPr>
              <w:t>0.0</w:t>
            </w:r>
            <w:r w:rsidR="00F35C48">
              <w:rPr>
                <w:rFonts w:ascii="Times New Roman" w:hAnsi="Times New Roman" w:cs="Times New Roman"/>
              </w:rPr>
              <w:t>3</w:t>
            </w:r>
          </w:p>
        </w:tc>
        <w:tc>
          <w:tcPr>
            <w:tcW w:w="1195" w:type="dxa"/>
            <w:tcBorders>
              <w:left w:val="nil"/>
              <w:bottom w:val="nil"/>
              <w:right w:val="nil"/>
            </w:tcBorders>
          </w:tcPr>
          <w:p w14:paraId="7C7C99F9" w14:textId="116BC3D2" w:rsidR="00906665" w:rsidRDefault="001A649D" w:rsidP="00CE415A">
            <w:pPr>
              <w:widowControl w:val="0"/>
              <w:tabs>
                <w:tab w:val="decimal" w:pos="350"/>
              </w:tabs>
              <w:rPr>
                <w:rFonts w:ascii="Times New Roman" w:hAnsi="Times New Roman" w:cs="Times New Roman"/>
              </w:rPr>
            </w:pPr>
            <w:r>
              <w:rPr>
                <w:rFonts w:ascii="Times New Roman" w:hAnsi="Times New Roman" w:cs="Times New Roman"/>
              </w:rPr>
              <w:t>0.</w:t>
            </w:r>
            <w:r w:rsidR="000D5A5F">
              <w:rPr>
                <w:rFonts w:ascii="Times New Roman" w:hAnsi="Times New Roman" w:cs="Times New Roman"/>
              </w:rPr>
              <w:t>1</w:t>
            </w:r>
            <w:r w:rsidR="00F35C48">
              <w:rPr>
                <w:rFonts w:ascii="Times New Roman" w:hAnsi="Times New Roman" w:cs="Times New Roman"/>
              </w:rPr>
              <w:t>7</w:t>
            </w:r>
          </w:p>
        </w:tc>
        <w:tc>
          <w:tcPr>
            <w:tcW w:w="1202" w:type="dxa"/>
            <w:gridSpan w:val="2"/>
            <w:tcBorders>
              <w:left w:val="nil"/>
              <w:bottom w:val="nil"/>
              <w:right w:val="nil"/>
            </w:tcBorders>
          </w:tcPr>
          <w:p w14:paraId="532BF0BF" w14:textId="3A2CE5F2"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0.0</w:t>
            </w:r>
            <w:r w:rsidR="00F4590A">
              <w:rPr>
                <w:rFonts w:ascii="Times New Roman" w:hAnsi="Times New Roman" w:cs="Times New Roman"/>
              </w:rPr>
              <w:t>3</w:t>
            </w:r>
          </w:p>
        </w:tc>
        <w:tc>
          <w:tcPr>
            <w:tcW w:w="1200" w:type="dxa"/>
            <w:tcBorders>
              <w:left w:val="nil"/>
              <w:bottom w:val="nil"/>
              <w:right w:val="nil"/>
            </w:tcBorders>
          </w:tcPr>
          <w:p w14:paraId="57BFC300" w14:textId="73BFB25C" w:rsidR="00906665" w:rsidRDefault="00BC58AE" w:rsidP="00CE415A">
            <w:pPr>
              <w:widowControl w:val="0"/>
              <w:tabs>
                <w:tab w:val="decimal" w:pos="350"/>
              </w:tabs>
              <w:rPr>
                <w:rFonts w:ascii="Times New Roman" w:hAnsi="Times New Roman" w:cs="Times New Roman"/>
              </w:rPr>
            </w:pPr>
            <w:r>
              <w:rPr>
                <w:rFonts w:ascii="Times New Roman" w:hAnsi="Times New Roman" w:cs="Times New Roman"/>
              </w:rPr>
              <w:t>0.</w:t>
            </w:r>
            <w:r w:rsidR="00666642">
              <w:rPr>
                <w:rFonts w:ascii="Times New Roman" w:hAnsi="Times New Roman" w:cs="Times New Roman"/>
              </w:rPr>
              <w:t>1</w:t>
            </w:r>
            <w:r w:rsidR="00F4590A">
              <w:rPr>
                <w:rFonts w:ascii="Times New Roman" w:hAnsi="Times New Roman" w:cs="Times New Roman"/>
              </w:rPr>
              <w:t>8</w:t>
            </w:r>
          </w:p>
        </w:tc>
      </w:tr>
      <w:tr w:rsidR="00C75F91"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637F6E" w:rsidRDefault="00906665" w:rsidP="00CE415A">
            <w:pPr>
              <w:widowControl w:val="0"/>
              <w:rPr>
                <w:rFonts w:ascii="Times New Roman" w:hAnsi="Times New Roman" w:cs="Times New Roman"/>
                <w:b/>
                <w:bCs/>
              </w:rPr>
            </w:pPr>
            <w:r w:rsidRPr="00637F6E">
              <w:rPr>
                <w:rFonts w:ascii="Times New Roman" w:hAnsi="Times New Roman" w:cs="Times New Roman"/>
                <w:b/>
                <w:bCs/>
              </w:rPr>
              <w:t>Fit Statistics</w:t>
            </w:r>
          </w:p>
        </w:tc>
        <w:tc>
          <w:tcPr>
            <w:tcW w:w="1200" w:type="dxa"/>
            <w:tcBorders>
              <w:left w:val="nil"/>
              <w:bottom w:val="single" w:sz="4" w:space="0" w:color="auto"/>
              <w:right w:val="nil"/>
            </w:tcBorders>
          </w:tcPr>
          <w:p w14:paraId="6DBA30B1" w14:textId="77777777" w:rsidR="00906665" w:rsidRDefault="00906665" w:rsidP="00CE415A">
            <w:pPr>
              <w:widowControl w:val="0"/>
              <w:rPr>
                <w:rFonts w:ascii="Times New Roman" w:hAnsi="Times New Roman" w:cs="Times New Roman"/>
              </w:rPr>
            </w:pPr>
          </w:p>
        </w:tc>
        <w:tc>
          <w:tcPr>
            <w:tcW w:w="1226" w:type="dxa"/>
            <w:gridSpan w:val="2"/>
            <w:tcBorders>
              <w:left w:val="nil"/>
              <w:bottom w:val="single" w:sz="4" w:space="0" w:color="auto"/>
              <w:right w:val="nil"/>
            </w:tcBorders>
          </w:tcPr>
          <w:p w14:paraId="1AEADF5A" w14:textId="77777777" w:rsidR="00906665" w:rsidRDefault="00906665" w:rsidP="00CE415A">
            <w:pPr>
              <w:widowControl w:val="0"/>
              <w:rPr>
                <w:rFonts w:ascii="Times New Roman" w:hAnsi="Times New Roman" w:cs="Times New Roman"/>
              </w:rPr>
            </w:pPr>
          </w:p>
        </w:tc>
        <w:tc>
          <w:tcPr>
            <w:tcW w:w="1078" w:type="dxa"/>
            <w:tcBorders>
              <w:left w:val="nil"/>
              <w:bottom w:val="single" w:sz="4" w:space="0" w:color="auto"/>
              <w:right w:val="nil"/>
            </w:tcBorders>
          </w:tcPr>
          <w:p w14:paraId="3F874CA6" w14:textId="77777777" w:rsidR="00906665" w:rsidRDefault="00906665" w:rsidP="00CE415A">
            <w:pPr>
              <w:widowControl w:val="0"/>
              <w:rPr>
                <w:rFonts w:ascii="Times New Roman" w:hAnsi="Times New Roman" w:cs="Times New Roman"/>
              </w:rPr>
            </w:pPr>
          </w:p>
        </w:tc>
        <w:tc>
          <w:tcPr>
            <w:tcW w:w="1382" w:type="dxa"/>
            <w:gridSpan w:val="2"/>
            <w:tcBorders>
              <w:left w:val="nil"/>
              <w:bottom w:val="single" w:sz="4" w:space="0" w:color="auto"/>
              <w:right w:val="nil"/>
            </w:tcBorders>
          </w:tcPr>
          <w:p w14:paraId="449444AF" w14:textId="77777777" w:rsidR="00906665" w:rsidRDefault="00906665" w:rsidP="00CE415A">
            <w:pPr>
              <w:widowControl w:val="0"/>
              <w:rPr>
                <w:rFonts w:ascii="Times New Roman" w:hAnsi="Times New Roman" w:cs="Times New Roman"/>
              </w:rPr>
            </w:pPr>
          </w:p>
        </w:tc>
        <w:tc>
          <w:tcPr>
            <w:tcW w:w="586" w:type="dxa"/>
            <w:tcBorders>
              <w:left w:val="nil"/>
              <w:bottom w:val="single" w:sz="4" w:space="0" w:color="auto"/>
              <w:right w:val="nil"/>
            </w:tcBorders>
          </w:tcPr>
          <w:p w14:paraId="071BD940" w14:textId="77777777" w:rsidR="00906665" w:rsidRDefault="00906665" w:rsidP="00CE415A">
            <w:pPr>
              <w:widowControl w:val="0"/>
              <w:rPr>
                <w:rFonts w:ascii="Times New Roman" w:hAnsi="Times New Roman" w:cs="Times New Roman"/>
              </w:rPr>
            </w:pPr>
          </w:p>
        </w:tc>
        <w:tc>
          <w:tcPr>
            <w:tcW w:w="1811" w:type="dxa"/>
            <w:gridSpan w:val="2"/>
            <w:tcBorders>
              <w:left w:val="nil"/>
              <w:bottom w:val="single" w:sz="4" w:space="0" w:color="auto"/>
              <w:right w:val="nil"/>
            </w:tcBorders>
          </w:tcPr>
          <w:p w14:paraId="526A2066" w14:textId="77777777" w:rsidR="00906665" w:rsidRDefault="00906665" w:rsidP="00CE415A">
            <w:pPr>
              <w:widowControl w:val="0"/>
              <w:rPr>
                <w:rFonts w:ascii="Times New Roman" w:hAnsi="Times New Roman" w:cs="Times New Roman"/>
              </w:rPr>
            </w:pPr>
          </w:p>
        </w:tc>
        <w:tc>
          <w:tcPr>
            <w:tcW w:w="428" w:type="dxa"/>
            <w:tcBorders>
              <w:left w:val="nil"/>
              <w:bottom w:val="single" w:sz="4" w:space="0" w:color="auto"/>
              <w:right w:val="nil"/>
            </w:tcBorders>
          </w:tcPr>
          <w:p w14:paraId="4C69D314" w14:textId="77777777" w:rsidR="00906665" w:rsidRDefault="00906665" w:rsidP="00CE415A">
            <w:pPr>
              <w:widowControl w:val="0"/>
              <w:rPr>
                <w:rFonts w:ascii="Times New Roman" w:hAnsi="Times New Roman" w:cs="Times New Roman"/>
              </w:rPr>
            </w:pPr>
          </w:p>
        </w:tc>
        <w:tc>
          <w:tcPr>
            <w:tcW w:w="1974" w:type="dxa"/>
            <w:gridSpan w:val="2"/>
            <w:tcBorders>
              <w:left w:val="nil"/>
              <w:bottom w:val="single" w:sz="4" w:space="0" w:color="auto"/>
              <w:right w:val="nil"/>
            </w:tcBorders>
          </w:tcPr>
          <w:p w14:paraId="12D380EF" w14:textId="77777777" w:rsidR="00906665" w:rsidRDefault="00906665" w:rsidP="00CE415A">
            <w:pPr>
              <w:widowControl w:val="0"/>
              <w:rPr>
                <w:rFonts w:ascii="Times New Roman" w:hAnsi="Times New Roman" w:cs="Times New Roman"/>
              </w:rPr>
            </w:pPr>
          </w:p>
        </w:tc>
      </w:tr>
      <w:tr w:rsidR="00C75F91" w14:paraId="194B8BDB" w14:textId="77777777" w:rsidTr="00E00B00">
        <w:trPr>
          <w:gridAfter w:val="1"/>
          <w:wAfter w:w="70" w:type="dxa"/>
        </w:trPr>
        <w:tc>
          <w:tcPr>
            <w:tcW w:w="3690" w:type="dxa"/>
            <w:tcBorders>
              <w:left w:val="nil"/>
              <w:bottom w:val="nil"/>
              <w:right w:val="nil"/>
            </w:tcBorders>
          </w:tcPr>
          <w:p w14:paraId="03B83F4D" w14:textId="05EEA713" w:rsidR="00B663FD" w:rsidRDefault="00B663FD" w:rsidP="00CE415A">
            <w:pPr>
              <w:widowControl w:val="0"/>
              <w:rPr>
                <w:rFonts w:ascii="Times New Roman" w:hAnsi="Times New Roman" w:cs="Times New Roman"/>
              </w:rPr>
            </w:pPr>
            <w:r>
              <w:rPr>
                <w:rFonts w:ascii="Times New Roman" w:hAnsi="Times New Roman" w:cs="Times New Roman"/>
              </w:rPr>
              <w:t>ICC</w:t>
            </w:r>
          </w:p>
        </w:tc>
        <w:tc>
          <w:tcPr>
            <w:tcW w:w="2426" w:type="dxa"/>
            <w:gridSpan w:val="3"/>
            <w:tcBorders>
              <w:left w:val="nil"/>
              <w:bottom w:val="nil"/>
              <w:right w:val="nil"/>
            </w:tcBorders>
          </w:tcPr>
          <w:p w14:paraId="7DA29EE8" w14:textId="3B503388" w:rsidR="00B663FD" w:rsidRDefault="00B663FD" w:rsidP="00CE415A">
            <w:pPr>
              <w:widowControl w:val="0"/>
              <w:jc w:val="center"/>
              <w:rPr>
                <w:rFonts w:ascii="Times New Roman" w:hAnsi="Times New Roman" w:cs="Times New Roman"/>
              </w:rPr>
            </w:pPr>
            <w:r>
              <w:rPr>
                <w:rFonts w:ascii="Times New Roman" w:hAnsi="Times New Roman" w:cs="Times New Roman"/>
              </w:rPr>
              <w:t>.01</w:t>
            </w:r>
          </w:p>
        </w:tc>
        <w:tc>
          <w:tcPr>
            <w:tcW w:w="2460" w:type="dxa"/>
            <w:gridSpan w:val="3"/>
            <w:tcBorders>
              <w:left w:val="nil"/>
              <w:bottom w:val="nil"/>
              <w:right w:val="nil"/>
            </w:tcBorders>
          </w:tcPr>
          <w:p w14:paraId="24F76AA0" w14:textId="17CDB61A"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EA4A29">
              <w:rPr>
                <w:rFonts w:ascii="Times New Roman" w:hAnsi="Times New Roman" w:cs="Times New Roman"/>
              </w:rPr>
              <w:t>2</w:t>
            </w:r>
          </w:p>
        </w:tc>
        <w:tc>
          <w:tcPr>
            <w:tcW w:w="2397" w:type="dxa"/>
            <w:gridSpan w:val="3"/>
            <w:tcBorders>
              <w:left w:val="nil"/>
              <w:bottom w:val="nil"/>
              <w:right w:val="nil"/>
            </w:tcBorders>
          </w:tcPr>
          <w:p w14:paraId="30E4FEE2" w14:textId="4521C8BC"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35C48">
              <w:rPr>
                <w:rFonts w:ascii="Times New Roman" w:hAnsi="Times New Roman" w:cs="Times New Roman"/>
              </w:rPr>
              <w:t>3</w:t>
            </w:r>
          </w:p>
        </w:tc>
        <w:tc>
          <w:tcPr>
            <w:tcW w:w="2402" w:type="dxa"/>
            <w:gridSpan w:val="3"/>
            <w:tcBorders>
              <w:left w:val="nil"/>
              <w:bottom w:val="nil"/>
              <w:right w:val="nil"/>
            </w:tcBorders>
          </w:tcPr>
          <w:p w14:paraId="5D68D1F5" w14:textId="34C00953" w:rsidR="00B663FD" w:rsidRDefault="00B663FD" w:rsidP="00CE415A">
            <w:pPr>
              <w:widowControl w:val="0"/>
              <w:jc w:val="center"/>
              <w:rPr>
                <w:rFonts w:ascii="Times New Roman" w:hAnsi="Times New Roman" w:cs="Times New Roman"/>
              </w:rPr>
            </w:pPr>
            <w:r>
              <w:rPr>
                <w:rFonts w:ascii="Times New Roman" w:hAnsi="Times New Roman" w:cs="Times New Roman"/>
              </w:rPr>
              <w:t>.0</w:t>
            </w:r>
            <w:r w:rsidR="00F4590A">
              <w:rPr>
                <w:rFonts w:ascii="Times New Roman" w:hAnsi="Times New Roman" w:cs="Times New Roman"/>
              </w:rPr>
              <w:t>2</w:t>
            </w:r>
          </w:p>
        </w:tc>
      </w:tr>
      <w:tr w:rsidR="00C75F91"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Default="00B663FD" w:rsidP="00CE415A">
            <w:pPr>
              <w:widowControl w:val="0"/>
              <w:rPr>
                <w:rFonts w:ascii="Times New Roman" w:hAnsi="Times New Roman" w:cs="Times New Roman"/>
              </w:rPr>
            </w:pPr>
            <w:r>
              <w:rPr>
                <w:rFonts w:ascii="Times New Roman" w:hAnsi="Times New Roman" w:cs="Times New Roman"/>
              </w:rPr>
              <w:t>LL</w:t>
            </w:r>
          </w:p>
        </w:tc>
        <w:tc>
          <w:tcPr>
            <w:tcW w:w="2426" w:type="dxa"/>
            <w:gridSpan w:val="3"/>
            <w:tcBorders>
              <w:top w:val="nil"/>
              <w:left w:val="nil"/>
              <w:bottom w:val="nil"/>
              <w:right w:val="nil"/>
            </w:tcBorders>
          </w:tcPr>
          <w:p w14:paraId="63777606" w14:textId="2A1B7777" w:rsidR="00B663FD" w:rsidRDefault="00B663FD" w:rsidP="00CE415A">
            <w:pPr>
              <w:widowControl w:val="0"/>
              <w:jc w:val="center"/>
              <w:rPr>
                <w:rFonts w:ascii="Times New Roman" w:hAnsi="Times New Roman" w:cs="Times New Roman"/>
              </w:rPr>
            </w:pPr>
            <w:r>
              <w:rPr>
                <w:rFonts w:ascii="Times New Roman" w:hAnsi="Times New Roman" w:cs="Times New Roman"/>
              </w:rPr>
              <w:t>-3,</w:t>
            </w:r>
            <w:r w:rsidR="00A82A76">
              <w:rPr>
                <w:rFonts w:ascii="Times New Roman" w:hAnsi="Times New Roman" w:cs="Times New Roman"/>
              </w:rPr>
              <w:t>137.86</w:t>
            </w:r>
          </w:p>
        </w:tc>
        <w:tc>
          <w:tcPr>
            <w:tcW w:w="2460" w:type="dxa"/>
            <w:gridSpan w:val="3"/>
            <w:tcBorders>
              <w:top w:val="nil"/>
              <w:left w:val="nil"/>
              <w:bottom w:val="nil"/>
              <w:right w:val="nil"/>
            </w:tcBorders>
          </w:tcPr>
          <w:p w14:paraId="510DF99D" w14:textId="4613A2B8"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397D43">
              <w:rPr>
                <w:rFonts w:ascii="Times New Roman" w:hAnsi="Times New Roman" w:cs="Times New Roman"/>
              </w:rPr>
              <w:t>1,0</w:t>
            </w:r>
            <w:r w:rsidR="00457D3E">
              <w:rPr>
                <w:rFonts w:ascii="Times New Roman" w:hAnsi="Times New Roman" w:cs="Times New Roman"/>
              </w:rPr>
              <w:t>5</w:t>
            </w:r>
            <w:r w:rsidR="00EA4A29">
              <w:rPr>
                <w:rFonts w:ascii="Times New Roman" w:hAnsi="Times New Roman" w:cs="Times New Roman"/>
              </w:rPr>
              <w:t>1</w:t>
            </w:r>
            <w:r w:rsidR="00457D3E">
              <w:rPr>
                <w:rFonts w:ascii="Times New Roman" w:hAnsi="Times New Roman" w:cs="Times New Roman"/>
              </w:rPr>
              <w:t>.3</w:t>
            </w:r>
            <w:r w:rsidR="00EA4A29">
              <w:rPr>
                <w:rFonts w:ascii="Times New Roman" w:hAnsi="Times New Roman" w:cs="Times New Roman"/>
              </w:rPr>
              <w:t>0</w:t>
            </w:r>
          </w:p>
        </w:tc>
        <w:tc>
          <w:tcPr>
            <w:tcW w:w="2397" w:type="dxa"/>
            <w:gridSpan w:val="3"/>
            <w:tcBorders>
              <w:top w:val="nil"/>
              <w:left w:val="nil"/>
              <w:bottom w:val="nil"/>
              <w:right w:val="nil"/>
            </w:tcBorders>
          </w:tcPr>
          <w:p w14:paraId="1A757869" w14:textId="7B3CE5C3"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3,088.25</w:t>
            </w:r>
          </w:p>
        </w:tc>
        <w:tc>
          <w:tcPr>
            <w:tcW w:w="2402" w:type="dxa"/>
            <w:gridSpan w:val="3"/>
            <w:tcBorders>
              <w:top w:val="nil"/>
              <w:left w:val="nil"/>
              <w:bottom w:val="nil"/>
              <w:right w:val="nil"/>
            </w:tcBorders>
          </w:tcPr>
          <w:p w14:paraId="369D9B3A" w14:textId="3A406C2D" w:rsidR="00B663FD" w:rsidRDefault="00B663FD" w:rsidP="00CE415A">
            <w:pPr>
              <w:widowControl w:val="0"/>
              <w:jc w:val="center"/>
              <w:rPr>
                <w:rFonts w:ascii="Times New Roman" w:hAnsi="Times New Roman" w:cs="Times New Roman"/>
              </w:rPr>
            </w:pPr>
            <w:r w:rsidRPr="00BC58AE">
              <w:rPr>
                <w:rFonts w:ascii="Times New Roman" w:hAnsi="Times New Roman" w:cs="Times New Roman"/>
              </w:rPr>
              <w:t>-1</w:t>
            </w:r>
            <w:r>
              <w:rPr>
                <w:rFonts w:ascii="Times New Roman" w:hAnsi="Times New Roman" w:cs="Times New Roman"/>
              </w:rPr>
              <w:t>,</w:t>
            </w:r>
            <w:r w:rsidR="004B512B">
              <w:rPr>
                <w:rFonts w:ascii="Times New Roman" w:hAnsi="Times New Roman" w:cs="Times New Roman"/>
              </w:rPr>
              <w:t>3</w:t>
            </w:r>
            <w:r w:rsidR="00F4590A">
              <w:rPr>
                <w:rFonts w:ascii="Times New Roman" w:hAnsi="Times New Roman" w:cs="Times New Roman"/>
              </w:rPr>
              <w:t>39.30</w:t>
            </w:r>
          </w:p>
        </w:tc>
      </w:tr>
      <w:tr w:rsidR="00C75F91"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Default="00B663FD"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426" w:type="dxa"/>
            <w:gridSpan w:val="3"/>
            <w:tcBorders>
              <w:top w:val="nil"/>
              <w:left w:val="nil"/>
              <w:bottom w:val="single" w:sz="4" w:space="0" w:color="auto"/>
              <w:right w:val="nil"/>
            </w:tcBorders>
          </w:tcPr>
          <w:p w14:paraId="3E6E334E" w14:textId="3C5570E4"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A82A76">
              <w:rPr>
                <w:rFonts w:ascii="Times New Roman" w:hAnsi="Times New Roman" w:cs="Times New Roman"/>
              </w:rPr>
              <w:t>17</w:t>
            </w:r>
          </w:p>
        </w:tc>
        <w:tc>
          <w:tcPr>
            <w:tcW w:w="2460" w:type="dxa"/>
            <w:gridSpan w:val="3"/>
            <w:tcBorders>
              <w:top w:val="nil"/>
              <w:left w:val="nil"/>
              <w:bottom w:val="single" w:sz="4" w:space="0" w:color="auto"/>
              <w:right w:val="nil"/>
            </w:tcBorders>
          </w:tcPr>
          <w:p w14:paraId="06CBC452" w14:textId="432770B2"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EA4A29">
              <w:rPr>
                <w:rFonts w:ascii="Times New Roman" w:hAnsi="Times New Roman" w:cs="Times New Roman"/>
              </w:rPr>
              <w:t>1</w:t>
            </w:r>
          </w:p>
        </w:tc>
        <w:tc>
          <w:tcPr>
            <w:tcW w:w="2397" w:type="dxa"/>
            <w:gridSpan w:val="3"/>
            <w:tcBorders>
              <w:top w:val="nil"/>
              <w:left w:val="nil"/>
              <w:bottom w:val="single" w:sz="4" w:space="0" w:color="auto"/>
              <w:right w:val="nil"/>
            </w:tcBorders>
          </w:tcPr>
          <w:p w14:paraId="2D1E9035" w14:textId="4FE259E9" w:rsidR="00B663FD" w:rsidRDefault="00B663FD" w:rsidP="00CE415A">
            <w:pPr>
              <w:widowControl w:val="0"/>
              <w:jc w:val="center"/>
              <w:rPr>
                <w:rFonts w:ascii="Times New Roman" w:hAnsi="Times New Roman" w:cs="Times New Roman"/>
              </w:rPr>
            </w:pPr>
            <w:r>
              <w:rPr>
                <w:rFonts w:ascii="Times New Roman" w:hAnsi="Times New Roman" w:cs="Times New Roman"/>
              </w:rPr>
              <w:t>.</w:t>
            </w:r>
            <w:r w:rsidR="00F35C48">
              <w:rPr>
                <w:rFonts w:ascii="Times New Roman" w:hAnsi="Times New Roman" w:cs="Times New Roman"/>
              </w:rPr>
              <w:t>44</w:t>
            </w:r>
          </w:p>
        </w:tc>
        <w:tc>
          <w:tcPr>
            <w:tcW w:w="2402" w:type="dxa"/>
            <w:gridSpan w:val="3"/>
            <w:tcBorders>
              <w:top w:val="nil"/>
              <w:left w:val="nil"/>
              <w:bottom w:val="single" w:sz="4" w:space="0" w:color="auto"/>
              <w:right w:val="nil"/>
            </w:tcBorders>
          </w:tcPr>
          <w:p w14:paraId="75A1D2CB" w14:textId="1C2E9D40" w:rsidR="00B663FD" w:rsidRDefault="00B663FD" w:rsidP="00CE415A">
            <w:pPr>
              <w:widowControl w:val="0"/>
              <w:jc w:val="center"/>
              <w:rPr>
                <w:rFonts w:ascii="Times New Roman" w:hAnsi="Times New Roman" w:cs="Times New Roman"/>
              </w:rPr>
            </w:pPr>
            <w:r>
              <w:rPr>
                <w:rFonts w:ascii="Times New Roman" w:hAnsi="Times New Roman" w:cs="Times New Roman"/>
              </w:rPr>
              <w:t>.1</w:t>
            </w:r>
            <w:r w:rsidR="00F4590A">
              <w:rPr>
                <w:rFonts w:ascii="Times New Roman" w:hAnsi="Times New Roman" w:cs="Times New Roman"/>
              </w:rPr>
              <w:t>1</w:t>
            </w:r>
          </w:p>
        </w:tc>
      </w:tr>
      <w:tr w:rsidR="00C75F91" w14:paraId="66CFB5D2" w14:textId="77777777" w:rsidTr="00E00B00">
        <w:tc>
          <w:tcPr>
            <w:tcW w:w="13445" w:type="dxa"/>
            <w:gridSpan w:val="14"/>
            <w:tcBorders>
              <w:left w:val="nil"/>
              <w:bottom w:val="nil"/>
              <w:right w:val="nil"/>
            </w:tcBorders>
          </w:tcPr>
          <w:p w14:paraId="2440D8F3" w14:textId="2968BA36" w:rsidR="00C75F91" w:rsidRDefault="00C75F91" w:rsidP="00CE415A">
            <w:pPr>
              <w:widowControl w:val="0"/>
              <w:rPr>
                <w:rFonts w:ascii="Times New Roman" w:hAnsi="Times New Roman" w:cs="Times New Roman"/>
              </w:rPr>
            </w:pPr>
            <w:r w:rsidRPr="001A649D">
              <w:rPr>
                <w:rFonts w:ascii="Times New Roman" w:hAnsi="Times New Roman" w:cs="Times New Roman"/>
                <w:i/>
                <w:iCs/>
              </w:rPr>
              <w:t>Note</w:t>
            </w:r>
            <w:r>
              <w:rPr>
                <w:rFonts w:ascii="Times New Roman" w:hAnsi="Times New Roman" w:cs="Times New Roman"/>
              </w:rPr>
              <w:t>: Cell entries are parameter estimates from multilevel models with random intercepts. Linear models are used for trait-like variables, and quasi-binomial models are used for state-like variables.</w:t>
            </w:r>
            <w:r w:rsidR="00E313F4">
              <w:rPr>
                <w:rFonts w:ascii="Times New Roman" w:hAnsi="Times New Roman" w:cs="Times New Roman"/>
              </w:rPr>
              <w:t xml:space="preserve"> </w:t>
            </w:r>
            <w:r>
              <w:rPr>
                <w:rFonts w:ascii="Times New Roman" w:hAnsi="Times New Roman" w:cs="Times New Roman"/>
              </w:rPr>
              <w:t xml:space="preserve">Data are weighted by education and income. </w:t>
            </w:r>
            <w:r w:rsidRPr="00B663FD">
              <w:rPr>
                <w:rFonts w:ascii="Times New Roman" w:hAnsi="Times New Roman" w:cs="Times New Roman"/>
                <w:i/>
                <w:iCs/>
              </w:rPr>
              <w:t>N</w:t>
            </w:r>
            <w:r>
              <w:rPr>
                <w:rFonts w:ascii="Times New Roman" w:hAnsi="Times New Roman" w:cs="Times New Roman"/>
              </w:rPr>
              <w:t xml:space="preserve"> = 2,008. Groups = 17. </w:t>
            </w:r>
          </w:p>
        </w:tc>
      </w:tr>
    </w:tbl>
    <w:p w14:paraId="242A55D4" w14:textId="77777777" w:rsidR="00FE3261" w:rsidRDefault="00FE3261" w:rsidP="0072519F">
      <w:pPr>
        <w:widowControl w:val="0"/>
        <w:spacing w:line="480" w:lineRule="auto"/>
        <w:rPr>
          <w:rFonts w:ascii="Times New Roman" w:hAnsi="Times New Roman" w:cs="Times New Roman"/>
        </w:rPr>
        <w:sectPr w:rsidR="00FE3261" w:rsidSect="00672FDF">
          <w:pgSz w:w="15840" w:h="12240" w:orient="landscape"/>
          <w:pgMar w:top="1440" w:right="1440" w:bottom="1440" w:left="1440" w:header="720" w:footer="720" w:gutter="0"/>
          <w:cols w:space="720"/>
          <w:docGrid w:linePitch="360"/>
        </w:sectPr>
      </w:pPr>
    </w:p>
    <w:tbl>
      <w:tblPr>
        <w:tblStyle w:val="TableGrid"/>
        <w:tblW w:w="9540" w:type="dxa"/>
        <w:tblLayout w:type="fixed"/>
        <w:tblLook w:val="04A0" w:firstRow="1" w:lastRow="0" w:firstColumn="1" w:lastColumn="0" w:noHBand="0" w:noVBand="1"/>
      </w:tblPr>
      <w:tblGrid>
        <w:gridCol w:w="3780"/>
        <w:gridCol w:w="1440"/>
        <w:gridCol w:w="1440"/>
        <w:gridCol w:w="84"/>
        <w:gridCol w:w="1260"/>
        <w:gridCol w:w="96"/>
        <w:gridCol w:w="1349"/>
        <w:gridCol w:w="91"/>
      </w:tblGrid>
      <w:tr w:rsidR="004B11FA" w14:paraId="5C5AA463" w14:textId="4889CE1C" w:rsidTr="004B11FA">
        <w:trPr>
          <w:gridAfter w:val="1"/>
          <w:wAfter w:w="91" w:type="dxa"/>
        </w:trPr>
        <w:tc>
          <w:tcPr>
            <w:tcW w:w="6744" w:type="dxa"/>
            <w:gridSpan w:val="4"/>
            <w:tcBorders>
              <w:top w:val="nil"/>
              <w:left w:val="nil"/>
              <w:bottom w:val="single" w:sz="4" w:space="0" w:color="auto"/>
              <w:right w:val="nil"/>
            </w:tcBorders>
          </w:tcPr>
          <w:p w14:paraId="62B2FF9A" w14:textId="1E96C010" w:rsidR="004B11FA" w:rsidRDefault="004B11FA" w:rsidP="00CE415A">
            <w:pPr>
              <w:widowControl w:val="0"/>
              <w:rPr>
                <w:rFonts w:ascii="Times New Roman" w:hAnsi="Times New Roman" w:cs="Times New Roman"/>
              </w:rPr>
            </w:pPr>
            <w:r>
              <w:rPr>
                <w:rFonts w:ascii="Times New Roman" w:hAnsi="Times New Roman" w:cs="Times New Roman"/>
              </w:rPr>
              <w:t xml:space="preserve">Table </w:t>
            </w:r>
            <w:r w:rsidR="00F0699C">
              <w:rPr>
                <w:rFonts w:ascii="Times New Roman" w:hAnsi="Times New Roman" w:cs="Times New Roman"/>
              </w:rPr>
              <w:t>2</w:t>
            </w:r>
          </w:p>
          <w:p w14:paraId="08049150" w14:textId="77777777" w:rsidR="004B11FA" w:rsidRDefault="004B11FA" w:rsidP="00CE415A">
            <w:pPr>
              <w:widowControl w:val="0"/>
              <w:rPr>
                <w:rFonts w:ascii="Times New Roman" w:hAnsi="Times New Roman" w:cs="Times New Roman"/>
              </w:rPr>
            </w:pPr>
          </w:p>
          <w:p w14:paraId="2BC96C4A" w14:textId="5B929770" w:rsidR="004B11FA" w:rsidRDefault="004B11FA" w:rsidP="00CE415A">
            <w:pPr>
              <w:widowControl w:val="0"/>
              <w:rPr>
                <w:rFonts w:ascii="Times New Roman" w:hAnsi="Times New Roman" w:cs="Times New Roman"/>
              </w:rPr>
            </w:pPr>
            <w:r w:rsidRPr="00FE3261">
              <w:rPr>
                <w:rFonts w:ascii="Times New Roman" w:hAnsi="Times New Roman" w:cs="Times New Roman"/>
                <w:i/>
                <w:iCs/>
              </w:rPr>
              <w:t xml:space="preserve">Conditional Effects of </w:t>
            </w:r>
            <w:r w:rsidR="00F30A18">
              <w:rPr>
                <w:rFonts w:ascii="Times New Roman" w:hAnsi="Times New Roman" w:cs="Times New Roman"/>
                <w:i/>
                <w:iCs/>
              </w:rPr>
              <w:t>News Attraction</w:t>
            </w:r>
            <w:r w:rsidRPr="00FE3261">
              <w:rPr>
                <w:rFonts w:ascii="Times New Roman" w:hAnsi="Times New Roman" w:cs="Times New Roman"/>
                <w:i/>
                <w:iCs/>
              </w:rPr>
              <w:t xml:space="preserve"> on Story Engagement</w:t>
            </w:r>
          </w:p>
        </w:tc>
        <w:tc>
          <w:tcPr>
            <w:tcW w:w="1260" w:type="dxa"/>
            <w:tcBorders>
              <w:top w:val="nil"/>
              <w:left w:val="nil"/>
              <w:bottom w:val="single" w:sz="4" w:space="0" w:color="auto"/>
              <w:right w:val="nil"/>
            </w:tcBorders>
          </w:tcPr>
          <w:p w14:paraId="3D21AD65" w14:textId="77777777" w:rsidR="004B11FA" w:rsidRDefault="004B11FA" w:rsidP="00CE415A">
            <w:pPr>
              <w:widowControl w:val="0"/>
              <w:rPr>
                <w:rFonts w:ascii="Times New Roman" w:hAnsi="Times New Roman" w:cs="Times New Roman"/>
              </w:rPr>
            </w:pPr>
          </w:p>
        </w:tc>
        <w:tc>
          <w:tcPr>
            <w:tcW w:w="1445" w:type="dxa"/>
            <w:gridSpan w:val="2"/>
            <w:tcBorders>
              <w:top w:val="nil"/>
              <w:left w:val="nil"/>
              <w:bottom w:val="single" w:sz="4" w:space="0" w:color="auto"/>
              <w:right w:val="nil"/>
            </w:tcBorders>
          </w:tcPr>
          <w:p w14:paraId="69B4E90D" w14:textId="193C65FF" w:rsidR="004B11FA" w:rsidRDefault="004B11FA" w:rsidP="00CE415A">
            <w:pPr>
              <w:widowControl w:val="0"/>
              <w:rPr>
                <w:rFonts w:ascii="Times New Roman" w:hAnsi="Times New Roman" w:cs="Times New Roman"/>
              </w:rPr>
            </w:pPr>
          </w:p>
        </w:tc>
      </w:tr>
      <w:tr w:rsidR="004B11FA" w14:paraId="129F87AC" w14:textId="5C5D929B" w:rsidTr="00D72260">
        <w:tc>
          <w:tcPr>
            <w:tcW w:w="3780" w:type="dxa"/>
            <w:tcBorders>
              <w:left w:val="nil"/>
              <w:bottom w:val="single" w:sz="4" w:space="0" w:color="auto"/>
              <w:right w:val="nil"/>
            </w:tcBorders>
          </w:tcPr>
          <w:p w14:paraId="1C615E55" w14:textId="77777777" w:rsidR="004B11FA" w:rsidRDefault="004B11FA" w:rsidP="00CE415A">
            <w:pPr>
              <w:widowControl w:val="0"/>
              <w:rPr>
                <w:rFonts w:ascii="Times New Roman" w:hAnsi="Times New Roman" w:cs="Times New Roman"/>
              </w:rPr>
            </w:pPr>
          </w:p>
        </w:tc>
        <w:tc>
          <w:tcPr>
            <w:tcW w:w="2880" w:type="dxa"/>
            <w:gridSpan w:val="2"/>
            <w:tcBorders>
              <w:left w:val="nil"/>
              <w:bottom w:val="single" w:sz="4" w:space="0" w:color="auto"/>
              <w:right w:val="nil"/>
            </w:tcBorders>
          </w:tcPr>
          <w:p w14:paraId="07524CEA" w14:textId="5A2D26D8" w:rsidR="004B11FA" w:rsidRDefault="004B11FA" w:rsidP="00CE415A">
            <w:pPr>
              <w:widowControl w:val="0"/>
              <w:jc w:val="center"/>
              <w:rPr>
                <w:rFonts w:ascii="Times New Roman" w:hAnsi="Times New Roman" w:cs="Times New Roman"/>
              </w:rPr>
            </w:pPr>
            <w:r>
              <w:rPr>
                <w:rFonts w:ascii="Times New Roman" w:hAnsi="Times New Roman" w:cs="Times New Roman"/>
              </w:rPr>
              <w:t>Engagement</w:t>
            </w:r>
          </w:p>
        </w:tc>
        <w:tc>
          <w:tcPr>
            <w:tcW w:w="2880" w:type="dxa"/>
            <w:gridSpan w:val="5"/>
            <w:tcBorders>
              <w:left w:val="nil"/>
              <w:bottom w:val="single" w:sz="4" w:space="0" w:color="auto"/>
              <w:right w:val="nil"/>
            </w:tcBorders>
          </w:tcPr>
          <w:p w14:paraId="0CCE19F5" w14:textId="2B7D4954" w:rsidR="004B11FA" w:rsidRDefault="004B11FA" w:rsidP="00CE415A">
            <w:pPr>
              <w:widowControl w:val="0"/>
              <w:jc w:val="center"/>
              <w:rPr>
                <w:rFonts w:ascii="Times New Roman" w:hAnsi="Times New Roman" w:cs="Times New Roman"/>
              </w:rPr>
            </w:pPr>
            <w:r>
              <w:rPr>
                <w:rFonts w:ascii="Times New Roman" w:hAnsi="Times New Roman" w:cs="Times New Roman"/>
              </w:rPr>
              <w:t>High-Effort Engagement</w:t>
            </w:r>
          </w:p>
        </w:tc>
      </w:tr>
      <w:tr w:rsidR="004B11FA" w14:paraId="5C08BC97" w14:textId="22A75CA5" w:rsidTr="00336CC5">
        <w:tc>
          <w:tcPr>
            <w:tcW w:w="3780" w:type="dxa"/>
            <w:tcBorders>
              <w:left w:val="nil"/>
              <w:bottom w:val="single" w:sz="4" w:space="0" w:color="auto"/>
              <w:right w:val="nil"/>
            </w:tcBorders>
          </w:tcPr>
          <w:p w14:paraId="0D249DEA" w14:textId="638435AF" w:rsidR="004B11FA" w:rsidRPr="00A275CA" w:rsidRDefault="004B11FA" w:rsidP="00CE415A">
            <w:pPr>
              <w:widowControl w:val="0"/>
              <w:rPr>
                <w:rFonts w:ascii="Times New Roman" w:hAnsi="Times New Roman" w:cs="Times New Roman"/>
                <w:b/>
                <w:bCs/>
              </w:rPr>
            </w:pPr>
            <w:r w:rsidRPr="00A275CA">
              <w:rPr>
                <w:rFonts w:ascii="Times New Roman" w:hAnsi="Times New Roman" w:cs="Times New Roman"/>
                <w:b/>
                <w:bCs/>
              </w:rPr>
              <w:t>Fixed Effects</w:t>
            </w:r>
          </w:p>
        </w:tc>
        <w:tc>
          <w:tcPr>
            <w:tcW w:w="1440" w:type="dxa"/>
            <w:tcBorders>
              <w:left w:val="nil"/>
              <w:bottom w:val="single" w:sz="4" w:space="0" w:color="auto"/>
              <w:right w:val="nil"/>
            </w:tcBorders>
          </w:tcPr>
          <w:p w14:paraId="50CAD7F9" w14:textId="234BA08D" w:rsidR="004B11FA" w:rsidRDefault="004B11FA" w:rsidP="00CE415A">
            <w:pPr>
              <w:widowControl w:val="0"/>
              <w:jc w:val="center"/>
              <w:rPr>
                <w:rFonts w:ascii="Times New Roman" w:hAnsi="Times New Roman" w:cs="Times New Roman"/>
              </w:rPr>
            </w:pPr>
            <w:r w:rsidRPr="00672FDF">
              <w:rPr>
                <w:rFonts w:ascii="Times New Roman" w:hAnsi="Times New Roman" w:cs="Times New Roman"/>
              </w:rPr>
              <w:t>β</w:t>
            </w:r>
          </w:p>
        </w:tc>
        <w:tc>
          <w:tcPr>
            <w:tcW w:w="1440" w:type="dxa"/>
            <w:tcBorders>
              <w:left w:val="nil"/>
              <w:bottom w:val="single" w:sz="4" w:space="0" w:color="auto"/>
              <w:right w:val="nil"/>
            </w:tcBorders>
          </w:tcPr>
          <w:p w14:paraId="10CC4D9E" w14:textId="081AF4F7"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c>
          <w:tcPr>
            <w:tcW w:w="1440" w:type="dxa"/>
            <w:gridSpan w:val="3"/>
            <w:tcBorders>
              <w:left w:val="nil"/>
              <w:bottom w:val="single" w:sz="4" w:space="0" w:color="auto"/>
              <w:right w:val="nil"/>
            </w:tcBorders>
          </w:tcPr>
          <w:p w14:paraId="2CDF1CD6" w14:textId="75254E25" w:rsidR="004B11FA" w:rsidRPr="0098354B" w:rsidRDefault="004B11FA" w:rsidP="00CE415A">
            <w:pPr>
              <w:widowControl w:val="0"/>
              <w:jc w:val="center"/>
              <w:rPr>
                <w:rFonts w:ascii="Times New Roman" w:hAnsi="Times New Roman" w:cs="Times New Roman"/>
                <w:i/>
                <w:iCs/>
              </w:rPr>
            </w:pPr>
            <w:r w:rsidRPr="00672FDF">
              <w:rPr>
                <w:rFonts w:ascii="Times New Roman" w:hAnsi="Times New Roman" w:cs="Times New Roman"/>
              </w:rPr>
              <w:t>β</w:t>
            </w:r>
          </w:p>
        </w:tc>
        <w:tc>
          <w:tcPr>
            <w:tcW w:w="1440" w:type="dxa"/>
            <w:gridSpan w:val="2"/>
            <w:tcBorders>
              <w:left w:val="nil"/>
              <w:bottom w:val="single" w:sz="4" w:space="0" w:color="auto"/>
              <w:right w:val="nil"/>
            </w:tcBorders>
          </w:tcPr>
          <w:p w14:paraId="0999E26A" w14:textId="3333CC11" w:rsidR="004B11FA" w:rsidRPr="0098354B" w:rsidRDefault="004B11FA" w:rsidP="00CE415A">
            <w:pPr>
              <w:widowControl w:val="0"/>
              <w:jc w:val="center"/>
              <w:rPr>
                <w:rFonts w:ascii="Times New Roman" w:hAnsi="Times New Roman" w:cs="Times New Roman"/>
                <w:i/>
                <w:iCs/>
              </w:rPr>
            </w:pPr>
            <w:r w:rsidRPr="0098354B">
              <w:rPr>
                <w:rFonts w:ascii="Times New Roman" w:hAnsi="Times New Roman" w:cs="Times New Roman"/>
                <w:i/>
                <w:iCs/>
              </w:rPr>
              <w:t>SE</w:t>
            </w:r>
          </w:p>
        </w:tc>
      </w:tr>
      <w:tr w:rsidR="00336CC5" w14:paraId="58820996" w14:textId="77777777" w:rsidTr="00D72260">
        <w:tc>
          <w:tcPr>
            <w:tcW w:w="3780" w:type="dxa"/>
            <w:tcBorders>
              <w:left w:val="nil"/>
              <w:bottom w:val="nil"/>
              <w:right w:val="nil"/>
            </w:tcBorders>
          </w:tcPr>
          <w:p w14:paraId="12F28EB1" w14:textId="543CF62A" w:rsidR="00336CC5" w:rsidRDefault="00336CC5" w:rsidP="00CE415A">
            <w:pPr>
              <w:widowControl w:val="0"/>
              <w:rPr>
                <w:rFonts w:ascii="Times New Roman" w:hAnsi="Times New Roman" w:cs="Times New Roman"/>
              </w:rPr>
            </w:pPr>
            <w:r>
              <w:rPr>
                <w:rFonts w:ascii="Times New Roman" w:hAnsi="Times New Roman" w:cs="Times New Roman"/>
              </w:rPr>
              <w:t>Intercept (</w:t>
            </w:r>
            <w:r>
              <w:rPr>
                <w:rFonts w:ascii="Times New Roman" w:hAnsi="Times New Roman" w:cs="Times New Roman"/>
                <w:i/>
                <w:iCs/>
              </w:rPr>
              <w:t>M</w:t>
            </w:r>
            <w:r>
              <w:rPr>
                <w:rFonts w:ascii="Times New Roman" w:hAnsi="Times New Roman" w:cs="Times New Roman"/>
              </w:rPr>
              <w:t xml:space="preserve"> Low News Attraction)</w:t>
            </w:r>
          </w:p>
        </w:tc>
        <w:tc>
          <w:tcPr>
            <w:tcW w:w="1440" w:type="dxa"/>
            <w:tcBorders>
              <w:left w:val="nil"/>
              <w:bottom w:val="nil"/>
              <w:right w:val="nil"/>
            </w:tcBorders>
          </w:tcPr>
          <w:p w14:paraId="7E58D0E6" w14:textId="465C44D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4.11***</w:t>
            </w:r>
          </w:p>
        </w:tc>
        <w:tc>
          <w:tcPr>
            <w:tcW w:w="1440" w:type="dxa"/>
            <w:tcBorders>
              <w:left w:val="nil"/>
              <w:bottom w:val="nil"/>
              <w:right w:val="nil"/>
            </w:tcBorders>
          </w:tcPr>
          <w:p w14:paraId="3052F507" w14:textId="5558E294"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0.44</w:t>
            </w:r>
          </w:p>
        </w:tc>
        <w:tc>
          <w:tcPr>
            <w:tcW w:w="1440" w:type="dxa"/>
            <w:gridSpan w:val="3"/>
            <w:tcBorders>
              <w:left w:val="nil"/>
              <w:bottom w:val="nil"/>
              <w:right w:val="nil"/>
            </w:tcBorders>
          </w:tcPr>
          <w:p w14:paraId="798ECF8D" w14:textId="1C0FFB3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1.77***</w:t>
            </w:r>
          </w:p>
        </w:tc>
        <w:tc>
          <w:tcPr>
            <w:tcW w:w="1440" w:type="dxa"/>
            <w:gridSpan w:val="2"/>
            <w:tcBorders>
              <w:left w:val="nil"/>
              <w:bottom w:val="nil"/>
              <w:right w:val="nil"/>
            </w:tcBorders>
          </w:tcPr>
          <w:p w14:paraId="76BD5565" w14:textId="5EEBD2BC"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0.29</w:t>
            </w:r>
          </w:p>
        </w:tc>
      </w:tr>
      <w:tr w:rsidR="00336CC5" w14:paraId="27D36D22" w14:textId="77777777" w:rsidTr="00336CC5">
        <w:tc>
          <w:tcPr>
            <w:tcW w:w="3780" w:type="dxa"/>
            <w:tcBorders>
              <w:top w:val="nil"/>
              <w:left w:val="nil"/>
              <w:bottom w:val="nil"/>
              <w:right w:val="nil"/>
            </w:tcBorders>
          </w:tcPr>
          <w:p w14:paraId="653F1A7F" w14:textId="41BC9AC6" w:rsidR="00336CC5" w:rsidRDefault="00336CC5" w:rsidP="00CE415A">
            <w:pPr>
              <w:widowControl w:val="0"/>
              <w:rPr>
                <w:rFonts w:ascii="Times New Roman" w:hAnsi="Times New Roman" w:cs="Times New Roman"/>
              </w:rPr>
            </w:pPr>
            <w:r>
              <w:rPr>
                <w:rFonts w:ascii="Times New Roman" w:hAnsi="Times New Roman" w:cs="Times New Roman"/>
              </w:rPr>
              <w:t>News Attraction (</w:t>
            </w:r>
            <w:r w:rsidRPr="004010EA">
              <w:rPr>
                <w:rFonts w:ascii="Times New Roman" w:hAnsi="Times New Roman" w:cs="Times New Roman"/>
              </w:rPr>
              <w:t>Δ</w:t>
            </w:r>
            <w:r>
              <w:rPr>
                <w:rFonts w:ascii="Times New Roman" w:hAnsi="Times New Roman" w:cs="Times New Roman"/>
              </w:rPr>
              <w:t xml:space="preserve"> versus Low)</w:t>
            </w:r>
          </w:p>
        </w:tc>
        <w:tc>
          <w:tcPr>
            <w:tcW w:w="1440" w:type="dxa"/>
            <w:tcBorders>
              <w:top w:val="nil"/>
              <w:left w:val="nil"/>
              <w:bottom w:val="nil"/>
              <w:right w:val="nil"/>
            </w:tcBorders>
          </w:tcPr>
          <w:p w14:paraId="40E86E6D" w14:textId="77777777" w:rsidR="00336CC5" w:rsidRDefault="00336CC5" w:rsidP="00CE415A">
            <w:pPr>
              <w:widowControl w:val="0"/>
              <w:tabs>
                <w:tab w:val="decimal" w:pos="526"/>
              </w:tabs>
              <w:rPr>
                <w:rFonts w:ascii="Times New Roman" w:hAnsi="Times New Roman" w:cs="Times New Roman"/>
              </w:rPr>
            </w:pPr>
          </w:p>
        </w:tc>
        <w:tc>
          <w:tcPr>
            <w:tcW w:w="1440" w:type="dxa"/>
            <w:tcBorders>
              <w:top w:val="nil"/>
              <w:left w:val="nil"/>
              <w:bottom w:val="nil"/>
              <w:right w:val="nil"/>
            </w:tcBorders>
          </w:tcPr>
          <w:p w14:paraId="2FE121D7"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top w:val="nil"/>
              <w:left w:val="nil"/>
              <w:bottom w:val="nil"/>
              <w:right w:val="nil"/>
            </w:tcBorders>
          </w:tcPr>
          <w:p w14:paraId="6ADC1191" w14:textId="77777777" w:rsidR="00336CC5" w:rsidRPr="0078236D" w:rsidRDefault="00336CC5" w:rsidP="00CE415A">
            <w:pPr>
              <w:widowControl w:val="0"/>
              <w:tabs>
                <w:tab w:val="decimal" w:pos="526"/>
              </w:tabs>
              <w:rPr>
                <w:rFonts w:ascii="Times New Roman" w:hAnsi="Times New Roman" w:cs="Times New Roman"/>
              </w:rPr>
            </w:pPr>
          </w:p>
        </w:tc>
        <w:tc>
          <w:tcPr>
            <w:tcW w:w="1440" w:type="dxa"/>
            <w:gridSpan w:val="2"/>
            <w:tcBorders>
              <w:top w:val="nil"/>
              <w:left w:val="nil"/>
              <w:bottom w:val="nil"/>
              <w:right w:val="nil"/>
            </w:tcBorders>
          </w:tcPr>
          <w:p w14:paraId="179AC710" w14:textId="77777777" w:rsidR="00336CC5" w:rsidRPr="0078236D" w:rsidRDefault="00336CC5" w:rsidP="00CE415A">
            <w:pPr>
              <w:widowControl w:val="0"/>
              <w:tabs>
                <w:tab w:val="decimal" w:pos="526"/>
              </w:tabs>
              <w:rPr>
                <w:rFonts w:ascii="Times New Roman" w:hAnsi="Times New Roman" w:cs="Times New Roman"/>
              </w:rPr>
            </w:pPr>
          </w:p>
        </w:tc>
      </w:tr>
      <w:tr w:rsidR="00336CC5" w14:paraId="35B3E510" w14:textId="77777777" w:rsidTr="00336CC5">
        <w:tc>
          <w:tcPr>
            <w:tcW w:w="3780" w:type="dxa"/>
            <w:tcBorders>
              <w:top w:val="nil"/>
              <w:left w:val="nil"/>
              <w:bottom w:val="nil"/>
              <w:right w:val="nil"/>
            </w:tcBorders>
          </w:tcPr>
          <w:p w14:paraId="2242D5E7" w14:textId="7B8A7EE2" w:rsidR="00336CC5" w:rsidRDefault="00336CC5" w:rsidP="00CE415A">
            <w:pPr>
              <w:widowControl w:val="0"/>
              <w:ind w:left="720"/>
              <w:rPr>
                <w:rFonts w:ascii="Times New Roman" w:hAnsi="Times New Roman" w:cs="Times New Roman"/>
              </w:rPr>
            </w:pPr>
            <w:r>
              <w:rPr>
                <w:rFonts w:ascii="Times New Roman" w:hAnsi="Times New Roman" w:cs="Times New Roman"/>
              </w:rPr>
              <w:t>Medium—Unmotivated</w:t>
            </w:r>
          </w:p>
        </w:tc>
        <w:tc>
          <w:tcPr>
            <w:tcW w:w="1440" w:type="dxa"/>
            <w:tcBorders>
              <w:top w:val="nil"/>
              <w:left w:val="nil"/>
              <w:bottom w:val="nil"/>
              <w:right w:val="nil"/>
            </w:tcBorders>
          </w:tcPr>
          <w:p w14:paraId="7914C9C5" w14:textId="55C42F7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-.40</w:t>
            </w:r>
          </w:p>
        </w:tc>
        <w:tc>
          <w:tcPr>
            <w:tcW w:w="1440" w:type="dxa"/>
            <w:tcBorders>
              <w:top w:val="nil"/>
              <w:left w:val="nil"/>
              <w:bottom w:val="nil"/>
              <w:right w:val="nil"/>
            </w:tcBorders>
          </w:tcPr>
          <w:p w14:paraId="2D8D7604" w14:textId="12C9734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0.48</w:t>
            </w:r>
          </w:p>
        </w:tc>
        <w:tc>
          <w:tcPr>
            <w:tcW w:w="1440" w:type="dxa"/>
            <w:gridSpan w:val="3"/>
            <w:tcBorders>
              <w:top w:val="nil"/>
              <w:left w:val="nil"/>
              <w:bottom w:val="nil"/>
              <w:right w:val="nil"/>
            </w:tcBorders>
          </w:tcPr>
          <w:p w14:paraId="26F53D37" w14:textId="5AED9501"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293A1E94" w14:textId="06CB78B7"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42ACDC84" w14:textId="77777777" w:rsidTr="00336CC5">
        <w:tc>
          <w:tcPr>
            <w:tcW w:w="3780" w:type="dxa"/>
            <w:tcBorders>
              <w:top w:val="nil"/>
              <w:left w:val="nil"/>
              <w:bottom w:val="nil"/>
              <w:right w:val="nil"/>
            </w:tcBorders>
          </w:tcPr>
          <w:p w14:paraId="36811204" w14:textId="0B32A5F5" w:rsidR="00336CC5" w:rsidRDefault="00336CC5" w:rsidP="00CE415A">
            <w:pPr>
              <w:widowControl w:val="0"/>
              <w:ind w:left="720"/>
              <w:rPr>
                <w:rFonts w:ascii="Times New Roman" w:hAnsi="Times New Roman" w:cs="Times New Roman"/>
              </w:rPr>
            </w:pPr>
            <w:r>
              <w:rPr>
                <w:rFonts w:ascii="Times New Roman" w:hAnsi="Times New Roman" w:cs="Times New Roman"/>
              </w:rPr>
              <w:t xml:space="preserve">Medium—Motivated </w:t>
            </w:r>
          </w:p>
        </w:tc>
        <w:tc>
          <w:tcPr>
            <w:tcW w:w="1440" w:type="dxa"/>
            <w:tcBorders>
              <w:top w:val="nil"/>
              <w:left w:val="nil"/>
              <w:bottom w:val="nil"/>
              <w:right w:val="nil"/>
            </w:tcBorders>
          </w:tcPr>
          <w:p w14:paraId="109CFA99" w14:textId="7AAEF2CC"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0.11</w:t>
            </w:r>
          </w:p>
        </w:tc>
        <w:tc>
          <w:tcPr>
            <w:tcW w:w="1440" w:type="dxa"/>
            <w:tcBorders>
              <w:top w:val="nil"/>
              <w:left w:val="nil"/>
              <w:bottom w:val="nil"/>
              <w:right w:val="nil"/>
            </w:tcBorders>
          </w:tcPr>
          <w:p w14:paraId="71467C92" w14:textId="0849B011"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3825E7B3" w14:textId="385896FB"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0.18</w:t>
            </w:r>
          </w:p>
        </w:tc>
        <w:tc>
          <w:tcPr>
            <w:tcW w:w="1440" w:type="dxa"/>
            <w:gridSpan w:val="2"/>
            <w:tcBorders>
              <w:top w:val="nil"/>
              <w:left w:val="nil"/>
              <w:bottom w:val="nil"/>
              <w:right w:val="nil"/>
            </w:tcBorders>
          </w:tcPr>
          <w:p w14:paraId="21367ED8" w14:textId="62F819F8"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74E2545C" w14:textId="77777777" w:rsidTr="00336CC5">
        <w:tc>
          <w:tcPr>
            <w:tcW w:w="3780" w:type="dxa"/>
            <w:tcBorders>
              <w:top w:val="nil"/>
              <w:left w:val="nil"/>
              <w:bottom w:val="nil"/>
              <w:right w:val="nil"/>
            </w:tcBorders>
          </w:tcPr>
          <w:p w14:paraId="016D28B6" w14:textId="3115533D" w:rsidR="00336CC5" w:rsidRDefault="00336CC5" w:rsidP="00CE415A">
            <w:pPr>
              <w:widowControl w:val="0"/>
              <w:ind w:left="720"/>
              <w:rPr>
                <w:rFonts w:ascii="Times New Roman" w:hAnsi="Times New Roman" w:cs="Times New Roman"/>
              </w:rPr>
            </w:pPr>
            <w:r>
              <w:rPr>
                <w:rFonts w:ascii="Times New Roman" w:hAnsi="Times New Roman" w:cs="Times New Roman"/>
              </w:rPr>
              <w:t>High</w:t>
            </w:r>
          </w:p>
        </w:tc>
        <w:tc>
          <w:tcPr>
            <w:tcW w:w="1440" w:type="dxa"/>
            <w:tcBorders>
              <w:top w:val="nil"/>
              <w:left w:val="nil"/>
              <w:bottom w:val="nil"/>
              <w:right w:val="nil"/>
            </w:tcBorders>
          </w:tcPr>
          <w:p w14:paraId="53BF754E" w14:textId="2A293D5E"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0.87</w:t>
            </w:r>
          </w:p>
        </w:tc>
        <w:tc>
          <w:tcPr>
            <w:tcW w:w="1440" w:type="dxa"/>
            <w:tcBorders>
              <w:top w:val="nil"/>
              <w:left w:val="nil"/>
              <w:bottom w:val="nil"/>
              <w:right w:val="nil"/>
            </w:tcBorders>
          </w:tcPr>
          <w:p w14:paraId="73040B19" w14:textId="25270906" w:rsidR="00336CC5" w:rsidRDefault="001C10AA" w:rsidP="00CE415A">
            <w:pPr>
              <w:widowControl w:val="0"/>
              <w:tabs>
                <w:tab w:val="decimal" w:pos="526"/>
              </w:tabs>
              <w:rPr>
                <w:rFonts w:ascii="Times New Roman" w:hAnsi="Times New Roman" w:cs="Times New Roman"/>
              </w:rPr>
            </w:pPr>
            <w:r>
              <w:rPr>
                <w:rFonts w:ascii="Times New Roman" w:hAnsi="Times New Roman" w:cs="Times New Roman"/>
              </w:rPr>
              <w:t>0.49</w:t>
            </w:r>
          </w:p>
        </w:tc>
        <w:tc>
          <w:tcPr>
            <w:tcW w:w="1440" w:type="dxa"/>
            <w:gridSpan w:val="3"/>
            <w:tcBorders>
              <w:top w:val="nil"/>
              <w:left w:val="nil"/>
              <w:bottom w:val="nil"/>
              <w:right w:val="nil"/>
            </w:tcBorders>
          </w:tcPr>
          <w:p w14:paraId="7D2ABA9C" w14:textId="6E22A440"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0.67</w:t>
            </w:r>
          </w:p>
        </w:tc>
        <w:tc>
          <w:tcPr>
            <w:tcW w:w="1440" w:type="dxa"/>
            <w:gridSpan w:val="2"/>
            <w:tcBorders>
              <w:top w:val="nil"/>
              <w:left w:val="nil"/>
              <w:bottom w:val="nil"/>
              <w:right w:val="nil"/>
            </w:tcBorders>
          </w:tcPr>
          <w:p w14:paraId="6B45EEAD" w14:textId="1D2EBDB2" w:rsidR="00336CC5" w:rsidRPr="0078236D" w:rsidRDefault="008D232C" w:rsidP="00CE415A">
            <w:pPr>
              <w:widowControl w:val="0"/>
              <w:tabs>
                <w:tab w:val="decimal" w:pos="526"/>
              </w:tabs>
              <w:rPr>
                <w:rFonts w:ascii="Times New Roman" w:hAnsi="Times New Roman" w:cs="Times New Roman"/>
              </w:rPr>
            </w:pPr>
            <w:r>
              <w:rPr>
                <w:rFonts w:ascii="Times New Roman" w:hAnsi="Times New Roman" w:cs="Times New Roman"/>
              </w:rPr>
              <w:t>0.32</w:t>
            </w:r>
          </w:p>
        </w:tc>
      </w:tr>
      <w:tr w:rsidR="00336CC5" w14:paraId="091D5BF9" w14:textId="7B00AB18" w:rsidTr="00D72260">
        <w:tc>
          <w:tcPr>
            <w:tcW w:w="3780" w:type="dxa"/>
            <w:tcBorders>
              <w:top w:val="nil"/>
              <w:left w:val="nil"/>
              <w:bottom w:val="nil"/>
              <w:right w:val="nil"/>
            </w:tcBorders>
          </w:tcPr>
          <w:p w14:paraId="1E9672B1" w14:textId="10AB044C" w:rsidR="00336CC5" w:rsidRDefault="00336CC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nil"/>
              <w:right w:val="nil"/>
            </w:tcBorders>
          </w:tcPr>
          <w:p w14:paraId="0CBABD8E" w14:textId="692E50A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-2.67***</w:t>
            </w:r>
          </w:p>
        </w:tc>
        <w:tc>
          <w:tcPr>
            <w:tcW w:w="1440" w:type="dxa"/>
            <w:tcBorders>
              <w:top w:val="nil"/>
              <w:left w:val="nil"/>
              <w:bottom w:val="nil"/>
              <w:right w:val="nil"/>
            </w:tcBorders>
          </w:tcPr>
          <w:p w14:paraId="7306AE79" w14:textId="06E9CF1C"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0.47</w:t>
            </w:r>
          </w:p>
        </w:tc>
        <w:tc>
          <w:tcPr>
            <w:tcW w:w="1440" w:type="dxa"/>
            <w:gridSpan w:val="3"/>
            <w:tcBorders>
              <w:top w:val="nil"/>
              <w:left w:val="nil"/>
              <w:bottom w:val="nil"/>
              <w:right w:val="nil"/>
            </w:tcBorders>
          </w:tcPr>
          <w:p w14:paraId="69A6D174" w14:textId="790F40B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-1.38***</w:t>
            </w:r>
          </w:p>
        </w:tc>
        <w:tc>
          <w:tcPr>
            <w:tcW w:w="1440" w:type="dxa"/>
            <w:gridSpan w:val="2"/>
            <w:tcBorders>
              <w:top w:val="nil"/>
              <w:left w:val="nil"/>
              <w:bottom w:val="nil"/>
              <w:right w:val="nil"/>
            </w:tcBorders>
          </w:tcPr>
          <w:p w14:paraId="63B0B047" w14:textId="1A23C4E4"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0.31</w:t>
            </w:r>
          </w:p>
        </w:tc>
      </w:tr>
      <w:tr w:rsidR="00336CC5" w14:paraId="35DDA392" w14:textId="0C6777AD" w:rsidTr="00D72260">
        <w:tc>
          <w:tcPr>
            <w:tcW w:w="3780" w:type="dxa"/>
            <w:tcBorders>
              <w:top w:val="nil"/>
              <w:left w:val="nil"/>
              <w:bottom w:val="nil"/>
              <w:right w:val="nil"/>
            </w:tcBorders>
          </w:tcPr>
          <w:p w14:paraId="465E09F1" w14:textId="5D2F1D3D" w:rsidR="00336CC5" w:rsidRDefault="00336CC5" w:rsidP="00CE415A">
            <w:pPr>
              <w:widowControl w:val="0"/>
              <w:rPr>
                <w:rFonts w:ascii="Times New Roman" w:hAnsi="Times New Roman" w:cs="Times New Roman"/>
              </w:rPr>
            </w:pPr>
            <w:r>
              <w:rPr>
                <w:rFonts w:ascii="Times New Roman" w:hAnsi="Times New Roman" w:cs="Times New Roman"/>
              </w:rPr>
              <w:t>Incidental Exposure (Trait)</w:t>
            </w:r>
          </w:p>
        </w:tc>
        <w:tc>
          <w:tcPr>
            <w:tcW w:w="1440" w:type="dxa"/>
            <w:tcBorders>
              <w:top w:val="nil"/>
              <w:left w:val="nil"/>
              <w:bottom w:val="nil"/>
              <w:right w:val="nil"/>
            </w:tcBorders>
          </w:tcPr>
          <w:p w14:paraId="20B03C04" w14:textId="3C24DC5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tcBorders>
              <w:top w:val="nil"/>
              <w:left w:val="nil"/>
              <w:bottom w:val="nil"/>
              <w:right w:val="nil"/>
            </w:tcBorders>
          </w:tcPr>
          <w:p w14:paraId="23FB3AA6" w14:textId="6CDB825B"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0.06</w:t>
            </w:r>
          </w:p>
        </w:tc>
        <w:tc>
          <w:tcPr>
            <w:tcW w:w="1440" w:type="dxa"/>
            <w:gridSpan w:val="3"/>
            <w:tcBorders>
              <w:top w:val="nil"/>
              <w:left w:val="nil"/>
              <w:bottom w:val="nil"/>
              <w:right w:val="nil"/>
            </w:tcBorders>
          </w:tcPr>
          <w:p w14:paraId="028C596E" w14:textId="1AD5A20A"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-0.09*</w:t>
            </w:r>
          </w:p>
        </w:tc>
        <w:tc>
          <w:tcPr>
            <w:tcW w:w="1440" w:type="dxa"/>
            <w:gridSpan w:val="2"/>
            <w:tcBorders>
              <w:top w:val="nil"/>
              <w:left w:val="nil"/>
              <w:bottom w:val="nil"/>
              <w:right w:val="nil"/>
            </w:tcBorders>
          </w:tcPr>
          <w:p w14:paraId="7866E031" w14:textId="394BDA1D"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0.04</w:t>
            </w:r>
          </w:p>
        </w:tc>
      </w:tr>
      <w:tr w:rsidR="00336CC5" w14:paraId="35992BB8" w14:textId="685341F7" w:rsidTr="00D72260">
        <w:tc>
          <w:tcPr>
            <w:tcW w:w="3780" w:type="dxa"/>
            <w:tcBorders>
              <w:top w:val="nil"/>
              <w:left w:val="nil"/>
              <w:bottom w:val="nil"/>
              <w:right w:val="nil"/>
            </w:tcBorders>
          </w:tcPr>
          <w:p w14:paraId="2A461C40" w14:textId="03DA1636" w:rsidR="00336CC5" w:rsidRDefault="00336CC5" w:rsidP="00CE415A">
            <w:pPr>
              <w:widowControl w:val="0"/>
              <w:rPr>
                <w:rFonts w:ascii="Times New Roman" w:hAnsi="Times New Roman" w:cs="Times New Roman"/>
              </w:rPr>
            </w:pPr>
            <w:r>
              <w:rPr>
                <w:rFonts w:ascii="Times New Roman" w:hAnsi="Times New Roman" w:cs="Times New Roman"/>
              </w:rPr>
              <w:t>Age</w:t>
            </w:r>
          </w:p>
        </w:tc>
        <w:tc>
          <w:tcPr>
            <w:tcW w:w="1440" w:type="dxa"/>
            <w:tcBorders>
              <w:top w:val="nil"/>
              <w:left w:val="nil"/>
              <w:bottom w:val="nil"/>
              <w:right w:val="nil"/>
            </w:tcBorders>
          </w:tcPr>
          <w:p w14:paraId="5EB685C9" w14:textId="02E968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0.00</w:t>
            </w:r>
          </w:p>
        </w:tc>
        <w:tc>
          <w:tcPr>
            <w:tcW w:w="1440" w:type="dxa"/>
            <w:tcBorders>
              <w:top w:val="nil"/>
              <w:left w:val="nil"/>
              <w:bottom w:val="nil"/>
              <w:right w:val="nil"/>
            </w:tcBorders>
          </w:tcPr>
          <w:p w14:paraId="1B375540" w14:textId="67A95B2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gridSpan w:val="3"/>
            <w:tcBorders>
              <w:top w:val="nil"/>
              <w:left w:val="nil"/>
              <w:bottom w:val="nil"/>
              <w:right w:val="nil"/>
            </w:tcBorders>
          </w:tcPr>
          <w:p w14:paraId="2E4907CC" w14:textId="6F5FC52E"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2"/>
            <w:tcBorders>
              <w:top w:val="nil"/>
              <w:left w:val="nil"/>
              <w:bottom w:val="nil"/>
              <w:right w:val="nil"/>
            </w:tcBorders>
          </w:tcPr>
          <w:p w14:paraId="5D1684C2" w14:textId="7325D718"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0.03</w:t>
            </w:r>
          </w:p>
        </w:tc>
      </w:tr>
      <w:tr w:rsidR="00336CC5" w14:paraId="72ECF0D3" w14:textId="43EFF31F" w:rsidTr="00D72260">
        <w:tc>
          <w:tcPr>
            <w:tcW w:w="3780" w:type="dxa"/>
            <w:tcBorders>
              <w:top w:val="nil"/>
              <w:left w:val="nil"/>
              <w:bottom w:val="nil"/>
              <w:right w:val="nil"/>
            </w:tcBorders>
          </w:tcPr>
          <w:p w14:paraId="0F5D626C" w14:textId="0C9C110C" w:rsidR="00336CC5" w:rsidRDefault="00336CC5" w:rsidP="00CE415A">
            <w:pPr>
              <w:widowControl w:val="0"/>
              <w:rPr>
                <w:rFonts w:ascii="Times New Roman" w:hAnsi="Times New Roman" w:cs="Times New Roman"/>
              </w:rPr>
            </w:pPr>
            <w:r>
              <w:rPr>
                <w:rFonts w:ascii="Times New Roman" w:hAnsi="Times New Roman" w:cs="Times New Roman"/>
              </w:rPr>
              <w:t>Gender (1 = Female)</w:t>
            </w:r>
          </w:p>
        </w:tc>
        <w:tc>
          <w:tcPr>
            <w:tcW w:w="1440" w:type="dxa"/>
            <w:tcBorders>
              <w:top w:val="nil"/>
              <w:left w:val="nil"/>
              <w:bottom w:val="nil"/>
              <w:right w:val="nil"/>
            </w:tcBorders>
          </w:tcPr>
          <w:p w14:paraId="0C959391" w14:textId="4ECA6DB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-0.29*</w:t>
            </w:r>
          </w:p>
        </w:tc>
        <w:tc>
          <w:tcPr>
            <w:tcW w:w="1440" w:type="dxa"/>
            <w:tcBorders>
              <w:top w:val="nil"/>
              <w:left w:val="nil"/>
              <w:bottom w:val="nil"/>
              <w:right w:val="nil"/>
            </w:tcBorders>
          </w:tcPr>
          <w:p w14:paraId="614ADC58" w14:textId="7EB82B1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0.12</w:t>
            </w:r>
          </w:p>
        </w:tc>
        <w:tc>
          <w:tcPr>
            <w:tcW w:w="1440" w:type="dxa"/>
            <w:gridSpan w:val="3"/>
            <w:tcBorders>
              <w:top w:val="nil"/>
              <w:left w:val="nil"/>
              <w:bottom w:val="nil"/>
              <w:right w:val="nil"/>
            </w:tcBorders>
          </w:tcPr>
          <w:p w14:paraId="62136B38" w14:textId="5D30A58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-0.20</w:t>
            </w:r>
            <w:r>
              <w:rPr>
                <w:rFonts w:ascii="Times New Roman" w:hAnsi="Times New Roman" w:cs="Times New Roman"/>
              </w:rPr>
              <w:t>*</w:t>
            </w:r>
          </w:p>
        </w:tc>
        <w:tc>
          <w:tcPr>
            <w:tcW w:w="1440" w:type="dxa"/>
            <w:gridSpan w:val="2"/>
            <w:tcBorders>
              <w:top w:val="nil"/>
              <w:left w:val="nil"/>
              <w:bottom w:val="nil"/>
              <w:right w:val="nil"/>
            </w:tcBorders>
          </w:tcPr>
          <w:p w14:paraId="674ED4A2" w14:textId="3D304B9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723BB0F9" w14:textId="56404C07" w:rsidTr="00D72260">
        <w:tc>
          <w:tcPr>
            <w:tcW w:w="3780" w:type="dxa"/>
            <w:tcBorders>
              <w:top w:val="nil"/>
              <w:left w:val="nil"/>
              <w:bottom w:val="nil"/>
              <w:right w:val="nil"/>
            </w:tcBorders>
          </w:tcPr>
          <w:p w14:paraId="271F9A4D" w14:textId="7563EC1D" w:rsidR="00336CC5" w:rsidRDefault="00336CC5" w:rsidP="00CE415A">
            <w:pPr>
              <w:widowControl w:val="0"/>
              <w:rPr>
                <w:rFonts w:ascii="Times New Roman" w:hAnsi="Times New Roman" w:cs="Times New Roman"/>
              </w:rPr>
            </w:pPr>
            <w:r>
              <w:rPr>
                <w:rFonts w:ascii="Times New Roman" w:hAnsi="Times New Roman" w:cs="Times New Roman"/>
              </w:rPr>
              <w:t>Race (1 = Person of Color)</w:t>
            </w:r>
          </w:p>
        </w:tc>
        <w:tc>
          <w:tcPr>
            <w:tcW w:w="1440" w:type="dxa"/>
            <w:tcBorders>
              <w:top w:val="nil"/>
              <w:left w:val="nil"/>
              <w:bottom w:val="nil"/>
              <w:right w:val="nil"/>
            </w:tcBorders>
          </w:tcPr>
          <w:p w14:paraId="026F3153" w14:textId="111C1A74"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0.25</w:t>
            </w:r>
          </w:p>
        </w:tc>
        <w:tc>
          <w:tcPr>
            <w:tcW w:w="1440" w:type="dxa"/>
            <w:tcBorders>
              <w:top w:val="nil"/>
              <w:left w:val="nil"/>
              <w:bottom w:val="nil"/>
              <w:right w:val="nil"/>
            </w:tcBorders>
          </w:tcPr>
          <w:p w14:paraId="7EC3FD36" w14:textId="3B68FA2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0.13</w:t>
            </w:r>
          </w:p>
        </w:tc>
        <w:tc>
          <w:tcPr>
            <w:tcW w:w="1440" w:type="dxa"/>
            <w:gridSpan w:val="3"/>
            <w:tcBorders>
              <w:top w:val="nil"/>
              <w:left w:val="nil"/>
              <w:bottom w:val="nil"/>
              <w:right w:val="nil"/>
            </w:tcBorders>
          </w:tcPr>
          <w:p w14:paraId="4A818918" w14:textId="2701DB6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6</w:t>
            </w:r>
          </w:p>
        </w:tc>
        <w:tc>
          <w:tcPr>
            <w:tcW w:w="1440" w:type="dxa"/>
            <w:gridSpan w:val="2"/>
            <w:tcBorders>
              <w:top w:val="nil"/>
              <w:left w:val="nil"/>
              <w:bottom w:val="nil"/>
              <w:right w:val="nil"/>
            </w:tcBorders>
          </w:tcPr>
          <w:p w14:paraId="7BB18813" w14:textId="18552D2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0.08</w:t>
            </w:r>
          </w:p>
        </w:tc>
      </w:tr>
      <w:tr w:rsidR="00336CC5" w14:paraId="3C29AB22" w14:textId="64BE3171" w:rsidTr="00D72260">
        <w:tc>
          <w:tcPr>
            <w:tcW w:w="3780" w:type="dxa"/>
            <w:tcBorders>
              <w:top w:val="nil"/>
              <w:left w:val="nil"/>
              <w:bottom w:val="nil"/>
              <w:right w:val="nil"/>
            </w:tcBorders>
          </w:tcPr>
          <w:p w14:paraId="27D4C92B" w14:textId="7F446DE6" w:rsidR="00336CC5" w:rsidRDefault="00336CC5" w:rsidP="00CE415A">
            <w:pPr>
              <w:widowControl w:val="0"/>
              <w:rPr>
                <w:rFonts w:ascii="Times New Roman" w:hAnsi="Times New Roman" w:cs="Times New Roman"/>
              </w:rPr>
            </w:pPr>
            <w:r>
              <w:rPr>
                <w:rFonts w:ascii="Times New Roman" w:hAnsi="Times New Roman" w:cs="Times New Roman"/>
              </w:rPr>
              <w:t>Education</w:t>
            </w:r>
          </w:p>
        </w:tc>
        <w:tc>
          <w:tcPr>
            <w:tcW w:w="1440" w:type="dxa"/>
            <w:tcBorders>
              <w:top w:val="nil"/>
              <w:left w:val="nil"/>
              <w:bottom w:val="nil"/>
              <w:right w:val="nil"/>
            </w:tcBorders>
          </w:tcPr>
          <w:p w14:paraId="2936339E" w14:textId="493C2B5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tcBorders>
              <w:top w:val="nil"/>
              <w:left w:val="nil"/>
              <w:bottom w:val="nil"/>
              <w:right w:val="nil"/>
            </w:tcBorders>
          </w:tcPr>
          <w:p w14:paraId="1F66EDD5" w14:textId="662ED9E8"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379F749E" w14:textId="2EEF08ED"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p>
        </w:tc>
        <w:tc>
          <w:tcPr>
            <w:tcW w:w="1440" w:type="dxa"/>
            <w:gridSpan w:val="2"/>
            <w:tcBorders>
              <w:top w:val="nil"/>
              <w:left w:val="nil"/>
              <w:bottom w:val="nil"/>
              <w:right w:val="nil"/>
            </w:tcBorders>
          </w:tcPr>
          <w:p w14:paraId="6F7BB5A8" w14:textId="60E5032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66A40A4A" w14:textId="77F4E6AA" w:rsidTr="00D72260">
        <w:tc>
          <w:tcPr>
            <w:tcW w:w="3780" w:type="dxa"/>
            <w:tcBorders>
              <w:top w:val="nil"/>
              <w:left w:val="nil"/>
              <w:bottom w:val="nil"/>
              <w:right w:val="nil"/>
            </w:tcBorders>
          </w:tcPr>
          <w:p w14:paraId="7EDBBA77" w14:textId="4AF5E534" w:rsidR="00336CC5" w:rsidRDefault="00336CC5" w:rsidP="00CE415A">
            <w:pPr>
              <w:widowControl w:val="0"/>
              <w:rPr>
                <w:rFonts w:ascii="Times New Roman" w:hAnsi="Times New Roman" w:cs="Times New Roman"/>
              </w:rPr>
            </w:pPr>
            <w:r>
              <w:rPr>
                <w:rFonts w:ascii="Times New Roman" w:hAnsi="Times New Roman" w:cs="Times New Roman"/>
              </w:rPr>
              <w:t>Income</w:t>
            </w:r>
          </w:p>
        </w:tc>
        <w:tc>
          <w:tcPr>
            <w:tcW w:w="1440" w:type="dxa"/>
            <w:tcBorders>
              <w:top w:val="nil"/>
              <w:left w:val="nil"/>
              <w:bottom w:val="nil"/>
              <w:right w:val="nil"/>
            </w:tcBorders>
          </w:tcPr>
          <w:p w14:paraId="4E8D5DD7" w14:textId="7F4D5C4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055EFA1" w14:textId="6F2C85A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51D110A3" w14:textId="600079B4"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1</w:t>
            </w:r>
          </w:p>
        </w:tc>
        <w:tc>
          <w:tcPr>
            <w:tcW w:w="1440" w:type="dxa"/>
            <w:gridSpan w:val="2"/>
            <w:tcBorders>
              <w:top w:val="nil"/>
              <w:left w:val="nil"/>
              <w:bottom w:val="nil"/>
              <w:right w:val="nil"/>
            </w:tcBorders>
          </w:tcPr>
          <w:p w14:paraId="0941F2AF" w14:textId="36270D7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27B5BAB0" w14:textId="4207DED8" w:rsidTr="00D72260">
        <w:tc>
          <w:tcPr>
            <w:tcW w:w="3780" w:type="dxa"/>
            <w:tcBorders>
              <w:top w:val="nil"/>
              <w:left w:val="nil"/>
              <w:bottom w:val="nil"/>
              <w:right w:val="nil"/>
            </w:tcBorders>
          </w:tcPr>
          <w:p w14:paraId="1FEB8828" w14:textId="29FB971F" w:rsidR="00336CC5" w:rsidRDefault="00336CC5" w:rsidP="00CE415A">
            <w:pPr>
              <w:widowControl w:val="0"/>
              <w:rPr>
                <w:rFonts w:ascii="Times New Roman" w:hAnsi="Times New Roman" w:cs="Times New Roman"/>
              </w:rPr>
            </w:pPr>
            <w:r>
              <w:rPr>
                <w:rFonts w:ascii="Times New Roman" w:hAnsi="Times New Roman" w:cs="Times New Roman"/>
              </w:rPr>
              <w:t>Ideology (+ Conservative)</w:t>
            </w:r>
          </w:p>
        </w:tc>
        <w:tc>
          <w:tcPr>
            <w:tcW w:w="1440" w:type="dxa"/>
            <w:tcBorders>
              <w:top w:val="nil"/>
              <w:left w:val="nil"/>
              <w:bottom w:val="nil"/>
              <w:right w:val="nil"/>
            </w:tcBorders>
          </w:tcPr>
          <w:p w14:paraId="29D3270C" w14:textId="799729D9"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248DB9E6" w14:textId="65558D7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gridSpan w:val="3"/>
            <w:tcBorders>
              <w:top w:val="nil"/>
              <w:left w:val="nil"/>
              <w:bottom w:val="nil"/>
              <w:right w:val="nil"/>
            </w:tcBorders>
          </w:tcPr>
          <w:p w14:paraId="0697C012" w14:textId="6B7CFDC3"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0.03</w:t>
            </w:r>
            <w:r>
              <w:rPr>
                <w:rFonts w:ascii="Times New Roman" w:hAnsi="Times New Roman" w:cs="Times New Roman"/>
              </w:rPr>
              <w:t>*</w:t>
            </w:r>
          </w:p>
        </w:tc>
        <w:tc>
          <w:tcPr>
            <w:tcW w:w="1440" w:type="dxa"/>
            <w:gridSpan w:val="2"/>
            <w:tcBorders>
              <w:top w:val="nil"/>
              <w:left w:val="nil"/>
              <w:bottom w:val="nil"/>
              <w:right w:val="nil"/>
            </w:tcBorders>
          </w:tcPr>
          <w:p w14:paraId="42FCD1F2" w14:textId="700FE9E8"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0.01</w:t>
            </w:r>
          </w:p>
        </w:tc>
      </w:tr>
      <w:tr w:rsidR="00336CC5" w14:paraId="5EBFC3DC" w14:textId="780F03B5" w:rsidTr="00D72260">
        <w:tc>
          <w:tcPr>
            <w:tcW w:w="3780" w:type="dxa"/>
            <w:tcBorders>
              <w:top w:val="nil"/>
              <w:left w:val="nil"/>
              <w:bottom w:val="nil"/>
              <w:right w:val="nil"/>
            </w:tcBorders>
          </w:tcPr>
          <w:p w14:paraId="7E31EC43" w14:textId="7DC9C35B" w:rsidR="00336CC5" w:rsidRDefault="00336CC5" w:rsidP="00CE415A">
            <w:pPr>
              <w:widowControl w:val="0"/>
              <w:rPr>
                <w:rFonts w:ascii="Times New Roman" w:hAnsi="Times New Roman" w:cs="Times New Roman"/>
              </w:rPr>
            </w:pPr>
            <w:r>
              <w:rPr>
                <w:rFonts w:ascii="Times New Roman" w:hAnsi="Times New Roman" w:cs="Times New Roman"/>
              </w:rPr>
              <w:t>Party Identity (+ Republican)</w:t>
            </w:r>
          </w:p>
        </w:tc>
        <w:tc>
          <w:tcPr>
            <w:tcW w:w="1440" w:type="dxa"/>
            <w:tcBorders>
              <w:top w:val="nil"/>
              <w:left w:val="nil"/>
              <w:bottom w:val="nil"/>
              <w:right w:val="nil"/>
            </w:tcBorders>
          </w:tcPr>
          <w:p w14:paraId="5C41C498" w14:textId="020096C7"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-0.05</w:t>
            </w:r>
          </w:p>
        </w:tc>
        <w:tc>
          <w:tcPr>
            <w:tcW w:w="1440" w:type="dxa"/>
            <w:tcBorders>
              <w:top w:val="nil"/>
              <w:left w:val="nil"/>
              <w:bottom w:val="nil"/>
              <w:right w:val="nil"/>
            </w:tcBorders>
          </w:tcPr>
          <w:p w14:paraId="621FD79B" w14:textId="3BD559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0.03</w:t>
            </w:r>
          </w:p>
        </w:tc>
        <w:tc>
          <w:tcPr>
            <w:tcW w:w="1440" w:type="dxa"/>
            <w:gridSpan w:val="3"/>
            <w:tcBorders>
              <w:top w:val="nil"/>
              <w:left w:val="nil"/>
              <w:bottom w:val="nil"/>
              <w:right w:val="nil"/>
            </w:tcBorders>
          </w:tcPr>
          <w:p w14:paraId="303067CC" w14:textId="6FC1739B"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-0.04</w:t>
            </w:r>
            <w:r>
              <w:rPr>
                <w:rFonts w:ascii="Times New Roman" w:hAnsi="Times New Roman" w:cs="Times New Roman"/>
              </w:rPr>
              <w:t>*</w:t>
            </w:r>
          </w:p>
        </w:tc>
        <w:tc>
          <w:tcPr>
            <w:tcW w:w="1440" w:type="dxa"/>
            <w:gridSpan w:val="2"/>
            <w:tcBorders>
              <w:top w:val="nil"/>
              <w:left w:val="nil"/>
              <w:bottom w:val="nil"/>
              <w:right w:val="nil"/>
            </w:tcBorders>
          </w:tcPr>
          <w:p w14:paraId="730E2BF0" w14:textId="13A25B5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0.02</w:t>
            </w:r>
          </w:p>
        </w:tc>
      </w:tr>
      <w:tr w:rsidR="00336CC5" w14:paraId="7F4CD0A3" w14:textId="01B899B1" w:rsidTr="00D72260">
        <w:tc>
          <w:tcPr>
            <w:tcW w:w="3780" w:type="dxa"/>
            <w:tcBorders>
              <w:top w:val="nil"/>
              <w:left w:val="nil"/>
              <w:bottom w:val="nil"/>
              <w:right w:val="nil"/>
            </w:tcBorders>
          </w:tcPr>
          <w:p w14:paraId="1359417E" w14:textId="40ECF6D3" w:rsidR="00336CC5" w:rsidRDefault="00336CC5" w:rsidP="00CE415A">
            <w:pPr>
              <w:widowControl w:val="0"/>
              <w:rPr>
                <w:rFonts w:ascii="Times New Roman" w:hAnsi="Times New Roman" w:cs="Times New Roman"/>
              </w:rPr>
            </w:pPr>
            <w:r>
              <w:rPr>
                <w:rFonts w:ascii="Times New Roman" w:hAnsi="Times New Roman" w:cs="Times New Roman"/>
              </w:rPr>
              <w:t>Frequency of Social Media Use</w:t>
            </w:r>
          </w:p>
        </w:tc>
        <w:tc>
          <w:tcPr>
            <w:tcW w:w="1440" w:type="dxa"/>
            <w:tcBorders>
              <w:top w:val="nil"/>
              <w:left w:val="nil"/>
              <w:bottom w:val="nil"/>
              <w:right w:val="nil"/>
            </w:tcBorders>
          </w:tcPr>
          <w:p w14:paraId="62324102" w14:textId="3F52326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0.02</w:t>
            </w:r>
          </w:p>
        </w:tc>
        <w:tc>
          <w:tcPr>
            <w:tcW w:w="1440" w:type="dxa"/>
            <w:tcBorders>
              <w:top w:val="nil"/>
              <w:left w:val="nil"/>
              <w:bottom w:val="nil"/>
              <w:right w:val="nil"/>
            </w:tcBorders>
          </w:tcPr>
          <w:p w14:paraId="3CF4D972" w14:textId="7B972C9A"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0.04</w:t>
            </w:r>
          </w:p>
        </w:tc>
        <w:tc>
          <w:tcPr>
            <w:tcW w:w="1440" w:type="dxa"/>
            <w:gridSpan w:val="3"/>
            <w:tcBorders>
              <w:top w:val="nil"/>
              <w:left w:val="nil"/>
              <w:bottom w:val="nil"/>
              <w:right w:val="nil"/>
            </w:tcBorders>
          </w:tcPr>
          <w:p w14:paraId="548F14D9" w14:textId="652145BE"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sidR="008D232C">
              <w:rPr>
                <w:rFonts w:ascii="Times New Roman" w:hAnsi="Times New Roman" w:cs="Times New Roman"/>
              </w:rPr>
              <w:t>2</w:t>
            </w:r>
          </w:p>
        </w:tc>
        <w:tc>
          <w:tcPr>
            <w:tcW w:w="1440" w:type="dxa"/>
            <w:gridSpan w:val="2"/>
            <w:tcBorders>
              <w:top w:val="nil"/>
              <w:left w:val="nil"/>
              <w:bottom w:val="nil"/>
              <w:right w:val="nil"/>
            </w:tcBorders>
          </w:tcPr>
          <w:p w14:paraId="21ECC663" w14:textId="01B581D9"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3</w:t>
            </w:r>
          </w:p>
        </w:tc>
      </w:tr>
      <w:tr w:rsidR="00336CC5" w14:paraId="3D6F6A1B" w14:textId="13838874" w:rsidTr="00D72260">
        <w:tc>
          <w:tcPr>
            <w:tcW w:w="3780" w:type="dxa"/>
            <w:tcBorders>
              <w:top w:val="nil"/>
              <w:left w:val="nil"/>
              <w:bottom w:val="nil"/>
              <w:right w:val="nil"/>
            </w:tcBorders>
          </w:tcPr>
          <w:p w14:paraId="76B9ED02" w14:textId="7646615A" w:rsidR="00336CC5" w:rsidRDefault="00336CC5" w:rsidP="00CE415A">
            <w:pPr>
              <w:widowControl w:val="0"/>
              <w:rPr>
                <w:rFonts w:ascii="Times New Roman" w:hAnsi="Times New Roman" w:cs="Times New Roman"/>
              </w:rPr>
            </w:pPr>
            <w:r>
              <w:rPr>
                <w:rFonts w:ascii="Times New Roman" w:hAnsi="Times New Roman" w:cs="Times New Roman"/>
              </w:rPr>
              <w:t>Network Size</w:t>
            </w:r>
          </w:p>
        </w:tc>
        <w:tc>
          <w:tcPr>
            <w:tcW w:w="1440" w:type="dxa"/>
            <w:tcBorders>
              <w:top w:val="nil"/>
              <w:left w:val="nil"/>
              <w:bottom w:val="nil"/>
              <w:right w:val="nil"/>
            </w:tcBorders>
          </w:tcPr>
          <w:p w14:paraId="55C64B1B" w14:textId="1964B22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33C1B82" w14:textId="3472E17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0.17</w:t>
            </w:r>
          </w:p>
        </w:tc>
        <w:tc>
          <w:tcPr>
            <w:tcW w:w="1440" w:type="dxa"/>
            <w:gridSpan w:val="3"/>
            <w:tcBorders>
              <w:top w:val="nil"/>
              <w:left w:val="nil"/>
              <w:bottom w:val="nil"/>
              <w:right w:val="nil"/>
            </w:tcBorders>
          </w:tcPr>
          <w:p w14:paraId="2A991C2C" w14:textId="108EE2E1"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Pr>
                <w:rFonts w:ascii="Times New Roman" w:hAnsi="Times New Roman" w:cs="Times New Roman"/>
              </w:rPr>
              <w:t>3</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3816955F" w14:textId="6C0CAF92"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0.11</w:t>
            </w:r>
          </w:p>
        </w:tc>
      </w:tr>
      <w:tr w:rsidR="00336CC5" w14:paraId="75EF8202" w14:textId="556D1F13" w:rsidTr="00D72260">
        <w:tc>
          <w:tcPr>
            <w:tcW w:w="3780" w:type="dxa"/>
            <w:tcBorders>
              <w:top w:val="nil"/>
              <w:left w:val="nil"/>
              <w:bottom w:val="nil"/>
              <w:right w:val="nil"/>
            </w:tcBorders>
          </w:tcPr>
          <w:p w14:paraId="389AA939" w14:textId="005B8B0E" w:rsidR="00336CC5" w:rsidRDefault="00336CC5" w:rsidP="00CE415A">
            <w:pPr>
              <w:widowControl w:val="0"/>
              <w:rPr>
                <w:rFonts w:ascii="Times New Roman" w:hAnsi="Times New Roman" w:cs="Times New Roman"/>
              </w:rPr>
            </w:pPr>
            <w:r>
              <w:rPr>
                <w:rFonts w:ascii="Times New Roman" w:hAnsi="Times New Roman" w:cs="Times New Roman"/>
              </w:rPr>
              <w:t>Network Diversity</w:t>
            </w:r>
          </w:p>
        </w:tc>
        <w:tc>
          <w:tcPr>
            <w:tcW w:w="1440" w:type="dxa"/>
            <w:tcBorders>
              <w:top w:val="nil"/>
              <w:left w:val="nil"/>
              <w:bottom w:val="nil"/>
              <w:right w:val="nil"/>
            </w:tcBorders>
          </w:tcPr>
          <w:p w14:paraId="205AB05F" w14:textId="1C28F40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0.74**</w:t>
            </w:r>
          </w:p>
        </w:tc>
        <w:tc>
          <w:tcPr>
            <w:tcW w:w="1440" w:type="dxa"/>
            <w:tcBorders>
              <w:top w:val="nil"/>
              <w:left w:val="nil"/>
              <w:bottom w:val="nil"/>
              <w:right w:val="nil"/>
            </w:tcBorders>
          </w:tcPr>
          <w:p w14:paraId="522CFCFC" w14:textId="6B3F6193"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0.24</w:t>
            </w:r>
          </w:p>
        </w:tc>
        <w:tc>
          <w:tcPr>
            <w:tcW w:w="1440" w:type="dxa"/>
            <w:gridSpan w:val="3"/>
            <w:tcBorders>
              <w:top w:val="nil"/>
              <w:left w:val="nil"/>
              <w:bottom w:val="nil"/>
              <w:right w:val="nil"/>
            </w:tcBorders>
          </w:tcPr>
          <w:p w14:paraId="32530B6E" w14:textId="42A983AA"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w:t>
            </w:r>
            <w:r w:rsidR="008D232C">
              <w:rPr>
                <w:rFonts w:ascii="Times New Roman" w:hAnsi="Times New Roman" w:cs="Times New Roman"/>
              </w:rPr>
              <w:t>42*</w:t>
            </w:r>
            <w:r>
              <w:rPr>
                <w:rFonts w:ascii="Times New Roman" w:hAnsi="Times New Roman" w:cs="Times New Roman"/>
              </w:rPr>
              <w:t>*</w:t>
            </w:r>
          </w:p>
        </w:tc>
        <w:tc>
          <w:tcPr>
            <w:tcW w:w="1440" w:type="dxa"/>
            <w:gridSpan w:val="2"/>
            <w:tcBorders>
              <w:top w:val="nil"/>
              <w:left w:val="nil"/>
              <w:bottom w:val="nil"/>
              <w:right w:val="nil"/>
            </w:tcBorders>
          </w:tcPr>
          <w:p w14:paraId="564DF345" w14:textId="207838A5"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0.1</w:t>
            </w:r>
            <w:r>
              <w:rPr>
                <w:rFonts w:ascii="Times New Roman" w:hAnsi="Times New Roman" w:cs="Times New Roman"/>
              </w:rPr>
              <w:t>6</w:t>
            </w:r>
          </w:p>
        </w:tc>
      </w:tr>
      <w:tr w:rsidR="00336CC5" w14:paraId="4C736165" w14:textId="077A6FF8" w:rsidTr="00D72260">
        <w:tc>
          <w:tcPr>
            <w:tcW w:w="3780" w:type="dxa"/>
            <w:tcBorders>
              <w:top w:val="nil"/>
              <w:left w:val="nil"/>
              <w:bottom w:val="nil"/>
              <w:right w:val="nil"/>
            </w:tcBorders>
          </w:tcPr>
          <w:p w14:paraId="4F888ABA" w14:textId="016C36E9" w:rsidR="00336CC5" w:rsidRDefault="00336CC5" w:rsidP="00CE415A">
            <w:pPr>
              <w:widowControl w:val="0"/>
              <w:rPr>
                <w:rFonts w:ascii="Times New Roman" w:hAnsi="Times New Roman" w:cs="Times New Roman"/>
              </w:rPr>
            </w:pPr>
            <w:r>
              <w:rPr>
                <w:rFonts w:ascii="Times New Roman" w:hAnsi="Times New Roman" w:cs="Times New Roman"/>
              </w:rPr>
              <w:t>Group Activity</w:t>
            </w:r>
          </w:p>
        </w:tc>
        <w:tc>
          <w:tcPr>
            <w:tcW w:w="1440" w:type="dxa"/>
            <w:tcBorders>
              <w:top w:val="nil"/>
              <w:left w:val="nil"/>
              <w:bottom w:val="nil"/>
              <w:right w:val="nil"/>
            </w:tcBorders>
          </w:tcPr>
          <w:p w14:paraId="443EDEDB" w14:textId="030B927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0.27*</w:t>
            </w:r>
          </w:p>
        </w:tc>
        <w:tc>
          <w:tcPr>
            <w:tcW w:w="1440" w:type="dxa"/>
            <w:tcBorders>
              <w:top w:val="nil"/>
              <w:left w:val="nil"/>
              <w:bottom w:val="nil"/>
              <w:right w:val="nil"/>
            </w:tcBorders>
          </w:tcPr>
          <w:p w14:paraId="3AF856DE" w14:textId="7DCA62C1"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0.1</w:t>
            </w:r>
            <w:r w:rsidR="005F4748">
              <w:rPr>
                <w:rFonts w:ascii="Times New Roman" w:hAnsi="Times New Roman" w:cs="Times New Roman"/>
              </w:rPr>
              <w:t>1</w:t>
            </w:r>
          </w:p>
        </w:tc>
        <w:tc>
          <w:tcPr>
            <w:tcW w:w="1440" w:type="dxa"/>
            <w:gridSpan w:val="3"/>
            <w:tcBorders>
              <w:top w:val="nil"/>
              <w:left w:val="nil"/>
              <w:bottom w:val="nil"/>
              <w:right w:val="nil"/>
            </w:tcBorders>
          </w:tcPr>
          <w:p w14:paraId="56EC4C55" w14:textId="5FDADC27"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0.2</w:t>
            </w:r>
            <w:r w:rsidR="008D232C">
              <w:rPr>
                <w:rFonts w:ascii="Times New Roman" w:hAnsi="Times New Roman" w:cs="Times New Roman"/>
              </w:rPr>
              <w:t>1</w:t>
            </w:r>
            <w:r>
              <w:rPr>
                <w:rFonts w:ascii="Times New Roman" w:hAnsi="Times New Roman" w:cs="Times New Roman"/>
              </w:rPr>
              <w:t>**</w:t>
            </w:r>
          </w:p>
        </w:tc>
        <w:tc>
          <w:tcPr>
            <w:tcW w:w="1440" w:type="dxa"/>
            <w:gridSpan w:val="2"/>
            <w:tcBorders>
              <w:top w:val="nil"/>
              <w:left w:val="nil"/>
              <w:bottom w:val="nil"/>
              <w:right w:val="nil"/>
            </w:tcBorders>
          </w:tcPr>
          <w:p w14:paraId="7F261EA8" w14:textId="766169AC" w:rsidR="00336CC5" w:rsidRDefault="00336CC5" w:rsidP="00CE415A">
            <w:pPr>
              <w:widowControl w:val="0"/>
              <w:tabs>
                <w:tab w:val="decimal" w:pos="526"/>
              </w:tabs>
              <w:rPr>
                <w:rFonts w:ascii="Times New Roman" w:hAnsi="Times New Roman" w:cs="Times New Roman"/>
              </w:rPr>
            </w:pPr>
            <w:r w:rsidRPr="0015314E">
              <w:rPr>
                <w:rFonts w:ascii="Times New Roman" w:hAnsi="Times New Roman" w:cs="Times New Roman"/>
              </w:rPr>
              <w:t>0.0</w:t>
            </w:r>
            <w:r>
              <w:rPr>
                <w:rFonts w:ascii="Times New Roman" w:hAnsi="Times New Roman" w:cs="Times New Roman"/>
              </w:rPr>
              <w:t>7</w:t>
            </w:r>
          </w:p>
        </w:tc>
      </w:tr>
      <w:tr w:rsidR="00336CC5" w14:paraId="6C66A495" w14:textId="73F83DEF" w:rsidTr="00336CC5">
        <w:tc>
          <w:tcPr>
            <w:tcW w:w="3780" w:type="dxa"/>
            <w:tcBorders>
              <w:left w:val="nil"/>
              <w:bottom w:val="single" w:sz="4" w:space="0" w:color="auto"/>
              <w:right w:val="nil"/>
            </w:tcBorders>
          </w:tcPr>
          <w:p w14:paraId="58BBD60B" w14:textId="0F5A4A43"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Interactions</w:t>
            </w:r>
          </w:p>
        </w:tc>
        <w:tc>
          <w:tcPr>
            <w:tcW w:w="1440" w:type="dxa"/>
            <w:tcBorders>
              <w:left w:val="nil"/>
              <w:bottom w:val="single" w:sz="4" w:space="0" w:color="auto"/>
              <w:right w:val="nil"/>
            </w:tcBorders>
          </w:tcPr>
          <w:p w14:paraId="390F549D" w14:textId="77777777" w:rsidR="00336CC5" w:rsidRDefault="00336CC5" w:rsidP="00CE415A">
            <w:pPr>
              <w:widowControl w:val="0"/>
              <w:tabs>
                <w:tab w:val="decimal" w:pos="526"/>
              </w:tabs>
              <w:rPr>
                <w:rFonts w:ascii="Times New Roman" w:hAnsi="Times New Roman" w:cs="Times New Roman"/>
              </w:rPr>
            </w:pPr>
          </w:p>
        </w:tc>
        <w:tc>
          <w:tcPr>
            <w:tcW w:w="1440" w:type="dxa"/>
            <w:tcBorders>
              <w:left w:val="nil"/>
              <w:bottom w:val="single" w:sz="4" w:space="0" w:color="auto"/>
              <w:right w:val="nil"/>
            </w:tcBorders>
          </w:tcPr>
          <w:p w14:paraId="1C2DE51A" w14:textId="77777777" w:rsidR="00336CC5" w:rsidRDefault="00336CC5" w:rsidP="00CE415A">
            <w:pPr>
              <w:widowControl w:val="0"/>
              <w:tabs>
                <w:tab w:val="decimal" w:pos="526"/>
              </w:tabs>
              <w:rPr>
                <w:rFonts w:ascii="Times New Roman" w:hAnsi="Times New Roman" w:cs="Times New Roman"/>
              </w:rPr>
            </w:pPr>
          </w:p>
        </w:tc>
        <w:tc>
          <w:tcPr>
            <w:tcW w:w="1440" w:type="dxa"/>
            <w:gridSpan w:val="3"/>
            <w:tcBorders>
              <w:left w:val="nil"/>
              <w:bottom w:val="single" w:sz="4" w:space="0" w:color="auto"/>
              <w:right w:val="nil"/>
            </w:tcBorders>
          </w:tcPr>
          <w:p w14:paraId="7080AB7A" w14:textId="77777777" w:rsidR="00336CC5" w:rsidRDefault="00336CC5" w:rsidP="00CE415A">
            <w:pPr>
              <w:widowControl w:val="0"/>
              <w:tabs>
                <w:tab w:val="decimal" w:pos="1337"/>
              </w:tabs>
              <w:rPr>
                <w:rFonts w:ascii="Times New Roman" w:hAnsi="Times New Roman" w:cs="Times New Roman"/>
              </w:rPr>
            </w:pPr>
          </w:p>
        </w:tc>
        <w:tc>
          <w:tcPr>
            <w:tcW w:w="1440" w:type="dxa"/>
            <w:gridSpan w:val="2"/>
            <w:tcBorders>
              <w:left w:val="nil"/>
              <w:bottom w:val="single" w:sz="4" w:space="0" w:color="auto"/>
              <w:right w:val="nil"/>
            </w:tcBorders>
          </w:tcPr>
          <w:p w14:paraId="156CEC8B" w14:textId="77777777" w:rsidR="00336CC5" w:rsidRDefault="00336CC5" w:rsidP="00CE415A">
            <w:pPr>
              <w:widowControl w:val="0"/>
              <w:tabs>
                <w:tab w:val="decimal" w:pos="1337"/>
              </w:tabs>
              <w:rPr>
                <w:rFonts w:ascii="Times New Roman" w:hAnsi="Times New Roman" w:cs="Times New Roman"/>
              </w:rPr>
            </w:pPr>
          </w:p>
        </w:tc>
      </w:tr>
      <w:tr w:rsidR="00336CC5" w14:paraId="09DE77AB" w14:textId="0EBB4792" w:rsidTr="00D72260">
        <w:tc>
          <w:tcPr>
            <w:tcW w:w="3780" w:type="dxa"/>
            <w:tcBorders>
              <w:left w:val="nil"/>
              <w:bottom w:val="nil"/>
              <w:right w:val="nil"/>
            </w:tcBorders>
          </w:tcPr>
          <w:p w14:paraId="3D7C3D27" w14:textId="4A7B444D" w:rsidR="00336CC5" w:rsidRDefault="00336CC5" w:rsidP="00CE415A">
            <w:pPr>
              <w:widowControl w:val="0"/>
              <w:rPr>
                <w:rFonts w:ascii="Times New Roman" w:hAnsi="Times New Roman" w:cs="Times New Roman"/>
              </w:rPr>
            </w:pPr>
            <w:r>
              <w:rPr>
                <w:rFonts w:ascii="Times New Roman" w:hAnsi="Times New Roman" w:cs="Times New Roman"/>
              </w:rPr>
              <w:t>News Attraction (Mod—</w:t>
            </w:r>
            <w:proofErr w:type="spellStart"/>
            <w:r>
              <w:rPr>
                <w:rFonts w:ascii="Times New Roman" w:hAnsi="Times New Roman" w:cs="Times New Roman"/>
              </w:rPr>
              <w:t>Unmot</w:t>
            </w:r>
            <w:proofErr w:type="spellEnd"/>
            <w:r>
              <w:rPr>
                <w:rFonts w:ascii="Times New Roman" w:hAnsi="Times New Roman" w:cs="Times New Roman"/>
              </w:rPr>
              <w:t>)</w:t>
            </w:r>
            <w:r w:rsidR="00AD7A75">
              <w:rPr>
                <w:rFonts w:ascii="Times New Roman" w:hAnsi="Times New Roman" w:cs="Times New Roman"/>
              </w:rPr>
              <w:t xml:space="preserve"> x Incidental Exposure (State)</w:t>
            </w:r>
          </w:p>
        </w:tc>
        <w:tc>
          <w:tcPr>
            <w:tcW w:w="1440" w:type="dxa"/>
            <w:tcBorders>
              <w:left w:val="nil"/>
              <w:bottom w:val="nil"/>
              <w:right w:val="nil"/>
            </w:tcBorders>
          </w:tcPr>
          <w:p w14:paraId="6242DD1A" w14:textId="71BFF846"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1.17*</w:t>
            </w:r>
          </w:p>
        </w:tc>
        <w:tc>
          <w:tcPr>
            <w:tcW w:w="1440" w:type="dxa"/>
            <w:tcBorders>
              <w:left w:val="nil"/>
              <w:bottom w:val="nil"/>
              <w:right w:val="nil"/>
            </w:tcBorders>
          </w:tcPr>
          <w:p w14:paraId="3A2929C7" w14:textId="547CDBD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0.52</w:t>
            </w:r>
          </w:p>
        </w:tc>
        <w:tc>
          <w:tcPr>
            <w:tcW w:w="1440" w:type="dxa"/>
            <w:gridSpan w:val="3"/>
            <w:tcBorders>
              <w:left w:val="nil"/>
              <w:bottom w:val="nil"/>
              <w:right w:val="nil"/>
            </w:tcBorders>
          </w:tcPr>
          <w:p w14:paraId="01AFDA3A" w14:textId="4FB9C484"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44</w:t>
            </w:r>
          </w:p>
        </w:tc>
        <w:tc>
          <w:tcPr>
            <w:tcW w:w="1440" w:type="dxa"/>
            <w:gridSpan w:val="2"/>
            <w:tcBorders>
              <w:left w:val="nil"/>
              <w:bottom w:val="nil"/>
              <w:right w:val="nil"/>
            </w:tcBorders>
          </w:tcPr>
          <w:p w14:paraId="41B572EC" w14:textId="0733F059"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34</w:t>
            </w:r>
          </w:p>
        </w:tc>
      </w:tr>
      <w:tr w:rsidR="00336CC5" w14:paraId="313D688B" w14:textId="69069B21" w:rsidTr="00336CC5">
        <w:tc>
          <w:tcPr>
            <w:tcW w:w="3780" w:type="dxa"/>
            <w:tcBorders>
              <w:top w:val="nil"/>
              <w:left w:val="nil"/>
              <w:bottom w:val="nil"/>
              <w:right w:val="nil"/>
            </w:tcBorders>
          </w:tcPr>
          <w:p w14:paraId="565FDDF4" w14:textId="4B994282" w:rsidR="00336CC5" w:rsidRDefault="00336CC5" w:rsidP="00CE415A">
            <w:pPr>
              <w:widowControl w:val="0"/>
              <w:rPr>
                <w:rFonts w:ascii="Times New Roman" w:hAnsi="Times New Roman" w:cs="Times New Roman"/>
              </w:rPr>
            </w:pPr>
            <w:r>
              <w:rPr>
                <w:rFonts w:ascii="Times New Roman" w:hAnsi="Times New Roman" w:cs="Times New Roman"/>
              </w:rPr>
              <w:t>News Attraction (Mod—Mot)</w:t>
            </w:r>
            <w:r w:rsidR="00AD7A75">
              <w:rPr>
                <w:rFonts w:ascii="Times New Roman" w:hAnsi="Times New Roman" w:cs="Times New Roman"/>
              </w:rPr>
              <w:t xml:space="preserve"> x Incidental Exposure (State)</w:t>
            </w:r>
          </w:p>
        </w:tc>
        <w:tc>
          <w:tcPr>
            <w:tcW w:w="1440" w:type="dxa"/>
            <w:tcBorders>
              <w:top w:val="nil"/>
              <w:left w:val="nil"/>
              <w:bottom w:val="nil"/>
              <w:right w:val="nil"/>
            </w:tcBorders>
          </w:tcPr>
          <w:p w14:paraId="36D2C8AF" w14:textId="1A1B7AAD"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1.23*</w:t>
            </w:r>
          </w:p>
        </w:tc>
        <w:tc>
          <w:tcPr>
            <w:tcW w:w="1440" w:type="dxa"/>
            <w:tcBorders>
              <w:top w:val="nil"/>
              <w:left w:val="nil"/>
              <w:bottom w:val="nil"/>
              <w:right w:val="nil"/>
            </w:tcBorders>
          </w:tcPr>
          <w:p w14:paraId="4F69C2C1" w14:textId="7627E06F"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0.51</w:t>
            </w:r>
          </w:p>
        </w:tc>
        <w:tc>
          <w:tcPr>
            <w:tcW w:w="1440" w:type="dxa"/>
            <w:gridSpan w:val="3"/>
            <w:tcBorders>
              <w:top w:val="nil"/>
              <w:left w:val="nil"/>
              <w:bottom w:val="nil"/>
              <w:right w:val="nil"/>
            </w:tcBorders>
          </w:tcPr>
          <w:p w14:paraId="68BE0D52" w14:textId="4040850C"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41</w:t>
            </w:r>
          </w:p>
        </w:tc>
        <w:tc>
          <w:tcPr>
            <w:tcW w:w="1440" w:type="dxa"/>
            <w:gridSpan w:val="2"/>
            <w:tcBorders>
              <w:top w:val="nil"/>
              <w:left w:val="nil"/>
              <w:bottom w:val="nil"/>
              <w:right w:val="nil"/>
            </w:tcBorders>
          </w:tcPr>
          <w:p w14:paraId="3D7A2132" w14:textId="6853827E" w:rsidR="00336CC5" w:rsidRDefault="00336CC5" w:rsidP="00CE415A">
            <w:pPr>
              <w:widowControl w:val="0"/>
              <w:tabs>
                <w:tab w:val="decimal" w:pos="526"/>
              </w:tabs>
              <w:rPr>
                <w:rFonts w:ascii="Times New Roman" w:hAnsi="Times New Roman" w:cs="Times New Roman"/>
              </w:rPr>
            </w:pPr>
            <w:r>
              <w:rPr>
                <w:rFonts w:ascii="Times New Roman" w:hAnsi="Times New Roman" w:cs="Times New Roman"/>
              </w:rPr>
              <w:t>0.</w:t>
            </w:r>
            <w:r w:rsidR="008D232C">
              <w:rPr>
                <w:rFonts w:ascii="Times New Roman" w:hAnsi="Times New Roman" w:cs="Times New Roman"/>
              </w:rPr>
              <w:t>33</w:t>
            </w:r>
          </w:p>
        </w:tc>
      </w:tr>
      <w:tr w:rsidR="00336CC5" w14:paraId="153564FC" w14:textId="77777777" w:rsidTr="00D72260">
        <w:tc>
          <w:tcPr>
            <w:tcW w:w="3780" w:type="dxa"/>
            <w:tcBorders>
              <w:top w:val="nil"/>
              <w:left w:val="nil"/>
              <w:bottom w:val="single" w:sz="4" w:space="0" w:color="auto"/>
              <w:right w:val="nil"/>
            </w:tcBorders>
          </w:tcPr>
          <w:p w14:paraId="60E81BC9" w14:textId="77777777" w:rsidR="00AD7A75" w:rsidRDefault="00336CC5" w:rsidP="00CE415A">
            <w:pPr>
              <w:widowControl w:val="0"/>
              <w:rPr>
                <w:rFonts w:ascii="Times New Roman" w:hAnsi="Times New Roman" w:cs="Times New Roman"/>
              </w:rPr>
            </w:pPr>
            <w:r>
              <w:rPr>
                <w:rFonts w:ascii="Times New Roman" w:hAnsi="Times New Roman" w:cs="Times New Roman"/>
              </w:rPr>
              <w:t>News Attraction (High)</w:t>
            </w:r>
            <w:r w:rsidR="00AD7A75">
              <w:rPr>
                <w:rFonts w:ascii="Times New Roman" w:hAnsi="Times New Roman" w:cs="Times New Roman"/>
              </w:rPr>
              <w:t xml:space="preserve"> x </w:t>
            </w:r>
          </w:p>
          <w:p w14:paraId="34AFD95B" w14:textId="012A9479" w:rsidR="00336CC5" w:rsidRDefault="00AD7A75" w:rsidP="00CE415A">
            <w:pPr>
              <w:widowControl w:val="0"/>
              <w:rPr>
                <w:rFonts w:ascii="Times New Roman" w:hAnsi="Times New Roman" w:cs="Times New Roman"/>
              </w:rPr>
            </w:pPr>
            <w:r>
              <w:rPr>
                <w:rFonts w:ascii="Times New Roman" w:hAnsi="Times New Roman" w:cs="Times New Roman"/>
              </w:rPr>
              <w:t>Incidental Exposure (State)</w:t>
            </w:r>
          </w:p>
        </w:tc>
        <w:tc>
          <w:tcPr>
            <w:tcW w:w="1440" w:type="dxa"/>
            <w:tcBorders>
              <w:top w:val="nil"/>
              <w:left w:val="nil"/>
              <w:bottom w:val="single" w:sz="4" w:space="0" w:color="auto"/>
              <w:right w:val="nil"/>
            </w:tcBorders>
          </w:tcPr>
          <w:p w14:paraId="5932598A" w14:textId="0549E95E"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0.95</w:t>
            </w:r>
          </w:p>
        </w:tc>
        <w:tc>
          <w:tcPr>
            <w:tcW w:w="1440" w:type="dxa"/>
            <w:tcBorders>
              <w:top w:val="nil"/>
              <w:left w:val="nil"/>
              <w:bottom w:val="single" w:sz="4" w:space="0" w:color="auto"/>
              <w:right w:val="nil"/>
            </w:tcBorders>
          </w:tcPr>
          <w:p w14:paraId="7BA1E908" w14:textId="18510BB2" w:rsidR="00336CC5" w:rsidRDefault="005F4748" w:rsidP="00CE415A">
            <w:pPr>
              <w:widowControl w:val="0"/>
              <w:tabs>
                <w:tab w:val="decimal" w:pos="526"/>
              </w:tabs>
              <w:rPr>
                <w:rFonts w:ascii="Times New Roman" w:hAnsi="Times New Roman" w:cs="Times New Roman"/>
              </w:rPr>
            </w:pPr>
            <w:r>
              <w:rPr>
                <w:rFonts w:ascii="Times New Roman" w:hAnsi="Times New Roman" w:cs="Times New Roman"/>
              </w:rPr>
              <w:t>0.57</w:t>
            </w:r>
          </w:p>
        </w:tc>
        <w:tc>
          <w:tcPr>
            <w:tcW w:w="1440" w:type="dxa"/>
            <w:gridSpan w:val="3"/>
            <w:tcBorders>
              <w:top w:val="nil"/>
              <w:left w:val="nil"/>
              <w:bottom w:val="single" w:sz="4" w:space="0" w:color="auto"/>
              <w:right w:val="nil"/>
            </w:tcBorders>
          </w:tcPr>
          <w:p w14:paraId="0D75D950" w14:textId="714EF685"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0.20</w:t>
            </w:r>
          </w:p>
        </w:tc>
        <w:tc>
          <w:tcPr>
            <w:tcW w:w="1440" w:type="dxa"/>
            <w:gridSpan w:val="2"/>
            <w:tcBorders>
              <w:top w:val="nil"/>
              <w:left w:val="nil"/>
              <w:bottom w:val="single" w:sz="4" w:space="0" w:color="auto"/>
              <w:right w:val="nil"/>
            </w:tcBorders>
          </w:tcPr>
          <w:p w14:paraId="7D1E79D9" w14:textId="38EF2987" w:rsidR="00336CC5" w:rsidRDefault="008D232C" w:rsidP="00CE415A">
            <w:pPr>
              <w:widowControl w:val="0"/>
              <w:tabs>
                <w:tab w:val="decimal" w:pos="526"/>
              </w:tabs>
              <w:rPr>
                <w:rFonts w:ascii="Times New Roman" w:hAnsi="Times New Roman" w:cs="Times New Roman"/>
              </w:rPr>
            </w:pPr>
            <w:r>
              <w:rPr>
                <w:rFonts w:ascii="Times New Roman" w:hAnsi="Times New Roman" w:cs="Times New Roman"/>
              </w:rPr>
              <w:t>0.37</w:t>
            </w:r>
          </w:p>
        </w:tc>
      </w:tr>
      <w:tr w:rsidR="00336CC5" w14:paraId="4C45EED5" w14:textId="11585DB3" w:rsidTr="00D72260">
        <w:tc>
          <w:tcPr>
            <w:tcW w:w="3780" w:type="dxa"/>
            <w:tcBorders>
              <w:left w:val="nil"/>
              <w:bottom w:val="single" w:sz="4" w:space="0" w:color="auto"/>
              <w:right w:val="nil"/>
            </w:tcBorders>
          </w:tcPr>
          <w:p w14:paraId="6C29C747" w14:textId="2F676A54"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Random Effects</w:t>
            </w:r>
          </w:p>
        </w:tc>
        <w:tc>
          <w:tcPr>
            <w:tcW w:w="1440" w:type="dxa"/>
            <w:tcBorders>
              <w:left w:val="nil"/>
              <w:bottom w:val="single" w:sz="4" w:space="0" w:color="auto"/>
              <w:right w:val="nil"/>
            </w:tcBorders>
          </w:tcPr>
          <w:p w14:paraId="19CEE389" w14:textId="2A93E0BA" w:rsidR="00336CC5" w:rsidRDefault="00336CC5" w:rsidP="00CE415A">
            <w:pPr>
              <w:widowControl w:val="0"/>
              <w:jc w:val="center"/>
              <w:rPr>
                <w:rFonts w:ascii="Times New Roman" w:hAnsi="Times New Roman" w:cs="Times New Roman"/>
              </w:rPr>
            </w:pPr>
            <w:r w:rsidRPr="00687812">
              <w:rPr>
                <w:rFonts w:ascii="Times New Roman" w:hAnsi="Times New Roman" w:cs="Times New Roman"/>
                <w:i/>
                <w:iCs/>
              </w:rPr>
              <w:t>Var</w:t>
            </w:r>
            <w:r>
              <w:rPr>
                <w:rFonts w:ascii="Times New Roman" w:hAnsi="Times New Roman" w:cs="Times New Roman"/>
              </w:rPr>
              <w:t>.</w:t>
            </w:r>
          </w:p>
        </w:tc>
        <w:tc>
          <w:tcPr>
            <w:tcW w:w="1440" w:type="dxa"/>
            <w:tcBorders>
              <w:left w:val="nil"/>
              <w:bottom w:val="single" w:sz="4" w:space="0" w:color="auto"/>
              <w:right w:val="nil"/>
            </w:tcBorders>
          </w:tcPr>
          <w:p w14:paraId="30FBB23F" w14:textId="3A0A5A2B"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c>
          <w:tcPr>
            <w:tcW w:w="1440" w:type="dxa"/>
            <w:gridSpan w:val="3"/>
            <w:tcBorders>
              <w:left w:val="nil"/>
              <w:bottom w:val="single" w:sz="4" w:space="0" w:color="auto"/>
              <w:right w:val="nil"/>
            </w:tcBorders>
          </w:tcPr>
          <w:p w14:paraId="7112BE16" w14:textId="1A07A1A2"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Var</w:t>
            </w:r>
            <w:r>
              <w:rPr>
                <w:rFonts w:ascii="Times New Roman" w:hAnsi="Times New Roman" w:cs="Times New Roman"/>
              </w:rPr>
              <w:t>.</w:t>
            </w:r>
          </w:p>
        </w:tc>
        <w:tc>
          <w:tcPr>
            <w:tcW w:w="1440" w:type="dxa"/>
            <w:gridSpan w:val="2"/>
            <w:tcBorders>
              <w:left w:val="nil"/>
              <w:bottom w:val="single" w:sz="4" w:space="0" w:color="auto"/>
              <w:right w:val="nil"/>
            </w:tcBorders>
          </w:tcPr>
          <w:p w14:paraId="060F4A0A" w14:textId="31D0783A" w:rsidR="00336CC5" w:rsidRPr="00687812" w:rsidRDefault="00336CC5" w:rsidP="00CE415A">
            <w:pPr>
              <w:widowControl w:val="0"/>
              <w:jc w:val="center"/>
              <w:rPr>
                <w:rFonts w:ascii="Times New Roman" w:hAnsi="Times New Roman" w:cs="Times New Roman"/>
                <w:i/>
                <w:iCs/>
              </w:rPr>
            </w:pPr>
            <w:r w:rsidRPr="00687812">
              <w:rPr>
                <w:rFonts w:ascii="Times New Roman" w:hAnsi="Times New Roman" w:cs="Times New Roman"/>
                <w:i/>
                <w:iCs/>
              </w:rPr>
              <w:t>SD</w:t>
            </w:r>
          </w:p>
        </w:tc>
      </w:tr>
      <w:tr w:rsidR="00336CC5" w14:paraId="743DF25D" w14:textId="139802FB" w:rsidTr="00D72260">
        <w:tc>
          <w:tcPr>
            <w:tcW w:w="3780" w:type="dxa"/>
            <w:tcBorders>
              <w:left w:val="nil"/>
              <w:bottom w:val="nil"/>
              <w:right w:val="nil"/>
            </w:tcBorders>
          </w:tcPr>
          <w:p w14:paraId="423ADC45" w14:textId="2EEBF0D2" w:rsidR="00336CC5" w:rsidRDefault="00336CC5" w:rsidP="00CE415A">
            <w:pPr>
              <w:widowControl w:val="0"/>
              <w:rPr>
                <w:rFonts w:ascii="Times New Roman" w:hAnsi="Times New Roman" w:cs="Times New Roman"/>
              </w:rPr>
            </w:pPr>
            <w:r>
              <w:rPr>
                <w:rFonts w:ascii="Times New Roman" w:hAnsi="Times New Roman" w:cs="Times New Roman"/>
              </w:rPr>
              <w:t>Intercept</w:t>
            </w:r>
          </w:p>
        </w:tc>
        <w:tc>
          <w:tcPr>
            <w:tcW w:w="1440" w:type="dxa"/>
            <w:tcBorders>
              <w:left w:val="nil"/>
              <w:bottom w:val="nil"/>
              <w:right w:val="nil"/>
            </w:tcBorders>
          </w:tcPr>
          <w:p w14:paraId="67210B85" w14:textId="054AA714" w:rsidR="00336CC5" w:rsidRDefault="00336CC5" w:rsidP="00CE415A">
            <w:pPr>
              <w:widowControl w:val="0"/>
              <w:tabs>
                <w:tab w:val="decimal" w:pos="516"/>
              </w:tabs>
              <w:rPr>
                <w:rFonts w:ascii="Times New Roman" w:hAnsi="Times New Roman" w:cs="Times New Roman"/>
              </w:rPr>
            </w:pPr>
            <w:r>
              <w:rPr>
                <w:rFonts w:ascii="Times New Roman" w:hAnsi="Times New Roman" w:cs="Times New Roman"/>
              </w:rPr>
              <w:t>0.02</w:t>
            </w:r>
          </w:p>
        </w:tc>
        <w:tc>
          <w:tcPr>
            <w:tcW w:w="1440" w:type="dxa"/>
            <w:tcBorders>
              <w:left w:val="nil"/>
              <w:bottom w:val="nil"/>
              <w:right w:val="nil"/>
            </w:tcBorders>
          </w:tcPr>
          <w:p w14:paraId="79C3DFF4" w14:textId="206CB55C" w:rsidR="00336CC5" w:rsidRDefault="00336CC5" w:rsidP="00CE415A">
            <w:pPr>
              <w:widowControl w:val="0"/>
              <w:jc w:val="center"/>
              <w:rPr>
                <w:rFonts w:ascii="Times New Roman" w:hAnsi="Times New Roman" w:cs="Times New Roman"/>
              </w:rPr>
            </w:pPr>
            <w:r>
              <w:rPr>
                <w:rFonts w:ascii="Times New Roman" w:hAnsi="Times New Roman" w:cs="Times New Roman"/>
              </w:rPr>
              <w:t>0.16</w:t>
            </w:r>
          </w:p>
        </w:tc>
        <w:tc>
          <w:tcPr>
            <w:tcW w:w="1440" w:type="dxa"/>
            <w:gridSpan w:val="3"/>
            <w:tcBorders>
              <w:left w:val="nil"/>
              <w:bottom w:val="nil"/>
              <w:right w:val="nil"/>
            </w:tcBorders>
          </w:tcPr>
          <w:p w14:paraId="3785051B" w14:textId="1AE30066" w:rsidR="00336CC5" w:rsidRDefault="00336CC5" w:rsidP="00CE415A">
            <w:pPr>
              <w:widowControl w:val="0"/>
              <w:jc w:val="center"/>
              <w:rPr>
                <w:rFonts w:ascii="Times New Roman" w:hAnsi="Times New Roman" w:cs="Times New Roman"/>
              </w:rPr>
            </w:pPr>
            <w:r>
              <w:rPr>
                <w:rFonts w:ascii="Times New Roman" w:hAnsi="Times New Roman" w:cs="Times New Roman"/>
              </w:rPr>
              <w:t>0.02</w:t>
            </w:r>
          </w:p>
        </w:tc>
        <w:tc>
          <w:tcPr>
            <w:tcW w:w="1440" w:type="dxa"/>
            <w:gridSpan w:val="2"/>
            <w:tcBorders>
              <w:left w:val="nil"/>
              <w:bottom w:val="nil"/>
              <w:right w:val="nil"/>
            </w:tcBorders>
          </w:tcPr>
          <w:p w14:paraId="49B70424" w14:textId="033B12A0" w:rsidR="00336CC5" w:rsidRDefault="00336CC5" w:rsidP="00CE415A">
            <w:pPr>
              <w:widowControl w:val="0"/>
              <w:jc w:val="center"/>
              <w:rPr>
                <w:rFonts w:ascii="Times New Roman" w:hAnsi="Times New Roman" w:cs="Times New Roman"/>
              </w:rPr>
            </w:pPr>
            <w:r w:rsidRPr="00E93B5E">
              <w:rPr>
                <w:rFonts w:ascii="Times New Roman" w:hAnsi="Times New Roman" w:cs="Times New Roman"/>
              </w:rPr>
              <w:t>0.1</w:t>
            </w:r>
            <w:r>
              <w:rPr>
                <w:rFonts w:ascii="Times New Roman" w:hAnsi="Times New Roman" w:cs="Times New Roman"/>
              </w:rPr>
              <w:t>3</w:t>
            </w:r>
          </w:p>
        </w:tc>
      </w:tr>
      <w:tr w:rsidR="00336CC5" w14:paraId="34237B95" w14:textId="5D703742" w:rsidTr="00D72260">
        <w:tc>
          <w:tcPr>
            <w:tcW w:w="3780" w:type="dxa"/>
            <w:tcBorders>
              <w:left w:val="nil"/>
              <w:bottom w:val="single" w:sz="4" w:space="0" w:color="auto"/>
              <w:right w:val="nil"/>
            </w:tcBorders>
          </w:tcPr>
          <w:p w14:paraId="357BD229" w14:textId="7D801D7A" w:rsidR="00336CC5" w:rsidRPr="00A275CA" w:rsidRDefault="00336CC5" w:rsidP="00CE415A">
            <w:pPr>
              <w:widowControl w:val="0"/>
              <w:rPr>
                <w:rFonts w:ascii="Times New Roman" w:hAnsi="Times New Roman" w:cs="Times New Roman"/>
                <w:b/>
                <w:bCs/>
              </w:rPr>
            </w:pPr>
            <w:r w:rsidRPr="00A275CA">
              <w:rPr>
                <w:rFonts w:ascii="Times New Roman" w:hAnsi="Times New Roman" w:cs="Times New Roman"/>
                <w:b/>
                <w:bCs/>
              </w:rPr>
              <w:t>Fit Statistics</w:t>
            </w:r>
          </w:p>
        </w:tc>
        <w:tc>
          <w:tcPr>
            <w:tcW w:w="1440" w:type="dxa"/>
            <w:tcBorders>
              <w:left w:val="nil"/>
              <w:bottom w:val="single" w:sz="4" w:space="0" w:color="auto"/>
              <w:right w:val="nil"/>
            </w:tcBorders>
          </w:tcPr>
          <w:p w14:paraId="6A3A310E" w14:textId="77777777" w:rsidR="00336CC5" w:rsidRDefault="00336CC5" w:rsidP="00CE415A">
            <w:pPr>
              <w:widowControl w:val="0"/>
              <w:rPr>
                <w:rFonts w:ascii="Times New Roman" w:hAnsi="Times New Roman" w:cs="Times New Roman"/>
              </w:rPr>
            </w:pPr>
          </w:p>
        </w:tc>
        <w:tc>
          <w:tcPr>
            <w:tcW w:w="1440" w:type="dxa"/>
            <w:tcBorders>
              <w:left w:val="nil"/>
              <w:bottom w:val="single" w:sz="4" w:space="0" w:color="auto"/>
              <w:right w:val="nil"/>
            </w:tcBorders>
          </w:tcPr>
          <w:p w14:paraId="5578CED6" w14:textId="77777777" w:rsidR="00336CC5" w:rsidRDefault="00336CC5" w:rsidP="00CE415A">
            <w:pPr>
              <w:widowControl w:val="0"/>
              <w:rPr>
                <w:rFonts w:ascii="Times New Roman" w:hAnsi="Times New Roman" w:cs="Times New Roman"/>
              </w:rPr>
            </w:pPr>
          </w:p>
        </w:tc>
        <w:tc>
          <w:tcPr>
            <w:tcW w:w="1440" w:type="dxa"/>
            <w:gridSpan w:val="3"/>
            <w:tcBorders>
              <w:left w:val="nil"/>
              <w:bottom w:val="single" w:sz="4" w:space="0" w:color="auto"/>
              <w:right w:val="nil"/>
            </w:tcBorders>
          </w:tcPr>
          <w:p w14:paraId="6F19A230" w14:textId="77777777" w:rsidR="00336CC5" w:rsidRDefault="00336CC5" w:rsidP="00CE415A">
            <w:pPr>
              <w:widowControl w:val="0"/>
              <w:rPr>
                <w:rFonts w:ascii="Times New Roman" w:hAnsi="Times New Roman" w:cs="Times New Roman"/>
              </w:rPr>
            </w:pPr>
          </w:p>
        </w:tc>
        <w:tc>
          <w:tcPr>
            <w:tcW w:w="1440" w:type="dxa"/>
            <w:gridSpan w:val="2"/>
            <w:tcBorders>
              <w:left w:val="nil"/>
              <w:bottom w:val="single" w:sz="4" w:space="0" w:color="auto"/>
              <w:right w:val="nil"/>
            </w:tcBorders>
          </w:tcPr>
          <w:p w14:paraId="3504D092" w14:textId="77777777" w:rsidR="00336CC5" w:rsidRDefault="00336CC5" w:rsidP="00CE415A">
            <w:pPr>
              <w:widowControl w:val="0"/>
              <w:rPr>
                <w:rFonts w:ascii="Times New Roman" w:hAnsi="Times New Roman" w:cs="Times New Roman"/>
              </w:rPr>
            </w:pPr>
          </w:p>
        </w:tc>
      </w:tr>
      <w:tr w:rsidR="00336CC5" w14:paraId="44F715DD" w14:textId="456FF5C3" w:rsidTr="00D72260">
        <w:tc>
          <w:tcPr>
            <w:tcW w:w="3780" w:type="dxa"/>
            <w:tcBorders>
              <w:left w:val="nil"/>
              <w:bottom w:val="nil"/>
              <w:right w:val="nil"/>
            </w:tcBorders>
          </w:tcPr>
          <w:p w14:paraId="3A047959" w14:textId="0159B31C" w:rsidR="00336CC5" w:rsidRDefault="00336CC5" w:rsidP="00CE415A">
            <w:pPr>
              <w:widowControl w:val="0"/>
              <w:rPr>
                <w:rFonts w:ascii="Times New Roman" w:hAnsi="Times New Roman" w:cs="Times New Roman"/>
              </w:rPr>
            </w:pPr>
            <w:r>
              <w:rPr>
                <w:rFonts w:ascii="Times New Roman" w:hAnsi="Times New Roman" w:cs="Times New Roman"/>
              </w:rPr>
              <w:t>ICC</w:t>
            </w:r>
          </w:p>
        </w:tc>
        <w:tc>
          <w:tcPr>
            <w:tcW w:w="2880" w:type="dxa"/>
            <w:gridSpan w:val="2"/>
            <w:tcBorders>
              <w:left w:val="nil"/>
              <w:bottom w:val="nil"/>
              <w:right w:val="nil"/>
            </w:tcBorders>
          </w:tcPr>
          <w:p w14:paraId="7586BD92" w14:textId="6F331E55" w:rsidR="00336CC5" w:rsidRDefault="00336CC5" w:rsidP="00CE415A">
            <w:pPr>
              <w:widowControl w:val="0"/>
              <w:jc w:val="center"/>
              <w:rPr>
                <w:rFonts w:ascii="Times New Roman" w:hAnsi="Times New Roman" w:cs="Times New Roman"/>
              </w:rPr>
            </w:pPr>
            <w:r>
              <w:rPr>
                <w:rFonts w:ascii="Times New Roman" w:hAnsi="Times New Roman" w:cs="Times New Roman"/>
              </w:rPr>
              <w:t>.01</w:t>
            </w:r>
          </w:p>
        </w:tc>
        <w:tc>
          <w:tcPr>
            <w:tcW w:w="2880" w:type="dxa"/>
            <w:gridSpan w:val="5"/>
            <w:tcBorders>
              <w:left w:val="nil"/>
              <w:bottom w:val="nil"/>
              <w:right w:val="nil"/>
            </w:tcBorders>
          </w:tcPr>
          <w:p w14:paraId="73340A16" w14:textId="2F620DB2"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w:t>
            </w:r>
            <w:r>
              <w:rPr>
                <w:rFonts w:ascii="Times New Roman" w:hAnsi="Times New Roman" w:cs="Times New Roman"/>
              </w:rPr>
              <w:t>2</w:t>
            </w:r>
          </w:p>
        </w:tc>
      </w:tr>
      <w:tr w:rsidR="00336CC5" w14:paraId="7F29DD88" w14:textId="2E73DC70" w:rsidTr="00D72260">
        <w:tc>
          <w:tcPr>
            <w:tcW w:w="3780" w:type="dxa"/>
            <w:tcBorders>
              <w:top w:val="nil"/>
              <w:left w:val="nil"/>
              <w:bottom w:val="nil"/>
              <w:right w:val="nil"/>
            </w:tcBorders>
          </w:tcPr>
          <w:p w14:paraId="059CF0E3" w14:textId="0424A5E4" w:rsidR="00336CC5" w:rsidRDefault="00336CC5" w:rsidP="00CE415A">
            <w:pPr>
              <w:widowControl w:val="0"/>
              <w:rPr>
                <w:rFonts w:ascii="Times New Roman" w:hAnsi="Times New Roman" w:cs="Times New Roman"/>
              </w:rPr>
            </w:pPr>
            <w:r>
              <w:rPr>
                <w:rFonts w:ascii="Times New Roman" w:hAnsi="Times New Roman" w:cs="Times New Roman"/>
              </w:rPr>
              <w:t>LL</w:t>
            </w:r>
          </w:p>
        </w:tc>
        <w:tc>
          <w:tcPr>
            <w:tcW w:w="2880" w:type="dxa"/>
            <w:gridSpan w:val="2"/>
            <w:tcBorders>
              <w:top w:val="nil"/>
              <w:left w:val="nil"/>
              <w:bottom w:val="nil"/>
              <w:right w:val="nil"/>
            </w:tcBorders>
          </w:tcPr>
          <w:p w14:paraId="3D3DB6EF" w14:textId="3121EE12" w:rsidR="00336CC5" w:rsidRDefault="00336CC5" w:rsidP="00CE415A">
            <w:pPr>
              <w:widowControl w:val="0"/>
              <w:jc w:val="center"/>
              <w:rPr>
                <w:rFonts w:ascii="Times New Roman" w:hAnsi="Times New Roman" w:cs="Times New Roman"/>
              </w:rPr>
            </w:pPr>
            <w:r>
              <w:rPr>
                <w:rFonts w:ascii="Times New Roman" w:hAnsi="Times New Roman" w:cs="Times New Roman"/>
              </w:rPr>
              <w:t>-1,634.20</w:t>
            </w:r>
          </w:p>
        </w:tc>
        <w:tc>
          <w:tcPr>
            <w:tcW w:w="2880" w:type="dxa"/>
            <w:gridSpan w:val="5"/>
            <w:tcBorders>
              <w:top w:val="nil"/>
              <w:left w:val="nil"/>
              <w:bottom w:val="nil"/>
              <w:right w:val="nil"/>
            </w:tcBorders>
          </w:tcPr>
          <w:p w14:paraId="2DDC84A3" w14:textId="06E61165"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-1</w:t>
            </w:r>
            <w:r>
              <w:rPr>
                <w:rFonts w:ascii="Times New Roman" w:hAnsi="Times New Roman" w:cs="Times New Roman"/>
              </w:rPr>
              <w:t>,</w:t>
            </w:r>
            <w:r w:rsidRPr="004B11FA">
              <w:rPr>
                <w:rFonts w:ascii="Times New Roman" w:hAnsi="Times New Roman" w:cs="Times New Roman"/>
              </w:rPr>
              <w:t>28</w:t>
            </w:r>
            <w:r>
              <w:rPr>
                <w:rFonts w:ascii="Times New Roman" w:hAnsi="Times New Roman" w:cs="Times New Roman"/>
              </w:rPr>
              <w:t>5</w:t>
            </w:r>
            <w:r w:rsidRPr="004B11FA">
              <w:rPr>
                <w:rFonts w:ascii="Times New Roman" w:hAnsi="Times New Roman" w:cs="Times New Roman"/>
              </w:rPr>
              <w:t>.</w:t>
            </w:r>
            <w:r w:rsidR="008B4174">
              <w:rPr>
                <w:rFonts w:ascii="Times New Roman" w:hAnsi="Times New Roman" w:cs="Times New Roman"/>
              </w:rPr>
              <w:t>53</w:t>
            </w:r>
          </w:p>
        </w:tc>
      </w:tr>
      <w:tr w:rsidR="00336CC5" w14:paraId="74B88CE8" w14:textId="7FD933C8" w:rsidTr="00D72260">
        <w:tc>
          <w:tcPr>
            <w:tcW w:w="3780" w:type="dxa"/>
            <w:tcBorders>
              <w:top w:val="nil"/>
              <w:left w:val="nil"/>
              <w:bottom w:val="single" w:sz="4" w:space="0" w:color="auto"/>
              <w:right w:val="nil"/>
            </w:tcBorders>
          </w:tcPr>
          <w:p w14:paraId="06F727C1" w14:textId="67029B76" w:rsidR="00336CC5" w:rsidRDefault="00336CC5" w:rsidP="00CE415A">
            <w:pPr>
              <w:widowControl w:val="0"/>
              <w:rPr>
                <w:rFonts w:ascii="Times New Roman" w:hAnsi="Times New Roman" w:cs="Times New Roman"/>
              </w:rPr>
            </w:pPr>
            <w:r>
              <w:rPr>
                <w:rFonts w:ascii="Times New Roman" w:hAnsi="Times New Roman" w:cs="Times New Roman"/>
              </w:rPr>
              <w:t>Pseudo-</w:t>
            </w:r>
            <w:r w:rsidRPr="003462DB">
              <w:rPr>
                <w:rFonts w:ascii="Times New Roman" w:hAnsi="Times New Roman" w:cs="Times New Roman"/>
                <w:i/>
                <w:iCs/>
              </w:rPr>
              <w:t>R</w:t>
            </w:r>
            <w:r w:rsidRPr="003462DB">
              <w:rPr>
                <w:rFonts w:ascii="Times New Roman" w:hAnsi="Times New Roman" w:cs="Times New Roman"/>
                <w:vertAlign w:val="superscript"/>
              </w:rPr>
              <w:t>2</w:t>
            </w:r>
          </w:p>
        </w:tc>
        <w:tc>
          <w:tcPr>
            <w:tcW w:w="2880" w:type="dxa"/>
            <w:gridSpan w:val="2"/>
            <w:tcBorders>
              <w:top w:val="nil"/>
              <w:left w:val="nil"/>
              <w:bottom w:val="single" w:sz="4" w:space="0" w:color="auto"/>
              <w:right w:val="nil"/>
            </w:tcBorders>
          </w:tcPr>
          <w:p w14:paraId="2E6D2346" w14:textId="6F732576" w:rsidR="00336CC5" w:rsidRDefault="00336CC5" w:rsidP="00CE415A">
            <w:pPr>
              <w:widowControl w:val="0"/>
              <w:jc w:val="center"/>
              <w:rPr>
                <w:rFonts w:ascii="Times New Roman" w:hAnsi="Times New Roman" w:cs="Times New Roman"/>
              </w:rPr>
            </w:pPr>
            <w:r>
              <w:rPr>
                <w:rFonts w:ascii="Times New Roman" w:hAnsi="Times New Roman" w:cs="Times New Roman"/>
              </w:rPr>
              <w:t>.45</w:t>
            </w:r>
          </w:p>
        </w:tc>
        <w:tc>
          <w:tcPr>
            <w:tcW w:w="2880" w:type="dxa"/>
            <w:gridSpan w:val="5"/>
            <w:tcBorders>
              <w:top w:val="nil"/>
              <w:left w:val="nil"/>
              <w:bottom w:val="single" w:sz="4" w:space="0" w:color="auto"/>
              <w:right w:val="nil"/>
            </w:tcBorders>
          </w:tcPr>
          <w:p w14:paraId="4AA4864D" w14:textId="0D12988B" w:rsidR="00336CC5" w:rsidRDefault="00336CC5" w:rsidP="00CE415A">
            <w:pPr>
              <w:widowControl w:val="0"/>
              <w:jc w:val="center"/>
              <w:rPr>
                <w:rFonts w:ascii="Times New Roman" w:hAnsi="Times New Roman" w:cs="Times New Roman"/>
              </w:rPr>
            </w:pPr>
            <w:r w:rsidRPr="004B11FA">
              <w:rPr>
                <w:rFonts w:ascii="Times New Roman" w:hAnsi="Times New Roman" w:cs="Times New Roman"/>
              </w:rPr>
              <w:t>0.4</w:t>
            </w:r>
            <w:r w:rsidR="008B4174">
              <w:rPr>
                <w:rFonts w:ascii="Times New Roman" w:hAnsi="Times New Roman" w:cs="Times New Roman"/>
              </w:rPr>
              <w:t>6</w:t>
            </w:r>
          </w:p>
        </w:tc>
      </w:tr>
      <w:tr w:rsidR="00336CC5" w14:paraId="66081DF0" w14:textId="24C1218C" w:rsidTr="00ED719F">
        <w:trPr>
          <w:gridAfter w:val="1"/>
          <w:wAfter w:w="91" w:type="dxa"/>
        </w:trPr>
        <w:tc>
          <w:tcPr>
            <w:tcW w:w="9449" w:type="dxa"/>
            <w:gridSpan w:val="7"/>
            <w:tcBorders>
              <w:left w:val="nil"/>
              <w:bottom w:val="nil"/>
              <w:right w:val="nil"/>
            </w:tcBorders>
          </w:tcPr>
          <w:p w14:paraId="2030CF14" w14:textId="3EC88EC5" w:rsidR="00336CC5" w:rsidRPr="00A275CA" w:rsidRDefault="00336CC5" w:rsidP="00CE415A">
            <w:pPr>
              <w:widowControl w:val="0"/>
              <w:rPr>
                <w:rFonts w:ascii="Times New Roman" w:hAnsi="Times New Roman" w:cs="Times New Roman"/>
                <w:i/>
                <w:iCs/>
              </w:rPr>
            </w:pPr>
            <w:r w:rsidRPr="00A275CA">
              <w:rPr>
                <w:rFonts w:ascii="Times New Roman" w:hAnsi="Times New Roman" w:cs="Times New Roman"/>
                <w:i/>
                <w:iCs/>
              </w:rPr>
              <w:t>Note</w:t>
            </w:r>
            <w:r>
              <w:rPr>
                <w:rFonts w:ascii="Times New Roman" w:hAnsi="Times New Roman" w:cs="Times New Roman"/>
              </w:rPr>
              <w:t xml:space="preserve">: Cell entries are parameter estimates from a multilevel model with random intercepts. Data are weighted by education and income. Analysis uses subset of respondents who report exposure to story. </w:t>
            </w:r>
            <w:r w:rsidRPr="00B663FD">
              <w:rPr>
                <w:rFonts w:ascii="Times New Roman" w:hAnsi="Times New Roman" w:cs="Times New Roman"/>
                <w:i/>
                <w:iCs/>
              </w:rPr>
              <w:t>N</w:t>
            </w:r>
            <w:r>
              <w:rPr>
                <w:rFonts w:ascii="Times New Roman" w:hAnsi="Times New Roman" w:cs="Times New Roman"/>
              </w:rPr>
              <w:t xml:space="preserve"> = 842. Groups = 17.</w:t>
            </w:r>
            <w:r w:rsidR="00790296">
              <w:rPr>
                <w:rFonts w:ascii="Times New Roman" w:hAnsi="Times New Roman" w:cs="Times New Roman"/>
              </w:rPr>
              <w:t xml:space="preserve"> Mod: Moderate. </w:t>
            </w:r>
            <w:proofErr w:type="spellStart"/>
            <w:r w:rsidR="00790296">
              <w:rPr>
                <w:rFonts w:ascii="Times New Roman" w:hAnsi="Times New Roman" w:cs="Times New Roman"/>
              </w:rPr>
              <w:t>Unmot</w:t>
            </w:r>
            <w:proofErr w:type="spellEnd"/>
            <w:r w:rsidR="00790296">
              <w:rPr>
                <w:rFonts w:ascii="Times New Roman" w:hAnsi="Times New Roman" w:cs="Times New Roman"/>
              </w:rPr>
              <w:t>: Unmotivated. Mot: Motivated.</w:t>
            </w:r>
          </w:p>
        </w:tc>
      </w:tr>
    </w:tbl>
    <w:p w14:paraId="5C38F53B" w14:textId="428F9164" w:rsidR="00790B33" w:rsidRDefault="00790B33" w:rsidP="0072519F">
      <w:pPr>
        <w:widowControl w:val="0"/>
        <w:spacing w:line="480" w:lineRule="auto"/>
        <w:rPr>
          <w:rFonts w:ascii="Times New Roman" w:hAnsi="Times New Roman" w:cs="Times New Roman"/>
        </w:rPr>
      </w:pPr>
    </w:p>
    <w:p w14:paraId="18C98EEF" w14:textId="6DE3732C" w:rsidR="004B3C0F" w:rsidRDefault="004B3C0F" w:rsidP="0072519F">
      <w:pPr>
        <w:widowControl w:val="0"/>
        <w:spacing w:line="480" w:lineRule="auto"/>
        <w:rPr>
          <w:rFonts w:ascii="Times New Roman" w:hAnsi="Times New Roman" w:cs="Times New Roman"/>
        </w:rPr>
      </w:pPr>
    </w:p>
    <w:p w14:paraId="62A10B93" w14:textId="77777777" w:rsidR="00CE415A" w:rsidRDefault="00CE415A" w:rsidP="0072519F">
      <w:pPr>
        <w:widowControl w:val="0"/>
        <w:spacing w:line="480" w:lineRule="auto"/>
        <w:rPr>
          <w:rFonts w:ascii="Times New Roman" w:hAnsi="Times New Roman" w:cs="Times New Roman"/>
        </w:rPr>
      </w:pPr>
    </w:p>
    <w:p w14:paraId="0242704A" w14:textId="5BE45BC2" w:rsidR="00963E97" w:rsidRDefault="0023489B" w:rsidP="00CE415A">
      <w:pPr>
        <w:widowControl w:val="0"/>
        <w:rPr>
          <w:rFonts w:ascii="Times New Roman" w:hAnsi="Times New Roman" w:cs="Times New Roman"/>
        </w:rPr>
      </w:pPr>
      <w:r>
        <w:rPr>
          <w:rFonts w:ascii="Times New Roman" w:hAnsi="Times New Roman" w:cs="Times New Roman"/>
        </w:rPr>
        <w:t xml:space="preserve">Figure </w:t>
      </w:r>
      <w:r w:rsidR="008D5C53">
        <w:rPr>
          <w:rFonts w:ascii="Times New Roman" w:hAnsi="Times New Roman" w:cs="Times New Roman"/>
        </w:rPr>
        <w:t>1</w:t>
      </w:r>
    </w:p>
    <w:p w14:paraId="36C76993" w14:textId="1B29F888" w:rsidR="0023489B" w:rsidRDefault="0023489B" w:rsidP="00CE415A">
      <w:pPr>
        <w:widowControl w:val="0"/>
        <w:rPr>
          <w:rFonts w:ascii="Times New Roman" w:hAnsi="Times New Roman" w:cs="Times New Roman"/>
        </w:rPr>
      </w:pPr>
    </w:p>
    <w:p w14:paraId="343041DD" w14:textId="2FF277E7" w:rsidR="0023489B" w:rsidRPr="00F82243" w:rsidRDefault="0023489B" w:rsidP="00CE415A">
      <w:pPr>
        <w:widowControl w:val="0"/>
        <w:rPr>
          <w:rFonts w:ascii="Times New Roman" w:hAnsi="Times New Roman" w:cs="Times New Roman"/>
          <w:i/>
          <w:iCs/>
        </w:rPr>
      </w:pPr>
      <w:r w:rsidRPr="00F82243">
        <w:rPr>
          <w:rFonts w:ascii="Times New Roman" w:hAnsi="Times New Roman" w:cs="Times New Roman"/>
          <w:i/>
          <w:iCs/>
        </w:rPr>
        <w:t xml:space="preserve">Predicted Probabilities </w:t>
      </w:r>
      <w:r w:rsidR="00F82243" w:rsidRPr="00F82243">
        <w:rPr>
          <w:rFonts w:ascii="Times New Roman" w:hAnsi="Times New Roman" w:cs="Times New Roman"/>
          <w:i/>
          <w:iCs/>
        </w:rPr>
        <w:t>for Criterion Variables in Latent Class Analysis</w:t>
      </w:r>
    </w:p>
    <w:p w14:paraId="60272F7B" w14:textId="03EEAE6A" w:rsidR="00963E97" w:rsidRDefault="00963E97" w:rsidP="00CE415A">
      <w:pPr>
        <w:widowControl w:val="0"/>
        <w:rPr>
          <w:rFonts w:ascii="Times New Roman" w:hAnsi="Times New Roman" w:cs="Times New Roman"/>
        </w:rPr>
      </w:pPr>
    </w:p>
    <w:p w14:paraId="76A5D5A5" w14:textId="53022389" w:rsidR="00F82243" w:rsidRDefault="00F82243" w:rsidP="00CE415A">
      <w:pPr>
        <w:widowControl w:val="0"/>
        <w:rPr>
          <w:rFonts w:ascii="Times New Roman" w:hAnsi="Times New Roman" w:cs="Times New Roman"/>
        </w:rPr>
      </w:pPr>
    </w:p>
    <w:p w14:paraId="141A1DB5" w14:textId="6E43BBBF" w:rsidR="00F82243" w:rsidRDefault="0058668A"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Default="00F82243" w:rsidP="0072519F">
      <w:pPr>
        <w:widowControl w:val="0"/>
        <w:spacing w:line="480" w:lineRule="auto"/>
        <w:rPr>
          <w:rFonts w:ascii="Times New Roman" w:hAnsi="Times New Roman" w:cs="Times New Roman"/>
        </w:rPr>
      </w:pPr>
    </w:p>
    <w:p w14:paraId="0D59E697" w14:textId="77777777" w:rsidR="00F82243" w:rsidRDefault="00F82243" w:rsidP="0072519F">
      <w:pPr>
        <w:widowControl w:val="0"/>
        <w:spacing w:line="480" w:lineRule="auto"/>
        <w:rPr>
          <w:rFonts w:ascii="Times New Roman" w:hAnsi="Times New Roman" w:cs="Times New Roman"/>
        </w:rPr>
      </w:pPr>
    </w:p>
    <w:p w14:paraId="29438EA1" w14:textId="77777777" w:rsidR="00F82243" w:rsidRDefault="00F82243" w:rsidP="0072519F">
      <w:pPr>
        <w:widowControl w:val="0"/>
        <w:spacing w:line="480" w:lineRule="auto"/>
        <w:rPr>
          <w:rFonts w:ascii="Times New Roman" w:hAnsi="Times New Roman" w:cs="Times New Roman"/>
        </w:rPr>
      </w:pPr>
    </w:p>
    <w:p w14:paraId="2CBB55BB" w14:textId="77777777" w:rsidR="00F82243" w:rsidRDefault="00F82243" w:rsidP="0072519F">
      <w:pPr>
        <w:widowControl w:val="0"/>
        <w:spacing w:line="480" w:lineRule="auto"/>
        <w:rPr>
          <w:rFonts w:ascii="Times New Roman" w:hAnsi="Times New Roman" w:cs="Times New Roman"/>
        </w:rPr>
      </w:pPr>
    </w:p>
    <w:p w14:paraId="61A6A117" w14:textId="77777777" w:rsidR="00F82243" w:rsidRDefault="00F82243" w:rsidP="0072519F">
      <w:pPr>
        <w:widowControl w:val="0"/>
        <w:spacing w:line="480" w:lineRule="auto"/>
        <w:rPr>
          <w:rFonts w:ascii="Times New Roman" w:hAnsi="Times New Roman" w:cs="Times New Roman"/>
        </w:rPr>
      </w:pPr>
    </w:p>
    <w:p w14:paraId="2FE36EBF" w14:textId="77777777" w:rsidR="00CE415A" w:rsidRDefault="00CE415A" w:rsidP="0072519F">
      <w:pPr>
        <w:widowControl w:val="0"/>
        <w:spacing w:line="480" w:lineRule="auto"/>
        <w:rPr>
          <w:rFonts w:ascii="Times New Roman" w:hAnsi="Times New Roman" w:cs="Times New Roman"/>
        </w:rPr>
      </w:pPr>
    </w:p>
    <w:p w14:paraId="0C265B64" w14:textId="5745E808" w:rsidR="007F185C" w:rsidRDefault="007F185C" w:rsidP="00CE415A">
      <w:pPr>
        <w:widowControl w:val="0"/>
        <w:rPr>
          <w:rFonts w:ascii="Times New Roman" w:hAnsi="Times New Roman" w:cs="Times New Roman"/>
        </w:rPr>
      </w:pPr>
      <w:r w:rsidRPr="007F44E5">
        <w:rPr>
          <w:rFonts w:ascii="Times New Roman" w:hAnsi="Times New Roman" w:cs="Times New Roman"/>
        </w:rPr>
        <w:t xml:space="preserve">Figure </w:t>
      </w:r>
      <w:r w:rsidR="00F0699C" w:rsidRPr="007F44E5">
        <w:rPr>
          <w:rFonts w:ascii="Times New Roman" w:hAnsi="Times New Roman" w:cs="Times New Roman"/>
        </w:rPr>
        <w:t>2</w:t>
      </w:r>
    </w:p>
    <w:p w14:paraId="257C29D4" w14:textId="31616AB0" w:rsidR="00945AED" w:rsidRDefault="00945AED" w:rsidP="00CE415A">
      <w:pPr>
        <w:widowControl w:val="0"/>
        <w:rPr>
          <w:rFonts w:ascii="Times New Roman" w:hAnsi="Times New Roman" w:cs="Times New Roman"/>
        </w:rPr>
      </w:pPr>
    </w:p>
    <w:p w14:paraId="0146B809" w14:textId="45A89E97" w:rsidR="00945AED" w:rsidRPr="00945AED" w:rsidRDefault="00945AED" w:rsidP="00CE415A">
      <w:pPr>
        <w:widowControl w:val="0"/>
        <w:rPr>
          <w:rFonts w:ascii="Times New Roman" w:hAnsi="Times New Roman" w:cs="Times New Roman"/>
          <w:i/>
          <w:iCs/>
        </w:rPr>
      </w:pPr>
      <w:r w:rsidRPr="00945AED">
        <w:rPr>
          <w:rFonts w:ascii="Times New Roman" w:hAnsi="Times New Roman" w:cs="Times New Roman"/>
          <w:i/>
          <w:iCs/>
        </w:rPr>
        <w:t xml:space="preserve">Differences </w:t>
      </w:r>
      <w:r w:rsidR="00156A25">
        <w:rPr>
          <w:rFonts w:ascii="Times New Roman" w:hAnsi="Times New Roman" w:cs="Times New Roman"/>
          <w:i/>
          <w:iCs/>
        </w:rPr>
        <w:t>Among Attraction Groups in News Exposure</w:t>
      </w:r>
    </w:p>
    <w:p w14:paraId="58908085" w14:textId="77777777" w:rsidR="00945AED" w:rsidRDefault="00945AED" w:rsidP="0072519F">
      <w:pPr>
        <w:widowControl w:val="0"/>
        <w:spacing w:line="480" w:lineRule="auto"/>
        <w:rPr>
          <w:rFonts w:ascii="Times New Roman" w:hAnsi="Times New Roman" w:cs="Times New Roman"/>
          <w:i/>
          <w:iCs/>
        </w:rPr>
      </w:pPr>
    </w:p>
    <w:p w14:paraId="5BE23267" w14:textId="1CFF9E11" w:rsidR="007F185C" w:rsidRDefault="00AB13B3" w:rsidP="0072519F">
      <w:pPr>
        <w:widowControl w:val="0"/>
        <w:spacing w:line="480" w:lineRule="auto"/>
        <w:jc w:val="center"/>
        <w:rPr>
          <w:rFonts w:ascii="Times New Roman" w:hAnsi="Times New Roman" w:cs="Times New Roman"/>
          <w:i/>
          <w:iCs/>
        </w:rPr>
      </w:pPr>
      <w:r>
        <w:rPr>
          <w:rFonts w:ascii="Times New Roman" w:hAnsi="Times New Roman" w:cs="Times New Roman"/>
          <w:i/>
          <w:iCs/>
          <w:noProof/>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945AED" w:rsidRDefault="00945AED" w:rsidP="0072519F">
      <w:pPr>
        <w:widowControl w:val="0"/>
        <w:spacing w:line="480" w:lineRule="auto"/>
        <w:rPr>
          <w:rFonts w:ascii="Times New Roman" w:hAnsi="Times New Roman" w:cs="Times New Roman"/>
          <w:i/>
          <w:iCs/>
        </w:rPr>
      </w:pPr>
    </w:p>
    <w:p w14:paraId="54497F65" w14:textId="77777777" w:rsidR="00F86D5F" w:rsidRDefault="00F86D5F" w:rsidP="0072519F">
      <w:pPr>
        <w:widowControl w:val="0"/>
        <w:spacing w:line="480" w:lineRule="auto"/>
        <w:rPr>
          <w:rFonts w:ascii="Times New Roman" w:hAnsi="Times New Roman" w:cs="Times New Roman"/>
        </w:rPr>
      </w:pPr>
    </w:p>
    <w:p w14:paraId="5047B241" w14:textId="77777777" w:rsidR="00F86D5F" w:rsidRDefault="00F86D5F" w:rsidP="0072519F">
      <w:pPr>
        <w:widowControl w:val="0"/>
        <w:spacing w:line="480" w:lineRule="auto"/>
        <w:rPr>
          <w:rFonts w:ascii="Times New Roman" w:hAnsi="Times New Roman" w:cs="Times New Roman"/>
        </w:rPr>
      </w:pPr>
    </w:p>
    <w:p w14:paraId="12C7E16D" w14:textId="77777777" w:rsidR="00F86D5F" w:rsidRDefault="00F86D5F" w:rsidP="0072519F">
      <w:pPr>
        <w:widowControl w:val="0"/>
        <w:spacing w:line="480" w:lineRule="auto"/>
        <w:rPr>
          <w:rFonts w:ascii="Times New Roman" w:hAnsi="Times New Roman" w:cs="Times New Roman"/>
        </w:rPr>
      </w:pPr>
    </w:p>
    <w:p w14:paraId="742C6AFE" w14:textId="77777777" w:rsidR="00F86D5F" w:rsidRDefault="00F86D5F" w:rsidP="0072519F">
      <w:pPr>
        <w:widowControl w:val="0"/>
        <w:spacing w:line="480" w:lineRule="auto"/>
        <w:rPr>
          <w:rFonts w:ascii="Times New Roman" w:hAnsi="Times New Roman" w:cs="Times New Roman"/>
        </w:rPr>
      </w:pPr>
    </w:p>
    <w:p w14:paraId="2680D76A" w14:textId="77777777" w:rsidR="00F86D5F" w:rsidRDefault="00F86D5F" w:rsidP="0072519F">
      <w:pPr>
        <w:widowControl w:val="0"/>
        <w:spacing w:line="480" w:lineRule="auto"/>
        <w:rPr>
          <w:rFonts w:ascii="Times New Roman" w:hAnsi="Times New Roman" w:cs="Times New Roman"/>
        </w:rPr>
      </w:pPr>
    </w:p>
    <w:p w14:paraId="77A48D8D" w14:textId="77777777" w:rsidR="00F86D5F" w:rsidRDefault="00F86D5F" w:rsidP="0072519F">
      <w:pPr>
        <w:widowControl w:val="0"/>
        <w:spacing w:line="480" w:lineRule="auto"/>
        <w:rPr>
          <w:rFonts w:ascii="Times New Roman" w:hAnsi="Times New Roman" w:cs="Times New Roman"/>
        </w:rPr>
      </w:pPr>
    </w:p>
    <w:p w14:paraId="22DAE5A1" w14:textId="77777777" w:rsidR="00F86D5F" w:rsidRDefault="00F86D5F" w:rsidP="0072519F">
      <w:pPr>
        <w:widowControl w:val="0"/>
        <w:spacing w:line="480" w:lineRule="auto"/>
        <w:rPr>
          <w:rFonts w:ascii="Times New Roman" w:hAnsi="Times New Roman" w:cs="Times New Roman"/>
        </w:rPr>
      </w:pPr>
    </w:p>
    <w:p w14:paraId="33D5A1E6" w14:textId="77777777" w:rsidR="00CE415A" w:rsidRDefault="00CE415A" w:rsidP="0072519F">
      <w:pPr>
        <w:widowControl w:val="0"/>
        <w:spacing w:line="480" w:lineRule="auto"/>
        <w:rPr>
          <w:rFonts w:ascii="Times New Roman" w:hAnsi="Times New Roman" w:cs="Times New Roman"/>
        </w:rPr>
      </w:pPr>
    </w:p>
    <w:p w14:paraId="0B6944AD" w14:textId="77777777" w:rsidR="00CE415A" w:rsidRDefault="00CE415A" w:rsidP="0072519F">
      <w:pPr>
        <w:widowControl w:val="0"/>
        <w:spacing w:line="480" w:lineRule="auto"/>
        <w:rPr>
          <w:rFonts w:ascii="Times New Roman" w:hAnsi="Times New Roman" w:cs="Times New Roman"/>
        </w:rPr>
      </w:pPr>
    </w:p>
    <w:p w14:paraId="1B4B9EE8" w14:textId="25B0D1B1" w:rsidR="007F185C" w:rsidRDefault="007F185C" w:rsidP="00CE415A">
      <w:pPr>
        <w:widowControl w:val="0"/>
        <w:rPr>
          <w:rFonts w:ascii="Times New Roman" w:hAnsi="Times New Roman" w:cs="Times New Roman"/>
        </w:rPr>
      </w:pPr>
      <w:r>
        <w:rPr>
          <w:rFonts w:ascii="Times New Roman" w:hAnsi="Times New Roman" w:cs="Times New Roman"/>
        </w:rPr>
        <w:t xml:space="preserve">Figure </w:t>
      </w:r>
      <w:r w:rsidR="00F0699C">
        <w:rPr>
          <w:rFonts w:ascii="Times New Roman" w:hAnsi="Times New Roman" w:cs="Times New Roman"/>
        </w:rPr>
        <w:t>3</w:t>
      </w:r>
    </w:p>
    <w:p w14:paraId="70B8779E" w14:textId="2273490E" w:rsidR="007F185C" w:rsidRDefault="007F185C" w:rsidP="00CE415A">
      <w:pPr>
        <w:widowControl w:val="0"/>
        <w:rPr>
          <w:rFonts w:ascii="Times New Roman" w:hAnsi="Times New Roman" w:cs="Times New Roman"/>
        </w:rPr>
      </w:pPr>
    </w:p>
    <w:p w14:paraId="3BC66259" w14:textId="67050A2D" w:rsidR="00F86D5F" w:rsidRPr="00F86D5F" w:rsidRDefault="00F86D5F" w:rsidP="00CE415A">
      <w:pPr>
        <w:widowControl w:val="0"/>
        <w:rPr>
          <w:rFonts w:ascii="Times New Roman" w:hAnsi="Times New Roman" w:cs="Times New Roman"/>
          <w:i/>
          <w:iCs/>
        </w:rPr>
      </w:pPr>
      <w:r>
        <w:rPr>
          <w:rFonts w:ascii="Times New Roman" w:hAnsi="Times New Roman" w:cs="Times New Roman"/>
          <w:i/>
          <w:iCs/>
        </w:rPr>
        <w:t xml:space="preserve">Differences </w:t>
      </w:r>
      <w:r w:rsidR="00750EF3">
        <w:rPr>
          <w:rFonts w:ascii="Times New Roman" w:hAnsi="Times New Roman" w:cs="Times New Roman"/>
          <w:i/>
          <w:iCs/>
        </w:rPr>
        <w:t>in News Engagement</w:t>
      </w:r>
      <w:r w:rsidR="00F0699C">
        <w:rPr>
          <w:rFonts w:ascii="Times New Roman" w:hAnsi="Times New Roman" w:cs="Times New Roman"/>
          <w:i/>
          <w:iCs/>
        </w:rPr>
        <w:t xml:space="preserve"> (top) and High-Effort News Engagement (bottom)</w:t>
      </w:r>
      <w:r w:rsidR="00750EF3">
        <w:rPr>
          <w:rFonts w:ascii="Times New Roman" w:hAnsi="Times New Roman" w:cs="Times New Roman"/>
          <w:i/>
          <w:iCs/>
        </w:rPr>
        <w:t xml:space="preserve"> </w:t>
      </w:r>
      <w:r w:rsidR="00156A25">
        <w:rPr>
          <w:rFonts w:ascii="Times New Roman" w:hAnsi="Times New Roman" w:cs="Times New Roman"/>
          <w:i/>
          <w:iCs/>
        </w:rPr>
        <w:t>Between</w:t>
      </w:r>
      <w:r>
        <w:rPr>
          <w:rFonts w:ascii="Times New Roman" w:hAnsi="Times New Roman" w:cs="Times New Roman"/>
          <w:i/>
          <w:iCs/>
        </w:rPr>
        <w:t xml:space="preserve"> </w:t>
      </w:r>
      <w:r w:rsidR="00674915">
        <w:rPr>
          <w:rFonts w:ascii="Times New Roman" w:hAnsi="Times New Roman" w:cs="Times New Roman"/>
          <w:i/>
          <w:iCs/>
        </w:rPr>
        <w:t>Attraction Groups by Exposure Type (</w:t>
      </w:r>
      <w:proofErr w:type="spellStart"/>
      <w:r w:rsidR="00674915">
        <w:rPr>
          <w:rFonts w:ascii="Times New Roman" w:hAnsi="Times New Roman" w:cs="Times New Roman"/>
          <w:i/>
          <w:iCs/>
        </w:rPr>
        <w:t>Purp</w:t>
      </w:r>
      <w:proofErr w:type="spellEnd"/>
      <w:r w:rsidR="00674915">
        <w:rPr>
          <w:rFonts w:ascii="Times New Roman" w:hAnsi="Times New Roman" w:cs="Times New Roman"/>
          <w:i/>
          <w:iCs/>
        </w:rPr>
        <w:t>. = Purposeful &amp; Inc. = Incidental)</w:t>
      </w:r>
    </w:p>
    <w:p w14:paraId="7ACCF4CE" w14:textId="20281D20" w:rsidR="007F185C" w:rsidRDefault="007F185C" w:rsidP="0072519F">
      <w:pPr>
        <w:widowControl w:val="0"/>
        <w:spacing w:line="480" w:lineRule="auto"/>
        <w:jc w:val="center"/>
        <w:rPr>
          <w:rFonts w:ascii="Times New Roman" w:hAnsi="Times New Roman" w:cs="Times New Roman"/>
        </w:rPr>
      </w:pPr>
    </w:p>
    <w:p w14:paraId="11D33F03" w14:textId="4910A026" w:rsidR="00E24791" w:rsidRDefault="00674915"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BEBA8EAE-BF5A-486C-A8C5-ECC9F3942E4B}">
                          <a14:imgProps xmlns:a14="http://schemas.microsoft.com/office/drawing/2010/main">
                            <a14:imgLayer r:embed="rId7">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40B6F396" w:rsidR="00E24791" w:rsidRDefault="00F0699C" w:rsidP="0072519F">
      <w:pPr>
        <w:widowControl w:val="0"/>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45ABA48C" wp14:editId="21CCAB92">
            <wp:extent cx="5054600" cy="30327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086698" cy="3052020"/>
                    </a:xfrm>
                    <a:prstGeom prst="rect">
                      <a:avLst/>
                    </a:prstGeom>
                  </pic:spPr>
                </pic:pic>
              </a:graphicData>
            </a:graphic>
          </wp:inline>
        </w:drawing>
      </w:r>
    </w:p>
    <w:p w14:paraId="1350D9A0" w14:textId="77777777" w:rsidR="00E24791" w:rsidRDefault="00E24791" w:rsidP="0072519F">
      <w:pPr>
        <w:widowControl w:val="0"/>
        <w:spacing w:line="480" w:lineRule="auto"/>
        <w:rPr>
          <w:rFonts w:ascii="Times New Roman" w:hAnsi="Times New Roman" w:cs="Times New Roman"/>
        </w:rPr>
      </w:pPr>
    </w:p>
    <w:p w14:paraId="37249FB2" w14:textId="575E90DF" w:rsidR="004B3C0F" w:rsidRPr="001C0322" w:rsidRDefault="004B3C0F" w:rsidP="0072519F">
      <w:pPr>
        <w:widowControl w:val="0"/>
        <w:spacing w:line="480" w:lineRule="auto"/>
        <w:jc w:val="center"/>
        <w:rPr>
          <w:rFonts w:ascii="Times New Roman" w:hAnsi="Times New Roman" w:cs="Times New Roman"/>
        </w:rPr>
      </w:pPr>
    </w:p>
    <w:sectPr w:rsidR="004B3C0F" w:rsidRPr="001C0322"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 Lane">
    <w15:presenceInfo w15:providerId="Windows Live" w15:userId="88b77a6a38676574"/>
  </w15:person>
  <w15:person w15:author="Matthew Barnidge">
    <w15:presenceInfo w15:providerId="AD" w15:userId="S::mhbarnidge@ua.edu::bb8ca871-be67-4017-9eeb-d386704a0a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09A1"/>
    <w:rsid w:val="00003FF4"/>
    <w:rsid w:val="000112C6"/>
    <w:rsid w:val="0001150D"/>
    <w:rsid w:val="00013C2E"/>
    <w:rsid w:val="00013F61"/>
    <w:rsid w:val="00014F1D"/>
    <w:rsid w:val="000159B8"/>
    <w:rsid w:val="000232DB"/>
    <w:rsid w:val="00025E64"/>
    <w:rsid w:val="0002650C"/>
    <w:rsid w:val="0003135C"/>
    <w:rsid w:val="0003693B"/>
    <w:rsid w:val="00037E05"/>
    <w:rsid w:val="00041FE1"/>
    <w:rsid w:val="000454A4"/>
    <w:rsid w:val="0004560F"/>
    <w:rsid w:val="00045DC7"/>
    <w:rsid w:val="000522D7"/>
    <w:rsid w:val="00052897"/>
    <w:rsid w:val="00056FEB"/>
    <w:rsid w:val="00061AFD"/>
    <w:rsid w:val="00070754"/>
    <w:rsid w:val="00070EDD"/>
    <w:rsid w:val="000744F9"/>
    <w:rsid w:val="00077752"/>
    <w:rsid w:val="000819B1"/>
    <w:rsid w:val="00091E18"/>
    <w:rsid w:val="00095DE9"/>
    <w:rsid w:val="000A0751"/>
    <w:rsid w:val="000A2A65"/>
    <w:rsid w:val="000A4BCC"/>
    <w:rsid w:val="000A4FC6"/>
    <w:rsid w:val="000A505D"/>
    <w:rsid w:val="000A7FB0"/>
    <w:rsid w:val="000B2500"/>
    <w:rsid w:val="000B55AB"/>
    <w:rsid w:val="000B599F"/>
    <w:rsid w:val="000B67FF"/>
    <w:rsid w:val="000B770D"/>
    <w:rsid w:val="000C0F20"/>
    <w:rsid w:val="000C3922"/>
    <w:rsid w:val="000C3B3D"/>
    <w:rsid w:val="000C452B"/>
    <w:rsid w:val="000C7D98"/>
    <w:rsid w:val="000D18FA"/>
    <w:rsid w:val="000D24B8"/>
    <w:rsid w:val="000D3114"/>
    <w:rsid w:val="000D5A5F"/>
    <w:rsid w:val="000D763D"/>
    <w:rsid w:val="000F10A2"/>
    <w:rsid w:val="000F2C5F"/>
    <w:rsid w:val="000F4D57"/>
    <w:rsid w:val="000F5698"/>
    <w:rsid w:val="00103921"/>
    <w:rsid w:val="0010778F"/>
    <w:rsid w:val="00115505"/>
    <w:rsid w:val="001169F8"/>
    <w:rsid w:val="0012287C"/>
    <w:rsid w:val="00123DF3"/>
    <w:rsid w:val="0012471B"/>
    <w:rsid w:val="0012513B"/>
    <w:rsid w:val="00125171"/>
    <w:rsid w:val="00125202"/>
    <w:rsid w:val="00127F5B"/>
    <w:rsid w:val="00131127"/>
    <w:rsid w:val="0013461D"/>
    <w:rsid w:val="00140570"/>
    <w:rsid w:val="0015314E"/>
    <w:rsid w:val="00153B9E"/>
    <w:rsid w:val="00156A25"/>
    <w:rsid w:val="00160494"/>
    <w:rsid w:val="00165241"/>
    <w:rsid w:val="0016548E"/>
    <w:rsid w:val="00167CA4"/>
    <w:rsid w:val="00172839"/>
    <w:rsid w:val="0017449D"/>
    <w:rsid w:val="00174FE3"/>
    <w:rsid w:val="00175807"/>
    <w:rsid w:val="00180835"/>
    <w:rsid w:val="00180AA9"/>
    <w:rsid w:val="00185DB8"/>
    <w:rsid w:val="00186204"/>
    <w:rsid w:val="00190300"/>
    <w:rsid w:val="00190A23"/>
    <w:rsid w:val="00190B1E"/>
    <w:rsid w:val="00190C1D"/>
    <w:rsid w:val="00194CAC"/>
    <w:rsid w:val="001A14FA"/>
    <w:rsid w:val="001A649D"/>
    <w:rsid w:val="001B1FF5"/>
    <w:rsid w:val="001B60E0"/>
    <w:rsid w:val="001B6499"/>
    <w:rsid w:val="001C006A"/>
    <w:rsid w:val="001C0322"/>
    <w:rsid w:val="001C10AA"/>
    <w:rsid w:val="001C12CB"/>
    <w:rsid w:val="001C279A"/>
    <w:rsid w:val="001C592E"/>
    <w:rsid w:val="001C6712"/>
    <w:rsid w:val="001D0409"/>
    <w:rsid w:val="001D21A3"/>
    <w:rsid w:val="001D3277"/>
    <w:rsid w:val="001D3861"/>
    <w:rsid w:val="001E2272"/>
    <w:rsid w:val="001E2991"/>
    <w:rsid w:val="001E2C99"/>
    <w:rsid w:val="001E4161"/>
    <w:rsid w:val="001F0128"/>
    <w:rsid w:val="001F567E"/>
    <w:rsid w:val="001F5806"/>
    <w:rsid w:val="00202333"/>
    <w:rsid w:val="002026C0"/>
    <w:rsid w:val="00206A20"/>
    <w:rsid w:val="00207229"/>
    <w:rsid w:val="0021067E"/>
    <w:rsid w:val="00212973"/>
    <w:rsid w:val="00212B4E"/>
    <w:rsid w:val="00214539"/>
    <w:rsid w:val="00215F5D"/>
    <w:rsid w:val="00216C6C"/>
    <w:rsid w:val="00221D9D"/>
    <w:rsid w:val="00221F48"/>
    <w:rsid w:val="00224D88"/>
    <w:rsid w:val="00227A3D"/>
    <w:rsid w:val="0023489B"/>
    <w:rsid w:val="00242466"/>
    <w:rsid w:val="0024287C"/>
    <w:rsid w:val="0024490F"/>
    <w:rsid w:val="00244AC1"/>
    <w:rsid w:val="002461D5"/>
    <w:rsid w:val="00247C37"/>
    <w:rsid w:val="002514B0"/>
    <w:rsid w:val="00260D06"/>
    <w:rsid w:val="00261333"/>
    <w:rsid w:val="00274592"/>
    <w:rsid w:val="00275674"/>
    <w:rsid w:val="00280C75"/>
    <w:rsid w:val="00290930"/>
    <w:rsid w:val="00292194"/>
    <w:rsid w:val="00293B51"/>
    <w:rsid w:val="00295049"/>
    <w:rsid w:val="002950D8"/>
    <w:rsid w:val="00295914"/>
    <w:rsid w:val="00296313"/>
    <w:rsid w:val="002A0010"/>
    <w:rsid w:val="002A0CE5"/>
    <w:rsid w:val="002A288E"/>
    <w:rsid w:val="002A2DC3"/>
    <w:rsid w:val="002A5D80"/>
    <w:rsid w:val="002B009E"/>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78E9"/>
    <w:rsid w:val="002E0602"/>
    <w:rsid w:val="002E1A2A"/>
    <w:rsid w:val="002E31A6"/>
    <w:rsid w:val="002E5847"/>
    <w:rsid w:val="002E6E42"/>
    <w:rsid w:val="002E70AA"/>
    <w:rsid w:val="002F137F"/>
    <w:rsid w:val="002F68E6"/>
    <w:rsid w:val="002F6D75"/>
    <w:rsid w:val="00301698"/>
    <w:rsid w:val="00305A81"/>
    <w:rsid w:val="003062D3"/>
    <w:rsid w:val="003144CF"/>
    <w:rsid w:val="003150A2"/>
    <w:rsid w:val="003157E7"/>
    <w:rsid w:val="003200E4"/>
    <w:rsid w:val="00322D11"/>
    <w:rsid w:val="0033159E"/>
    <w:rsid w:val="00331781"/>
    <w:rsid w:val="00332108"/>
    <w:rsid w:val="00332C02"/>
    <w:rsid w:val="00336CC5"/>
    <w:rsid w:val="0034352A"/>
    <w:rsid w:val="003450D3"/>
    <w:rsid w:val="003451D1"/>
    <w:rsid w:val="003462DB"/>
    <w:rsid w:val="0035050B"/>
    <w:rsid w:val="00350CB9"/>
    <w:rsid w:val="00350D05"/>
    <w:rsid w:val="0035158A"/>
    <w:rsid w:val="00353D0D"/>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94467"/>
    <w:rsid w:val="0039531F"/>
    <w:rsid w:val="00397652"/>
    <w:rsid w:val="00397D43"/>
    <w:rsid w:val="003B0A1E"/>
    <w:rsid w:val="003B3E18"/>
    <w:rsid w:val="003B48B6"/>
    <w:rsid w:val="003B4912"/>
    <w:rsid w:val="003B4C8A"/>
    <w:rsid w:val="003B592D"/>
    <w:rsid w:val="003B7AA9"/>
    <w:rsid w:val="003C0F7B"/>
    <w:rsid w:val="003C2DC6"/>
    <w:rsid w:val="003C40C1"/>
    <w:rsid w:val="003C46CC"/>
    <w:rsid w:val="003C5B55"/>
    <w:rsid w:val="003C6C96"/>
    <w:rsid w:val="003D305E"/>
    <w:rsid w:val="003E0D0E"/>
    <w:rsid w:val="003F04E4"/>
    <w:rsid w:val="003F331E"/>
    <w:rsid w:val="003F57FE"/>
    <w:rsid w:val="003F63E9"/>
    <w:rsid w:val="004010EA"/>
    <w:rsid w:val="00401CD1"/>
    <w:rsid w:val="0040205F"/>
    <w:rsid w:val="004039DF"/>
    <w:rsid w:val="004062C3"/>
    <w:rsid w:val="00406DA8"/>
    <w:rsid w:val="00407253"/>
    <w:rsid w:val="004118FF"/>
    <w:rsid w:val="00413ADE"/>
    <w:rsid w:val="00414A6F"/>
    <w:rsid w:val="00415C99"/>
    <w:rsid w:val="00415D12"/>
    <w:rsid w:val="00421155"/>
    <w:rsid w:val="00424B9F"/>
    <w:rsid w:val="004273CB"/>
    <w:rsid w:val="00427898"/>
    <w:rsid w:val="00433F4C"/>
    <w:rsid w:val="004360D7"/>
    <w:rsid w:val="004379C3"/>
    <w:rsid w:val="00441B9D"/>
    <w:rsid w:val="004444DE"/>
    <w:rsid w:val="004447C5"/>
    <w:rsid w:val="00444FB9"/>
    <w:rsid w:val="00446A65"/>
    <w:rsid w:val="00446C37"/>
    <w:rsid w:val="00453566"/>
    <w:rsid w:val="00455192"/>
    <w:rsid w:val="00456EE3"/>
    <w:rsid w:val="00457D3E"/>
    <w:rsid w:val="004641C0"/>
    <w:rsid w:val="0046698D"/>
    <w:rsid w:val="004669F1"/>
    <w:rsid w:val="00470CAB"/>
    <w:rsid w:val="0047451C"/>
    <w:rsid w:val="00480326"/>
    <w:rsid w:val="0048035D"/>
    <w:rsid w:val="00480F82"/>
    <w:rsid w:val="00481E2E"/>
    <w:rsid w:val="00486F91"/>
    <w:rsid w:val="00487E75"/>
    <w:rsid w:val="00490D24"/>
    <w:rsid w:val="00491756"/>
    <w:rsid w:val="00497884"/>
    <w:rsid w:val="004A47CD"/>
    <w:rsid w:val="004A61CB"/>
    <w:rsid w:val="004A67D1"/>
    <w:rsid w:val="004A77D0"/>
    <w:rsid w:val="004B11FA"/>
    <w:rsid w:val="004B22FE"/>
    <w:rsid w:val="004B3726"/>
    <w:rsid w:val="004B3C0F"/>
    <w:rsid w:val="004B512B"/>
    <w:rsid w:val="004C013A"/>
    <w:rsid w:val="004C02EE"/>
    <w:rsid w:val="004C03B3"/>
    <w:rsid w:val="004C0934"/>
    <w:rsid w:val="004D12A9"/>
    <w:rsid w:val="004D44F6"/>
    <w:rsid w:val="004D5E0A"/>
    <w:rsid w:val="004D7A28"/>
    <w:rsid w:val="004E4C33"/>
    <w:rsid w:val="004E6304"/>
    <w:rsid w:val="004F0E24"/>
    <w:rsid w:val="004F32AE"/>
    <w:rsid w:val="00500D0B"/>
    <w:rsid w:val="00500F58"/>
    <w:rsid w:val="00503EE9"/>
    <w:rsid w:val="00506713"/>
    <w:rsid w:val="005115E6"/>
    <w:rsid w:val="005132EF"/>
    <w:rsid w:val="00513669"/>
    <w:rsid w:val="00514158"/>
    <w:rsid w:val="00514AF5"/>
    <w:rsid w:val="00517B97"/>
    <w:rsid w:val="00523A2C"/>
    <w:rsid w:val="005262F6"/>
    <w:rsid w:val="00532E45"/>
    <w:rsid w:val="00534331"/>
    <w:rsid w:val="005365B4"/>
    <w:rsid w:val="00543E1E"/>
    <w:rsid w:val="005451E4"/>
    <w:rsid w:val="00545B29"/>
    <w:rsid w:val="00551018"/>
    <w:rsid w:val="00552370"/>
    <w:rsid w:val="00552848"/>
    <w:rsid w:val="00555CB4"/>
    <w:rsid w:val="00555D30"/>
    <w:rsid w:val="00560147"/>
    <w:rsid w:val="0056112D"/>
    <w:rsid w:val="005640C7"/>
    <w:rsid w:val="00565DEA"/>
    <w:rsid w:val="00566D01"/>
    <w:rsid w:val="005673F3"/>
    <w:rsid w:val="00572B21"/>
    <w:rsid w:val="00577DF3"/>
    <w:rsid w:val="0058668A"/>
    <w:rsid w:val="0058706D"/>
    <w:rsid w:val="00587B7A"/>
    <w:rsid w:val="00590CE8"/>
    <w:rsid w:val="00593404"/>
    <w:rsid w:val="005940F4"/>
    <w:rsid w:val="00594AF2"/>
    <w:rsid w:val="00595D95"/>
    <w:rsid w:val="00597C98"/>
    <w:rsid w:val="005A1E41"/>
    <w:rsid w:val="005A335E"/>
    <w:rsid w:val="005B052B"/>
    <w:rsid w:val="005B2C50"/>
    <w:rsid w:val="005C13CE"/>
    <w:rsid w:val="005C2BB6"/>
    <w:rsid w:val="005C6113"/>
    <w:rsid w:val="005C6481"/>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74"/>
    <w:rsid w:val="006567AC"/>
    <w:rsid w:val="00665F99"/>
    <w:rsid w:val="00666642"/>
    <w:rsid w:val="0066743E"/>
    <w:rsid w:val="006706E9"/>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F87"/>
    <w:rsid w:val="006B3768"/>
    <w:rsid w:val="006B52BC"/>
    <w:rsid w:val="006B5714"/>
    <w:rsid w:val="006B727D"/>
    <w:rsid w:val="006B78B8"/>
    <w:rsid w:val="006C4BF6"/>
    <w:rsid w:val="006D1390"/>
    <w:rsid w:val="006D4FDC"/>
    <w:rsid w:val="006D76E3"/>
    <w:rsid w:val="006E2265"/>
    <w:rsid w:val="006E264F"/>
    <w:rsid w:val="006E4441"/>
    <w:rsid w:val="006E7E99"/>
    <w:rsid w:val="006F0847"/>
    <w:rsid w:val="006F40E8"/>
    <w:rsid w:val="00707510"/>
    <w:rsid w:val="00707926"/>
    <w:rsid w:val="00710C5B"/>
    <w:rsid w:val="007136BC"/>
    <w:rsid w:val="0072048C"/>
    <w:rsid w:val="00722034"/>
    <w:rsid w:val="0072519F"/>
    <w:rsid w:val="00725945"/>
    <w:rsid w:val="00734B17"/>
    <w:rsid w:val="007355AE"/>
    <w:rsid w:val="00740C8F"/>
    <w:rsid w:val="00740D77"/>
    <w:rsid w:val="00741121"/>
    <w:rsid w:val="0074516B"/>
    <w:rsid w:val="0074574B"/>
    <w:rsid w:val="00746613"/>
    <w:rsid w:val="0074799A"/>
    <w:rsid w:val="00750EF3"/>
    <w:rsid w:val="007538C2"/>
    <w:rsid w:val="007541CD"/>
    <w:rsid w:val="0075439C"/>
    <w:rsid w:val="007616EF"/>
    <w:rsid w:val="0076380B"/>
    <w:rsid w:val="00765313"/>
    <w:rsid w:val="00772533"/>
    <w:rsid w:val="00773CBA"/>
    <w:rsid w:val="0077572B"/>
    <w:rsid w:val="00776A9E"/>
    <w:rsid w:val="00776E4B"/>
    <w:rsid w:val="00777DCC"/>
    <w:rsid w:val="00780BA4"/>
    <w:rsid w:val="0078236D"/>
    <w:rsid w:val="00782A55"/>
    <w:rsid w:val="00783C25"/>
    <w:rsid w:val="00783C6A"/>
    <w:rsid w:val="00784F23"/>
    <w:rsid w:val="00790296"/>
    <w:rsid w:val="00790B33"/>
    <w:rsid w:val="00791B34"/>
    <w:rsid w:val="00793C02"/>
    <w:rsid w:val="00796592"/>
    <w:rsid w:val="007A0A05"/>
    <w:rsid w:val="007A44D4"/>
    <w:rsid w:val="007A5E5A"/>
    <w:rsid w:val="007B03FA"/>
    <w:rsid w:val="007B19B5"/>
    <w:rsid w:val="007B7669"/>
    <w:rsid w:val="007C0F93"/>
    <w:rsid w:val="007C727D"/>
    <w:rsid w:val="007D68A4"/>
    <w:rsid w:val="007E5B48"/>
    <w:rsid w:val="007F185C"/>
    <w:rsid w:val="007F2758"/>
    <w:rsid w:val="007F44E5"/>
    <w:rsid w:val="007F521B"/>
    <w:rsid w:val="007F5C77"/>
    <w:rsid w:val="007F6291"/>
    <w:rsid w:val="007F75C7"/>
    <w:rsid w:val="00800856"/>
    <w:rsid w:val="00800F70"/>
    <w:rsid w:val="00803463"/>
    <w:rsid w:val="008040F6"/>
    <w:rsid w:val="00804111"/>
    <w:rsid w:val="00805530"/>
    <w:rsid w:val="00810EF8"/>
    <w:rsid w:val="0081170B"/>
    <w:rsid w:val="008125CB"/>
    <w:rsid w:val="00814004"/>
    <w:rsid w:val="008163AC"/>
    <w:rsid w:val="00817236"/>
    <w:rsid w:val="00822ACD"/>
    <w:rsid w:val="0082467F"/>
    <w:rsid w:val="008246BB"/>
    <w:rsid w:val="00827274"/>
    <w:rsid w:val="00827835"/>
    <w:rsid w:val="00837BD9"/>
    <w:rsid w:val="008403B5"/>
    <w:rsid w:val="00842D22"/>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1146"/>
    <w:rsid w:val="00893D5F"/>
    <w:rsid w:val="00894859"/>
    <w:rsid w:val="00897C00"/>
    <w:rsid w:val="008B2B84"/>
    <w:rsid w:val="008B31E7"/>
    <w:rsid w:val="008B4174"/>
    <w:rsid w:val="008C022D"/>
    <w:rsid w:val="008C15EF"/>
    <w:rsid w:val="008C70B8"/>
    <w:rsid w:val="008C782B"/>
    <w:rsid w:val="008D1B3A"/>
    <w:rsid w:val="008D232C"/>
    <w:rsid w:val="008D2B65"/>
    <w:rsid w:val="008D30D7"/>
    <w:rsid w:val="008D5C53"/>
    <w:rsid w:val="008E406C"/>
    <w:rsid w:val="008E7B98"/>
    <w:rsid w:val="008F39DD"/>
    <w:rsid w:val="008F3E7D"/>
    <w:rsid w:val="00900518"/>
    <w:rsid w:val="009019A9"/>
    <w:rsid w:val="009047B7"/>
    <w:rsid w:val="00906665"/>
    <w:rsid w:val="00906EC6"/>
    <w:rsid w:val="0091103C"/>
    <w:rsid w:val="00911B82"/>
    <w:rsid w:val="00912221"/>
    <w:rsid w:val="009129C0"/>
    <w:rsid w:val="00920FAC"/>
    <w:rsid w:val="00921668"/>
    <w:rsid w:val="009225BA"/>
    <w:rsid w:val="0093123E"/>
    <w:rsid w:val="009325E7"/>
    <w:rsid w:val="00942608"/>
    <w:rsid w:val="00943E1C"/>
    <w:rsid w:val="00945193"/>
    <w:rsid w:val="00945AED"/>
    <w:rsid w:val="00946A32"/>
    <w:rsid w:val="00954452"/>
    <w:rsid w:val="0095498E"/>
    <w:rsid w:val="009563FE"/>
    <w:rsid w:val="00963E97"/>
    <w:rsid w:val="009679A5"/>
    <w:rsid w:val="009739A7"/>
    <w:rsid w:val="00975863"/>
    <w:rsid w:val="00980CD3"/>
    <w:rsid w:val="0098354B"/>
    <w:rsid w:val="00984EA5"/>
    <w:rsid w:val="00985169"/>
    <w:rsid w:val="00995DF3"/>
    <w:rsid w:val="009A652A"/>
    <w:rsid w:val="009B04EE"/>
    <w:rsid w:val="009B4F72"/>
    <w:rsid w:val="009C0B37"/>
    <w:rsid w:val="009C0C32"/>
    <w:rsid w:val="009C286D"/>
    <w:rsid w:val="009C4407"/>
    <w:rsid w:val="009C49F1"/>
    <w:rsid w:val="009C5409"/>
    <w:rsid w:val="009C6FF4"/>
    <w:rsid w:val="009D05CA"/>
    <w:rsid w:val="009D0698"/>
    <w:rsid w:val="009D1C9E"/>
    <w:rsid w:val="009D4A80"/>
    <w:rsid w:val="009D73B4"/>
    <w:rsid w:val="009E0021"/>
    <w:rsid w:val="009E075A"/>
    <w:rsid w:val="009E2451"/>
    <w:rsid w:val="009E3EEB"/>
    <w:rsid w:val="009F7A4B"/>
    <w:rsid w:val="00A0172F"/>
    <w:rsid w:val="00A14761"/>
    <w:rsid w:val="00A15D3C"/>
    <w:rsid w:val="00A15DF1"/>
    <w:rsid w:val="00A1749F"/>
    <w:rsid w:val="00A2134D"/>
    <w:rsid w:val="00A22205"/>
    <w:rsid w:val="00A25977"/>
    <w:rsid w:val="00A25E3B"/>
    <w:rsid w:val="00A2697D"/>
    <w:rsid w:val="00A272FC"/>
    <w:rsid w:val="00A275CA"/>
    <w:rsid w:val="00A33E07"/>
    <w:rsid w:val="00A3664D"/>
    <w:rsid w:val="00A42748"/>
    <w:rsid w:val="00A43C7C"/>
    <w:rsid w:val="00A458C1"/>
    <w:rsid w:val="00A466D6"/>
    <w:rsid w:val="00A546D8"/>
    <w:rsid w:val="00A57184"/>
    <w:rsid w:val="00A603DE"/>
    <w:rsid w:val="00A615C7"/>
    <w:rsid w:val="00A711F6"/>
    <w:rsid w:val="00A72B35"/>
    <w:rsid w:val="00A766DA"/>
    <w:rsid w:val="00A80D2B"/>
    <w:rsid w:val="00A82A76"/>
    <w:rsid w:val="00A84204"/>
    <w:rsid w:val="00A8510C"/>
    <w:rsid w:val="00A93254"/>
    <w:rsid w:val="00A93448"/>
    <w:rsid w:val="00A95B0A"/>
    <w:rsid w:val="00A967A7"/>
    <w:rsid w:val="00AA0C52"/>
    <w:rsid w:val="00AA3081"/>
    <w:rsid w:val="00AA381F"/>
    <w:rsid w:val="00AA7700"/>
    <w:rsid w:val="00AB13B3"/>
    <w:rsid w:val="00AB7A3E"/>
    <w:rsid w:val="00AB7E7F"/>
    <w:rsid w:val="00AC0710"/>
    <w:rsid w:val="00AC61C5"/>
    <w:rsid w:val="00AC7EA9"/>
    <w:rsid w:val="00AD051D"/>
    <w:rsid w:val="00AD07C9"/>
    <w:rsid w:val="00AD2D68"/>
    <w:rsid w:val="00AD70D7"/>
    <w:rsid w:val="00AD7757"/>
    <w:rsid w:val="00AD7A75"/>
    <w:rsid w:val="00AE0475"/>
    <w:rsid w:val="00AE20FF"/>
    <w:rsid w:val="00AE266C"/>
    <w:rsid w:val="00AF0243"/>
    <w:rsid w:val="00AF2112"/>
    <w:rsid w:val="00AF6F9E"/>
    <w:rsid w:val="00AF7382"/>
    <w:rsid w:val="00AF7711"/>
    <w:rsid w:val="00B004E6"/>
    <w:rsid w:val="00B00BFB"/>
    <w:rsid w:val="00B01304"/>
    <w:rsid w:val="00B013BA"/>
    <w:rsid w:val="00B03D9B"/>
    <w:rsid w:val="00B12284"/>
    <w:rsid w:val="00B15048"/>
    <w:rsid w:val="00B171C0"/>
    <w:rsid w:val="00B2499D"/>
    <w:rsid w:val="00B318BD"/>
    <w:rsid w:val="00B34C07"/>
    <w:rsid w:val="00B41082"/>
    <w:rsid w:val="00B43A66"/>
    <w:rsid w:val="00B43E12"/>
    <w:rsid w:val="00B44907"/>
    <w:rsid w:val="00B449D9"/>
    <w:rsid w:val="00B46FFC"/>
    <w:rsid w:val="00B47729"/>
    <w:rsid w:val="00B53523"/>
    <w:rsid w:val="00B537B1"/>
    <w:rsid w:val="00B54C49"/>
    <w:rsid w:val="00B57973"/>
    <w:rsid w:val="00B61DBA"/>
    <w:rsid w:val="00B6314E"/>
    <w:rsid w:val="00B64BB5"/>
    <w:rsid w:val="00B663FD"/>
    <w:rsid w:val="00B71963"/>
    <w:rsid w:val="00B72B09"/>
    <w:rsid w:val="00B7329C"/>
    <w:rsid w:val="00B739EC"/>
    <w:rsid w:val="00B7551F"/>
    <w:rsid w:val="00B765AA"/>
    <w:rsid w:val="00B800EE"/>
    <w:rsid w:val="00B816B7"/>
    <w:rsid w:val="00B82B59"/>
    <w:rsid w:val="00B90264"/>
    <w:rsid w:val="00B92D89"/>
    <w:rsid w:val="00B93605"/>
    <w:rsid w:val="00B960E3"/>
    <w:rsid w:val="00B9713D"/>
    <w:rsid w:val="00BA010D"/>
    <w:rsid w:val="00BA03BD"/>
    <w:rsid w:val="00BA56A6"/>
    <w:rsid w:val="00BA7610"/>
    <w:rsid w:val="00BB074B"/>
    <w:rsid w:val="00BB1D90"/>
    <w:rsid w:val="00BB2E7A"/>
    <w:rsid w:val="00BB31E4"/>
    <w:rsid w:val="00BB6C71"/>
    <w:rsid w:val="00BC35AE"/>
    <w:rsid w:val="00BC420B"/>
    <w:rsid w:val="00BC45C8"/>
    <w:rsid w:val="00BC58AE"/>
    <w:rsid w:val="00BC5A92"/>
    <w:rsid w:val="00BC7821"/>
    <w:rsid w:val="00BD14A4"/>
    <w:rsid w:val="00BD32BE"/>
    <w:rsid w:val="00BE144C"/>
    <w:rsid w:val="00BE1887"/>
    <w:rsid w:val="00BE6459"/>
    <w:rsid w:val="00BE6CFF"/>
    <w:rsid w:val="00BF197E"/>
    <w:rsid w:val="00BF430A"/>
    <w:rsid w:val="00C019A0"/>
    <w:rsid w:val="00C0226C"/>
    <w:rsid w:val="00C03DB6"/>
    <w:rsid w:val="00C0471D"/>
    <w:rsid w:val="00C059B5"/>
    <w:rsid w:val="00C1260D"/>
    <w:rsid w:val="00C2077C"/>
    <w:rsid w:val="00C25CD3"/>
    <w:rsid w:val="00C3141F"/>
    <w:rsid w:val="00C3418C"/>
    <w:rsid w:val="00C34E6D"/>
    <w:rsid w:val="00C36E0E"/>
    <w:rsid w:val="00C370AF"/>
    <w:rsid w:val="00C403B3"/>
    <w:rsid w:val="00C40535"/>
    <w:rsid w:val="00C40933"/>
    <w:rsid w:val="00C40B1B"/>
    <w:rsid w:val="00C43F16"/>
    <w:rsid w:val="00C46A02"/>
    <w:rsid w:val="00C60ABF"/>
    <w:rsid w:val="00C6337F"/>
    <w:rsid w:val="00C71975"/>
    <w:rsid w:val="00C71AD2"/>
    <w:rsid w:val="00C75F91"/>
    <w:rsid w:val="00C81DE1"/>
    <w:rsid w:val="00C8430F"/>
    <w:rsid w:val="00C87B40"/>
    <w:rsid w:val="00C924D1"/>
    <w:rsid w:val="00C9377C"/>
    <w:rsid w:val="00C96B29"/>
    <w:rsid w:val="00C972BC"/>
    <w:rsid w:val="00CA0472"/>
    <w:rsid w:val="00CA274E"/>
    <w:rsid w:val="00CA4C88"/>
    <w:rsid w:val="00CA503C"/>
    <w:rsid w:val="00CA5301"/>
    <w:rsid w:val="00CA66BC"/>
    <w:rsid w:val="00CB12BE"/>
    <w:rsid w:val="00CB243E"/>
    <w:rsid w:val="00CB32A6"/>
    <w:rsid w:val="00CB4543"/>
    <w:rsid w:val="00CB598A"/>
    <w:rsid w:val="00CC02C5"/>
    <w:rsid w:val="00CC0A01"/>
    <w:rsid w:val="00CC436D"/>
    <w:rsid w:val="00CC68B1"/>
    <w:rsid w:val="00CD7040"/>
    <w:rsid w:val="00CE415A"/>
    <w:rsid w:val="00CE4335"/>
    <w:rsid w:val="00CE7DEE"/>
    <w:rsid w:val="00CF1BC9"/>
    <w:rsid w:val="00CF1DC0"/>
    <w:rsid w:val="00D02AA8"/>
    <w:rsid w:val="00D0533B"/>
    <w:rsid w:val="00D078D7"/>
    <w:rsid w:val="00D07A0B"/>
    <w:rsid w:val="00D11ADE"/>
    <w:rsid w:val="00D20276"/>
    <w:rsid w:val="00D21178"/>
    <w:rsid w:val="00D239C1"/>
    <w:rsid w:val="00D25453"/>
    <w:rsid w:val="00D26B84"/>
    <w:rsid w:val="00D33E5B"/>
    <w:rsid w:val="00D3584E"/>
    <w:rsid w:val="00D358F0"/>
    <w:rsid w:val="00D35FE5"/>
    <w:rsid w:val="00D36706"/>
    <w:rsid w:val="00D3680D"/>
    <w:rsid w:val="00D3763B"/>
    <w:rsid w:val="00D37BB1"/>
    <w:rsid w:val="00D40E1C"/>
    <w:rsid w:val="00D44849"/>
    <w:rsid w:val="00D44D01"/>
    <w:rsid w:val="00D50043"/>
    <w:rsid w:val="00D51196"/>
    <w:rsid w:val="00D5188D"/>
    <w:rsid w:val="00D54DB0"/>
    <w:rsid w:val="00D56653"/>
    <w:rsid w:val="00D566E1"/>
    <w:rsid w:val="00D64619"/>
    <w:rsid w:val="00D661F9"/>
    <w:rsid w:val="00D67183"/>
    <w:rsid w:val="00D71182"/>
    <w:rsid w:val="00D72260"/>
    <w:rsid w:val="00D7292E"/>
    <w:rsid w:val="00D72CB9"/>
    <w:rsid w:val="00D757E2"/>
    <w:rsid w:val="00D7756F"/>
    <w:rsid w:val="00D777A1"/>
    <w:rsid w:val="00D80550"/>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496B"/>
    <w:rsid w:val="00DD5D51"/>
    <w:rsid w:val="00DD665A"/>
    <w:rsid w:val="00DE4A54"/>
    <w:rsid w:val="00DE4A8C"/>
    <w:rsid w:val="00DE6329"/>
    <w:rsid w:val="00DF031E"/>
    <w:rsid w:val="00DF40E8"/>
    <w:rsid w:val="00DF4A60"/>
    <w:rsid w:val="00DF4E62"/>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53B1"/>
    <w:rsid w:val="00E36B28"/>
    <w:rsid w:val="00E44BEC"/>
    <w:rsid w:val="00E47A55"/>
    <w:rsid w:val="00E47B65"/>
    <w:rsid w:val="00E528E0"/>
    <w:rsid w:val="00E554B9"/>
    <w:rsid w:val="00E558B8"/>
    <w:rsid w:val="00E57B8D"/>
    <w:rsid w:val="00E60033"/>
    <w:rsid w:val="00E659DA"/>
    <w:rsid w:val="00E70B92"/>
    <w:rsid w:val="00E715BF"/>
    <w:rsid w:val="00E80CBA"/>
    <w:rsid w:val="00E822D2"/>
    <w:rsid w:val="00E8430F"/>
    <w:rsid w:val="00E845A2"/>
    <w:rsid w:val="00E93B5E"/>
    <w:rsid w:val="00EA3F4F"/>
    <w:rsid w:val="00EA4A29"/>
    <w:rsid w:val="00EA6746"/>
    <w:rsid w:val="00EA7BEC"/>
    <w:rsid w:val="00EB023E"/>
    <w:rsid w:val="00EB120F"/>
    <w:rsid w:val="00EB1E04"/>
    <w:rsid w:val="00EB346F"/>
    <w:rsid w:val="00EB3665"/>
    <w:rsid w:val="00EB44AA"/>
    <w:rsid w:val="00EB5368"/>
    <w:rsid w:val="00EC37BD"/>
    <w:rsid w:val="00EC5BD0"/>
    <w:rsid w:val="00EC6727"/>
    <w:rsid w:val="00ED2369"/>
    <w:rsid w:val="00ED3D69"/>
    <w:rsid w:val="00ED6858"/>
    <w:rsid w:val="00EE17D9"/>
    <w:rsid w:val="00EE2214"/>
    <w:rsid w:val="00EE3CC4"/>
    <w:rsid w:val="00EE40DA"/>
    <w:rsid w:val="00EE5E8C"/>
    <w:rsid w:val="00EE6BED"/>
    <w:rsid w:val="00EE792A"/>
    <w:rsid w:val="00EE7A4E"/>
    <w:rsid w:val="00EF108B"/>
    <w:rsid w:val="00EF2507"/>
    <w:rsid w:val="00EF48F4"/>
    <w:rsid w:val="00EF53E8"/>
    <w:rsid w:val="00EF7A89"/>
    <w:rsid w:val="00F04396"/>
    <w:rsid w:val="00F04982"/>
    <w:rsid w:val="00F06336"/>
    <w:rsid w:val="00F0699C"/>
    <w:rsid w:val="00F07728"/>
    <w:rsid w:val="00F15983"/>
    <w:rsid w:val="00F1741A"/>
    <w:rsid w:val="00F20331"/>
    <w:rsid w:val="00F2435A"/>
    <w:rsid w:val="00F256AF"/>
    <w:rsid w:val="00F30A18"/>
    <w:rsid w:val="00F3162F"/>
    <w:rsid w:val="00F324EB"/>
    <w:rsid w:val="00F357C7"/>
    <w:rsid w:val="00F35C48"/>
    <w:rsid w:val="00F368AC"/>
    <w:rsid w:val="00F4590A"/>
    <w:rsid w:val="00F51EDD"/>
    <w:rsid w:val="00F53652"/>
    <w:rsid w:val="00F53816"/>
    <w:rsid w:val="00F53B98"/>
    <w:rsid w:val="00F5732D"/>
    <w:rsid w:val="00F734A5"/>
    <w:rsid w:val="00F7608F"/>
    <w:rsid w:val="00F763B0"/>
    <w:rsid w:val="00F76EDC"/>
    <w:rsid w:val="00F77B9B"/>
    <w:rsid w:val="00F80A0C"/>
    <w:rsid w:val="00F8138E"/>
    <w:rsid w:val="00F82243"/>
    <w:rsid w:val="00F829A0"/>
    <w:rsid w:val="00F86D5F"/>
    <w:rsid w:val="00F937BD"/>
    <w:rsid w:val="00FA04D0"/>
    <w:rsid w:val="00FA0CAF"/>
    <w:rsid w:val="00FA1D8E"/>
    <w:rsid w:val="00FA1EE5"/>
    <w:rsid w:val="00FA2D70"/>
    <w:rsid w:val="00FA4137"/>
    <w:rsid w:val="00FA7C62"/>
    <w:rsid w:val="00FB2273"/>
    <w:rsid w:val="00FB2A85"/>
    <w:rsid w:val="00FB531A"/>
    <w:rsid w:val="00FB785E"/>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sz w:val="20"/>
      <w:szCs w:val="20"/>
    </w:rPr>
  </w:style>
  <w:style w:type="character" w:customStyle="1" w:styleId="CommentTextChar">
    <w:name w:val="Comment Text Char"/>
    <w:basedOn w:val="DefaultParagraphFont"/>
    <w:link w:val="CommentText"/>
    <w:uiPriority w:val="99"/>
    <w:semiHidden/>
    <w:rsid w:val="00B46FF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microsoft.com/office/2011/relationships/people" Target="people.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1444</TotalTime>
  <Pages>36</Pages>
  <Words>9505</Words>
  <Characters>54183</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786</cp:revision>
  <dcterms:created xsi:type="dcterms:W3CDTF">2022-02-25T21:32:00Z</dcterms:created>
  <dcterms:modified xsi:type="dcterms:W3CDTF">2023-03-23T18:14:00Z</dcterms:modified>
  <cp:category/>
</cp:coreProperties>
</file>